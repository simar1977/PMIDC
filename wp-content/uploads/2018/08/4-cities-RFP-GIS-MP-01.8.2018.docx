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7C9" w:rsidRPr="001279F7" w:rsidRDefault="00F327C9" w:rsidP="00256003">
      <w:pPr>
        <w:rPr>
          <w:b/>
          <w:bCs/>
          <w:sz w:val="26"/>
          <w:szCs w:val="26"/>
        </w:rPr>
      </w:pPr>
    </w:p>
    <w:p w:rsidR="00D66CEC" w:rsidRPr="000F66FF" w:rsidRDefault="006A00B7" w:rsidP="00D66CEC">
      <w:pPr>
        <w:pStyle w:val="BodyText"/>
        <w:rPr>
          <w:sz w:val="26"/>
          <w:szCs w:val="26"/>
        </w:rPr>
      </w:pPr>
      <w:r w:rsidRPr="006A00B7">
        <w:rPr>
          <w:noProof/>
          <w:sz w:val="26"/>
          <w:szCs w:val="26"/>
          <w:lang w:val="en-IN" w:eastAsia="en-IN"/>
        </w:rPr>
        <w:pict>
          <v:shapetype id="_x0000_t202" coordsize="21600,21600" o:spt="202" path="m,l,21600r21600,l21600,xe">
            <v:stroke joinstyle="miter"/>
            <v:path gradientshapeok="t" o:connecttype="rect"/>
          </v:shapetype>
          <v:shape id="Text Box 17" o:spid="_x0000_s1032" type="#_x0000_t202" style="position:absolute;left:0;text-align:left;margin-left:40.2pt;margin-top:581.45pt;width:364.85pt;height:62.4pt;z-index:251682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VFXuAIAAMI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" filled="f" stroked="f">
            <v:textbox>
              <w:txbxContent>
                <w:p w:rsidR="001D1A07" w:rsidRPr="00976F13" w:rsidRDefault="001D1A07" w:rsidP="00D66CEC">
                  <w:pPr>
                    <w:jc w:val="center"/>
                    <w:rPr>
                      <w:b/>
                      <w:bCs/>
                      <w:sz w:val="22"/>
                    </w:rPr>
                  </w:pPr>
                  <w:r>
                    <w:rPr>
                      <w:b/>
                      <w:bCs/>
                      <w:sz w:val="22"/>
                    </w:rPr>
                    <w:t>Government of Punjab</w:t>
                  </w:r>
                </w:p>
                <w:p w:rsidR="001D1A07" w:rsidRPr="00976F13" w:rsidRDefault="001D1A07" w:rsidP="00D66CEC">
                  <w:pPr>
                    <w:jc w:val="center"/>
                    <w:rPr>
                      <w:sz w:val="22"/>
                    </w:rPr>
                  </w:pPr>
                  <w:r>
                    <w:rPr>
                      <w:b/>
                      <w:bCs/>
                      <w:sz w:val="22"/>
                    </w:rPr>
                    <w:t xml:space="preserve"> Punjab Municipal Infrastructure Development Company</w:t>
                  </w:r>
                </w:p>
                <w:p w:rsidR="001D1A07" w:rsidRPr="00976F13" w:rsidRDefault="001D1A07" w:rsidP="00D66CEC">
                  <w:pPr>
                    <w:jc w:val="center"/>
                    <w:rPr>
                      <w:b/>
                      <w:bCs/>
                      <w:sz w:val="22"/>
                    </w:rPr>
                  </w:pPr>
                  <w:r>
                    <w:rPr>
                      <w:b/>
                      <w:bCs/>
                      <w:sz w:val="22"/>
                    </w:rPr>
                    <w:t xml:space="preserve">Plot No. 3, Sector 35 </w:t>
                  </w:r>
                  <w:proofErr w:type="gramStart"/>
                  <w:r>
                    <w:rPr>
                      <w:b/>
                      <w:bCs/>
                      <w:sz w:val="22"/>
                    </w:rPr>
                    <w:t>A</w:t>
                  </w:r>
                  <w:proofErr w:type="gramEnd"/>
                  <w:r>
                    <w:rPr>
                      <w:b/>
                      <w:bCs/>
                      <w:sz w:val="22"/>
                    </w:rPr>
                    <w:t xml:space="preserve">, Municipal </w:t>
                  </w:r>
                  <w:proofErr w:type="spellStart"/>
                  <w:r>
                    <w:rPr>
                      <w:b/>
                      <w:bCs/>
                      <w:sz w:val="22"/>
                    </w:rPr>
                    <w:t>Bhawan</w:t>
                  </w:r>
                  <w:proofErr w:type="spellEnd"/>
                  <w:r>
                    <w:rPr>
                      <w:b/>
                      <w:bCs/>
                      <w:sz w:val="22"/>
                    </w:rPr>
                    <w:t xml:space="preserve">, </w:t>
                  </w:r>
                  <w:proofErr w:type="spellStart"/>
                  <w:r>
                    <w:rPr>
                      <w:b/>
                      <w:bCs/>
                      <w:sz w:val="22"/>
                    </w:rPr>
                    <w:t>Dakshin</w:t>
                  </w:r>
                  <w:proofErr w:type="spellEnd"/>
                  <w:r>
                    <w:rPr>
                      <w:b/>
                      <w:bCs/>
                      <w:sz w:val="22"/>
                    </w:rPr>
                    <w:t xml:space="preserve"> </w:t>
                  </w:r>
                  <w:proofErr w:type="spellStart"/>
                  <w:r>
                    <w:rPr>
                      <w:b/>
                      <w:bCs/>
                      <w:sz w:val="22"/>
                    </w:rPr>
                    <w:t>Marg</w:t>
                  </w:r>
                  <w:proofErr w:type="spellEnd"/>
                  <w:r>
                    <w:rPr>
                      <w:b/>
                      <w:bCs/>
                      <w:sz w:val="22"/>
                    </w:rPr>
                    <w:t>, Chandigarh</w:t>
                  </w:r>
                </w:p>
                <w:p w:rsidR="001D1A07" w:rsidRDefault="006A00B7" w:rsidP="00D22078">
                  <w:pPr>
                    <w:jc w:val="center"/>
                    <w:rPr>
                      <w:szCs w:val="24"/>
                    </w:rPr>
                  </w:pPr>
                  <w:hyperlink r:id="rId9" w:history="1">
                    <w:r w:rsidR="001D1A07" w:rsidRPr="00F044FA">
                      <w:rPr>
                        <w:rStyle w:val="Hyperlink"/>
                        <w:szCs w:val="24"/>
                      </w:rPr>
                      <w:t>www.pmidc.punjab.gov.in</w:t>
                    </w:r>
                  </w:hyperlink>
                </w:p>
              </w:txbxContent>
            </v:textbox>
            <w10:wrap anchorx="margin"/>
          </v:shape>
        </w:pict>
      </w:r>
      <w:r>
        <w:rPr>
          <w:noProof/>
          <w:sz w:val="26"/>
          <w:szCs w:val="26"/>
        </w:rPr>
        <w:pict>
          <v:shape id="WordArt 14" o:spid="_x0000_s1029" type="#_x0000_t202" style="position:absolute;left:0;text-align:left;margin-left:84.65pt;margin-top:450.25pt;width:283pt;height:18.2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" filled="f" stroked="f" strokecolor="#4bacc6 [3208]">
            <v:stroke joinstyle="round"/>
            <o:lock v:ext="edit" shapetype="t"/>
            <v:textbox style="mso-fit-shape-to-text:t">
              <w:txbxContent>
                <w:p w:rsidR="001D1A07" w:rsidRDefault="001D1A07" w:rsidP="007048E0">
                  <w:pPr>
                    <w:pStyle w:val="NormalWeb"/>
                    <w:jc w:val="center"/>
                  </w:pPr>
                  <w:r>
                    <w:rPr>
                      <w:rFonts w:ascii="Arial Black" w:hAnsi="Arial Black"/>
                      <w:shadow/>
                      <w:color w:val="FF0000"/>
                      <w:spacing w:val="36"/>
                      <w:sz w:val="18"/>
                      <w:szCs w:val="18"/>
                    </w:rPr>
                    <w:t>REQUEST FOR PROPOSALS</w:t>
                  </w:r>
                </w:p>
              </w:txbxContent>
            </v:textbox>
          </v:shape>
        </w:pict>
      </w:r>
      <w:r w:rsidRPr="006A00B7">
        <w:rPr>
          <w:noProof/>
          <w:sz w:val="26"/>
          <w:szCs w:val="26"/>
          <w:lang w:val="en-IN" w:eastAsia="en-IN"/>
        </w:rPr>
        <w:pict>
          <v:shape id="Text Box 15" o:spid="_x0000_s1030" type="#_x0000_t202" style="position:absolute;left:0;text-align:left;margin-left:205.9pt;margin-top:534.95pt;width:47.7pt;height:45.3pt;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" fillcolor="white [3201]" strokecolor="#c0504d [3205]" strokeweight="1pt">
            <v:stroke dashstyle="dash"/>
            <v:shadow color="#868686"/>
            <v:textbox>
              <w:txbxContent>
                <w:p w:rsidR="001D1A07" w:rsidRPr="0034752B" w:rsidRDefault="001D1A07" w:rsidP="0034752B">
                  <w:r>
                    <w:rPr>
                      <w:noProof/>
                    </w:rPr>
                    <w:drawing>
                      <wp:inline distT="0" distB="0" distL="0" distR="0">
                        <wp:extent cx="384810" cy="471170"/>
                        <wp:effectExtent l="19050" t="0" r="0" b="0"/>
                        <wp:docPr id="1" name="Picture 0" descr="G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P.png"/>
                                <pic:cNvPicPr/>
                              </pic:nvPicPr>
                              <pic:blipFill>
                                <a:blip r:embed="rId10"/>
                                <a:stretch>
                                  <a:fillRect/>
                                </a:stretch>
                              </pic:blipFill>
                              <pic:spPr>
                                <a:xfrm>
                                  <a:off x="0" y="0"/>
                                  <a:ext cx="384810" cy="471170"/>
                                </a:xfrm>
                                <a:prstGeom prst="rect">
                                  <a:avLst/>
                                </a:prstGeom>
                              </pic:spPr>
                            </pic:pic>
                          </a:graphicData>
                        </a:graphic>
                      </wp:inline>
                    </w:drawing>
                  </w:r>
                </w:p>
              </w:txbxContent>
            </v:textbox>
            <w10:wrap anchorx="margin"/>
          </v:shape>
        </w:pict>
      </w:r>
      <w:r w:rsidR="00D66CEC" w:rsidRPr="000F66FF">
        <w:rPr>
          <w:noProof/>
          <w:sz w:val="26"/>
          <w:szCs w:val="26"/>
        </w:rPr>
        <w:drawing>
          <wp:anchor distT="0" distB="0" distL="114300" distR="114300" simplePos="0" relativeHeight="251674624" behindDoc="0" locked="0" layoutInCell="1" allowOverlap="1">
            <wp:simplePos x="0" y="0"/>
            <wp:positionH relativeFrom="column">
              <wp:posOffset>40005</wp:posOffset>
            </wp:positionH>
            <wp:positionV relativeFrom="paragraph">
              <wp:posOffset>5868670</wp:posOffset>
            </wp:positionV>
            <wp:extent cx="5679440" cy="1903095"/>
            <wp:effectExtent l="19050" t="0" r="0" b="0"/>
            <wp:wrapNone/>
            <wp:docPr id="23" name="Picture 3"/>
            <wp:cNvGraphicFramePr/>
            <a:graphic xmlns:a="http://schemas.openxmlformats.org/drawingml/2006/main">
              <a:graphicData uri="http://schemas.openxmlformats.org/drawingml/2006/picture">
                <pic:pic xmlns:pic="http://schemas.openxmlformats.org/drawingml/2006/picture">
                  <pic:nvPicPr>
                    <pic:cNvPr id="35" name="Picture 3"/>
                    <pic:cNvPicPr>
                      <a:picLocks noChangeAspect="1" noChangeArrowheads="1"/>
                    </pic:cNvPicPr>
                  </pic:nvPicPr>
                  <pic:blipFill>
                    <a:blip r:embed="rId11" cstate="print">
                      <a:clrChange>
                        <a:clrFrom>
                          <a:srgbClr val="FFFFFF"/>
                        </a:clrFrom>
                        <a:clrTo>
                          <a:srgbClr val="FFFFFF">
                            <a:alpha val="0"/>
                          </a:srgbClr>
                        </a:clrTo>
                      </a:clrChange>
                      <a:duotone>
                        <a:schemeClr val="accent5">
                          <a:shade val="45000"/>
                          <a:satMod val="135000"/>
                        </a:schemeClr>
                        <a:prstClr val="white"/>
                      </a:duotone>
                    </a:blip>
                    <a:srcRect/>
                    <a:stretch>
                      <a:fillRect/>
                    </a:stretch>
                  </pic:blipFill>
                  <pic:spPr bwMode="auto">
                    <a:xfrm>
                      <a:off x="0" y="0"/>
                      <a:ext cx="5679440" cy="1903095"/>
                    </a:xfrm>
                    <a:prstGeom prst="rect">
                      <a:avLst/>
                    </a:prstGeom>
                    <a:noFill/>
                    <a:ln w="9525">
                      <a:noFill/>
                      <a:miter lim="800000"/>
                      <a:headEnd/>
                      <a:tailEnd/>
                    </a:ln>
                    <a:effectLst/>
                  </pic:spPr>
                </pic:pic>
              </a:graphicData>
            </a:graphic>
          </wp:anchor>
        </w:drawing>
      </w:r>
      <w:r w:rsidRPr="006A00B7">
        <w:rPr>
          <w:noProof/>
          <w:sz w:val="26"/>
          <w:szCs w:val="26"/>
          <w:lang w:val="en-IN" w:eastAsia="en-IN"/>
        </w:rPr>
        <w:pict>
          <v:shape id="Text Box 16" o:spid="_x0000_s1031" type="#_x0000_t202" style="position:absolute;left:0;text-align:left;margin-left:158.4pt;margin-top:637.65pt;width:141.55pt;height:23.85pt;z-index:25168179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vouQ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" filled="f" stroked="f">
            <v:textbox>
              <w:txbxContent>
                <w:p w:rsidR="001D1A07" w:rsidRPr="009806F5" w:rsidRDefault="001D1A07" w:rsidP="00D66CEC">
                  <w:pPr>
                    <w:jc w:val="center"/>
                  </w:pPr>
                </w:p>
              </w:txbxContent>
            </v:textbox>
            <w10:wrap anchorx="margin"/>
          </v:shape>
        </w:pict>
      </w:r>
      <w:r w:rsidR="00D66CEC" w:rsidRPr="000F66FF">
        <w:rPr>
          <w:noProof/>
          <w:sz w:val="26"/>
          <w:szCs w:val="26"/>
        </w:rPr>
        <w:drawing>
          <wp:anchor distT="0" distB="0" distL="114300" distR="114300" simplePos="0" relativeHeight="251673600" behindDoc="0" locked="0" layoutInCell="1" allowOverlap="1">
            <wp:simplePos x="0" y="0"/>
            <wp:positionH relativeFrom="column">
              <wp:posOffset>40005</wp:posOffset>
            </wp:positionH>
            <wp:positionV relativeFrom="paragraph">
              <wp:posOffset>6544310</wp:posOffset>
            </wp:positionV>
            <wp:extent cx="5732145" cy="1795145"/>
            <wp:effectExtent l="19050" t="0" r="1905" b="0"/>
            <wp:wrapNone/>
            <wp:docPr id="22" name="Picture 4"/>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noChangeArrowheads="1"/>
                    </pic:cNvPicPr>
                  </pic:nvPicPr>
                  <pic:blipFill>
                    <a:blip r:embed="rId12" cstate="print">
                      <a:clrChange>
                        <a:clrFrom>
                          <a:srgbClr val="FFFFFF"/>
                        </a:clrFrom>
                        <a:clrTo>
                          <a:srgbClr val="FFFFFF">
                            <a:alpha val="0"/>
                          </a:srgbClr>
                        </a:clrTo>
                      </a:clrChange>
                      <a:duotone>
                        <a:schemeClr val="accent5">
                          <a:shade val="45000"/>
                          <a:satMod val="135000"/>
                        </a:schemeClr>
                        <a:prstClr val="white"/>
                      </a:duotone>
                    </a:blip>
                    <a:srcRect/>
                    <a:stretch>
                      <a:fillRect/>
                    </a:stretch>
                  </pic:blipFill>
                  <pic:spPr bwMode="auto">
                    <a:xfrm>
                      <a:off x="0" y="0"/>
                      <a:ext cx="5732145" cy="1795145"/>
                    </a:xfrm>
                    <a:prstGeom prst="rect">
                      <a:avLst/>
                    </a:prstGeom>
                    <a:noFill/>
                    <a:ln w="9525">
                      <a:noFill/>
                      <a:miter lim="800000"/>
                      <a:headEnd/>
                      <a:tailEnd/>
                    </a:ln>
                    <a:effectLst/>
                  </pic:spPr>
                </pic:pic>
              </a:graphicData>
            </a:graphic>
          </wp:anchor>
        </w:drawing>
      </w:r>
      <w:r>
        <w:rPr>
          <w:noProof/>
          <w:sz w:val="26"/>
          <w:szCs w:val="26"/>
        </w:rPr>
        <w:pict>
          <v:shape id="WordArt 13" o:spid="_x0000_s1028" type="#_x0000_t202" style="position:absolute;left:0;text-align:left;margin-left:155.7pt;margin-top:350.65pt;width:148.2pt;height:15.65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" filled="f" stroked="f" strokecolor="#92d050" strokeweight="1pt">
            <v:stroke joinstyle="round"/>
            <o:lock v:ext="edit" shapetype="t"/>
            <v:textbox style="mso-fit-shape-to-text:t">
              <w:txbxContent>
                <w:p w:rsidR="001D1A07" w:rsidRDefault="001D1A07" w:rsidP="007048E0">
                  <w:pPr>
                    <w:pStyle w:val="NormalWeb"/>
                    <w:jc w:val="center"/>
                  </w:pPr>
                  <w:r>
                    <w:rPr>
                      <w:rFonts w:cs="Arial"/>
                      <w:b/>
                      <w:bCs/>
                      <w:shadow/>
                      <w:color w:val="4BACC6" w:themeColor="accent5"/>
                      <w:spacing w:val="80"/>
                      <w:sz w:val="40"/>
                      <w:szCs w:val="40"/>
                    </w:rPr>
                    <w:t>FOR 04 AMRUT CITIES IN PUNJAB</w:t>
                  </w:r>
                </w:p>
              </w:txbxContent>
            </v:textbox>
          </v:shape>
        </w:pict>
      </w:r>
      <w:r w:rsidR="00D66CEC" w:rsidRPr="000F66FF">
        <w:rPr>
          <w:noProof/>
          <w:sz w:val="26"/>
          <w:szCs w:val="26"/>
        </w:rPr>
        <w:drawing>
          <wp:anchor distT="0" distB="0" distL="114300" distR="114300" simplePos="0" relativeHeight="251676672" behindDoc="0" locked="0" layoutInCell="1" allowOverlap="1">
            <wp:simplePos x="0" y="0"/>
            <wp:positionH relativeFrom="column">
              <wp:posOffset>806148</wp:posOffset>
            </wp:positionH>
            <wp:positionV relativeFrom="paragraph">
              <wp:posOffset>1177290</wp:posOffset>
            </wp:positionV>
            <wp:extent cx="4070652" cy="2019300"/>
            <wp:effectExtent l="0" t="0" r="0" b="0"/>
            <wp:wrapNone/>
            <wp:docPr id="24" name="Picture 1" descr="http://amrut.gov.in/SmartCitiesPPT/logoAMR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rut.gov.in/SmartCitiesPPT/logoAMRUT.png"/>
                    <pic:cNvPicPr>
                      <a:picLocks noChangeAspect="1" noChangeArrowheads="1"/>
                    </pic:cNvPicPr>
                  </pic:nvPicPr>
                  <pic:blipFill>
                    <a:blip r:embed="rId13" cstate="print"/>
                    <a:srcRect l="8306" t="32618" r="7309" b="13305"/>
                    <a:stretch>
                      <a:fillRect/>
                    </a:stretch>
                  </pic:blipFill>
                  <pic:spPr bwMode="auto">
                    <a:xfrm>
                      <a:off x="0" y="0"/>
                      <a:ext cx="4070652" cy="2019300"/>
                    </a:xfrm>
                    <a:prstGeom prst="rect">
                      <a:avLst/>
                    </a:prstGeom>
                    <a:noFill/>
                    <a:ln w="9525">
                      <a:noFill/>
                      <a:miter lim="800000"/>
                      <a:headEnd/>
                      <a:tailEnd/>
                    </a:ln>
                  </pic:spPr>
                </pic:pic>
              </a:graphicData>
            </a:graphic>
          </wp:anchor>
        </w:drawing>
      </w:r>
      <w:r w:rsidRPr="006A00B7">
        <w:rPr>
          <w:noProof/>
          <w:sz w:val="26"/>
          <w:szCs w:val="26"/>
          <w:lang w:val="en-IN" w:eastAsia="en-IN"/>
        </w:rPr>
      </w:r>
      <w:r w:rsidRPr="006A00B7">
        <w:rPr>
          <w:noProof/>
          <w:sz w:val="26"/>
          <w:szCs w:val="26"/>
          <w:lang w:val="en-IN" w:eastAsia="en-IN"/>
        </w:rPr>
        <w:pict>
          <v:rect id="Rectangle 52" o:spid="_x0000_s1041" style="width:451.45pt;height:658.5pt;visibility:visible;mso-left-percent:-10001;mso-top-percent:-10001;mso-position-horizontal:absolute;mso-position-horizontal-relative:char;mso-position-vertical:absolute;mso-position-vertical-relative:line;mso-left-percent:-10001;mso-top-percent:-10001;v-text-anchor:middle" strokecolor="#243f60 [1604]" strokeweight="2pt">
            <v:fill color2="#4bacc6" angle="180" colors="0 white;34734f white;54395f white;1 #4bacc6" focus="100%" type="gradient"/>
            <v:textbox>
              <w:txbxContent>
                <w:p w:rsidR="001D1A07" w:rsidRDefault="001D1A07">
                  <w:r>
                    <w:tab/>
                  </w:r>
                  <w:r w:rsidRPr="00097B59">
                    <w:rPr>
                      <w:noProof/>
                    </w:rPr>
                    <w:drawing>
                      <wp:inline distT="0" distB="0" distL="0" distR="0">
                        <wp:extent cx="4457700" cy="29527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457700" cy="295275"/>
                                </a:xfrm>
                                <a:prstGeom prst="rect">
                                  <a:avLst/>
                                </a:prstGeom>
                                <a:noFill/>
                                <a:ln w="9525">
                                  <a:noFill/>
                                  <a:miter lim="800000"/>
                                  <a:headEnd/>
                                  <a:tailEnd/>
                                </a:ln>
                              </pic:spPr>
                            </pic:pic>
                          </a:graphicData>
                        </a:graphic>
                      </wp:inline>
                    </w:drawing>
                  </w:r>
                </w:p>
              </w:txbxContent>
            </v:textbox>
            <w10:wrap type="none"/>
            <w10:anchorlock/>
          </v:rect>
        </w:pict>
      </w:r>
      <w:r w:rsidR="00D66CEC" w:rsidRPr="000F66FF">
        <w:rPr>
          <w:sz w:val="26"/>
          <w:szCs w:val="26"/>
        </w:rPr>
        <w:br w:type="page"/>
      </w:r>
    </w:p>
    <w:p w:rsidR="00D8725A" w:rsidRPr="000F66FF" w:rsidRDefault="00D8725A" w:rsidP="00580C64">
      <w:pPr>
        <w:jc w:val="center"/>
        <w:rPr>
          <w:b/>
          <w:sz w:val="26"/>
          <w:szCs w:val="26"/>
        </w:rPr>
      </w:pPr>
      <w:r w:rsidRPr="000F66FF">
        <w:rPr>
          <w:b/>
          <w:sz w:val="26"/>
          <w:szCs w:val="26"/>
        </w:rPr>
        <w:lastRenderedPageBreak/>
        <w:t>CONTENTS</w:t>
      </w:r>
    </w:p>
    <w:p w:rsidR="00D8725A" w:rsidRPr="000F66FF" w:rsidRDefault="00D8725A" w:rsidP="00580C64">
      <w:pPr>
        <w:pStyle w:val="BodyText"/>
        <w:spacing w:after="0"/>
        <w:rPr>
          <w:sz w:val="26"/>
          <w:szCs w:val="26"/>
        </w:rPr>
      </w:pPr>
    </w:p>
    <w:p w:rsidR="00D8725A" w:rsidRPr="000F66FF" w:rsidRDefault="00D8725A" w:rsidP="00580C64">
      <w:pPr>
        <w:pStyle w:val="BodyText"/>
        <w:spacing w:after="0"/>
        <w:rPr>
          <w:sz w:val="26"/>
          <w:szCs w:val="26"/>
        </w:rPr>
      </w:pPr>
    </w:p>
    <w:tbl>
      <w:tblPr>
        <w:tblW w:w="4934" w:type="pct"/>
        <w:jc w:val="center"/>
        <w:tblLook w:val="01E0"/>
      </w:tblPr>
      <w:tblGrid>
        <w:gridCol w:w="1392"/>
        <w:gridCol w:w="4108"/>
        <w:gridCol w:w="2911"/>
        <w:gridCol w:w="1422"/>
      </w:tblGrid>
      <w:tr w:rsidR="00D8725A" w:rsidRPr="000F66FF" w:rsidTr="00633857">
        <w:trPr>
          <w:jc w:val="center"/>
        </w:trPr>
        <w:tc>
          <w:tcPr>
            <w:tcW w:w="708" w:type="pct"/>
          </w:tcPr>
          <w:p w:rsidR="00D8725A" w:rsidRPr="000F66FF" w:rsidRDefault="00D8725A" w:rsidP="00580C64">
            <w:pPr>
              <w:rPr>
                <w:b/>
                <w:sz w:val="26"/>
                <w:szCs w:val="26"/>
              </w:rPr>
            </w:pPr>
          </w:p>
        </w:tc>
        <w:tc>
          <w:tcPr>
            <w:tcW w:w="2089" w:type="pct"/>
          </w:tcPr>
          <w:p w:rsidR="00D8725A" w:rsidRPr="000F66FF" w:rsidRDefault="00D8725A" w:rsidP="00580C64">
            <w:pPr>
              <w:rPr>
                <w:b/>
                <w:sz w:val="26"/>
                <w:szCs w:val="26"/>
              </w:rPr>
            </w:pPr>
            <w:r w:rsidRPr="000F66FF">
              <w:rPr>
                <w:b/>
                <w:sz w:val="26"/>
                <w:szCs w:val="26"/>
              </w:rPr>
              <w:t>Title</w:t>
            </w:r>
          </w:p>
        </w:tc>
        <w:tc>
          <w:tcPr>
            <w:tcW w:w="1480" w:type="pct"/>
          </w:tcPr>
          <w:p w:rsidR="00D8725A" w:rsidRPr="000F66FF" w:rsidRDefault="00D8725A" w:rsidP="00580C64">
            <w:pPr>
              <w:ind w:right="-18"/>
              <w:rPr>
                <w:b/>
                <w:sz w:val="26"/>
                <w:szCs w:val="26"/>
              </w:rPr>
            </w:pPr>
          </w:p>
        </w:tc>
        <w:tc>
          <w:tcPr>
            <w:tcW w:w="723" w:type="pct"/>
          </w:tcPr>
          <w:p w:rsidR="00D8725A" w:rsidRPr="000F66FF" w:rsidRDefault="00D8725A" w:rsidP="00580C64">
            <w:pPr>
              <w:rPr>
                <w:b/>
                <w:sz w:val="26"/>
                <w:szCs w:val="26"/>
              </w:rPr>
            </w:pPr>
            <w:r w:rsidRPr="000F66FF">
              <w:rPr>
                <w:b/>
                <w:sz w:val="26"/>
                <w:szCs w:val="26"/>
              </w:rPr>
              <w:t xml:space="preserve">Page No.   </w:t>
            </w:r>
          </w:p>
        </w:tc>
      </w:tr>
      <w:tr w:rsidR="00D8725A" w:rsidRPr="000F66FF" w:rsidTr="00633857">
        <w:trPr>
          <w:jc w:val="center"/>
        </w:trPr>
        <w:tc>
          <w:tcPr>
            <w:tcW w:w="708" w:type="pct"/>
          </w:tcPr>
          <w:p w:rsidR="00D8725A" w:rsidRPr="000F66FF" w:rsidRDefault="00D8725A" w:rsidP="00580C64">
            <w:pPr>
              <w:rPr>
                <w:b/>
                <w:sz w:val="26"/>
                <w:szCs w:val="26"/>
              </w:rPr>
            </w:pPr>
          </w:p>
        </w:tc>
        <w:tc>
          <w:tcPr>
            <w:tcW w:w="2089" w:type="pct"/>
          </w:tcPr>
          <w:p w:rsidR="00D8725A" w:rsidRPr="000F66FF" w:rsidRDefault="00D8725A" w:rsidP="00580C64">
            <w:pPr>
              <w:rPr>
                <w:b/>
                <w:sz w:val="26"/>
                <w:szCs w:val="26"/>
              </w:rPr>
            </w:pPr>
          </w:p>
        </w:tc>
        <w:tc>
          <w:tcPr>
            <w:tcW w:w="1480" w:type="pct"/>
          </w:tcPr>
          <w:p w:rsidR="00D8725A" w:rsidRPr="000F66FF" w:rsidRDefault="00D8725A" w:rsidP="00580C64">
            <w:pPr>
              <w:ind w:right="-18"/>
              <w:rPr>
                <w:b/>
                <w:sz w:val="26"/>
                <w:szCs w:val="26"/>
              </w:rPr>
            </w:pPr>
          </w:p>
        </w:tc>
        <w:tc>
          <w:tcPr>
            <w:tcW w:w="723" w:type="pct"/>
          </w:tcPr>
          <w:p w:rsidR="00D8725A" w:rsidRPr="000F66FF" w:rsidRDefault="00D8725A" w:rsidP="00580C64">
            <w:pPr>
              <w:rPr>
                <w:b/>
                <w:sz w:val="26"/>
                <w:szCs w:val="26"/>
              </w:rPr>
            </w:pPr>
          </w:p>
        </w:tc>
      </w:tr>
      <w:tr w:rsidR="00D8725A" w:rsidRPr="000F66FF" w:rsidTr="00633857">
        <w:trPr>
          <w:jc w:val="center"/>
        </w:trPr>
        <w:tc>
          <w:tcPr>
            <w:tcW w:w="708" w:type="pct"/>
          </w:tcPr>
          <w:p w:rsidR="00D8725A" w:rsidRPr="000F66FF" w:rsidRDefault="006A00B7" w:rsidP="008121AF">
            <w:pPr>
              <w:jc w:val="left"/>
              <w:rPr>
                <w:sz w:val="26"/>
                <w:szCs w:val="26"/>
              </w:rPr>
            </w:pPr>
            <w:r w:rsidRPr="000F66FF">
              <w:rPr>
                <w:sz w:val="26"/>
                <w:szCs w:val="26"/>
              </w:rPr>
              <w:fldChar w:fldCharType="begin"/>
            </w:r>
            <w:r w:rsidR="00D8725A" w:rsidRPr="000F66FF">
              <w:rPr>
                <w:sz w:val="26"/>
                <w:szCs w:val="26"/>
              </w:rPr>
              <w:instrText xml:space="preserve"> TOC \o "1-3" </w:instrText>
            </w:r>
            <w:r w:rsidRPr="000F66FF">
              <w:rPr>
                <w:sz w:val="26"/>
                <w:szCs w:val="26"/>
              </w:rPr>
              <w:fldChar w:fldCharType="separate"/>
            </w:r>
            <w:r w:rsidR="00D8725A" w:rsidRPr="000F66FF">
              <w:rPr>
                <w:sz w:val="26"/>
                <w:szCs w:val="26"/>
              </w:rPr>
              <w:t xml:space="preserve">Section 1.  </w:t>
            </w:r>
            <w:r w:rsidRPr="000F66FF">
              <w:rPr>
                <w:sz w:val="26"/>
                <w:szCs w:val="26"/>
              </w:rPr>
              <w:fldChar w:fldCharType="end"/>
            </w:r>
          </w:p>
        </w:tc>
        <w:tc>
          <w:tcPr>
            <w:tcW w:w="2089" w:type="pct"/>
          </w:tcPr>
          <w:p w:rsidR="00D8725A" w:rsidRPr="000F66FF" w:rsidRDefault="00D8725A" w:rsidP="008121AF">
            <w:pPr>
              <w:jc w:val="left"/>
              <w:rPr>
                <w:sz w:val="26"/>
                <w:szCs w:val="26"/>
              </w:rPr>
            </w:pPr>
            <w:r w:rsidRPr="000F66FF">
              <w:rPr>
                <w:sz w:val="26"/>
                <w:szCs w:val="26"/>
              </w:rPr>
              <w:t>Letter of Invitation</w:t>
            </w:r>
          </w:p>
          <w:p w:rsidR="00D8725A" w:rsidRPr="000F66FF" w:rsidRDefault="00D8725A" w:rsidP="008121AF">
            <w:pPr>
              <w:pStyle w:val="BodyText"/>
              <w:spacing w:after="0"/>
              <w:jc w:val="left"/>
              <w:rPr>
                <w:sz w:val="26"/>
                <w:szCs w:val="26"/>
              </w:rPr>
            </w:pPr>
          </w:p>
        </w:tc>
        <w:tc>
          <w:tcPr>
            <w:tcW w:w="1480" w:type="pct"/>
          </w:tcPr>
          <w:p w:rsidR="00D8725A" w:rsidRPr="000F66FF" w:rsidRDefault="00D8725A" w:rsidP="008121AF">
            <w:pPr>
              <w:ind w:right="-18"/>
              <w:jc w:val="left"/>
              <w:rPr>
                <w:sz w:val="26"/>
                <w:szCs w:val="26"/>
              </w:rPr>
            </w:pPr>
            <w:r w:rsidRPr="000F66FF">
              <w:rPr>
                <w:sz w:val="26"/>
                <w:szCs w:val="26"/>
              </w:rPr>
              <w:t>…………..……………</w:t>
            </w:r>
          </w:p>
        </w:tc>
        <w:tc>
          <w:tcPr>
            <w:tcW w:w="723" w:type="pct"/>
          </w:tcPr>
          <w:p w:rsidR="00D8725A" w:rsidRPr="000F66FF" w:rsidRDefault="002145F8" w:rsidP="008121AF">
            <w:pPr>
              <w:jc w:val="left"/>
              <w:rPr>
                <w:sz w:val="26"/>
                <w:szCs w:val="26"/>
              </w:rPr>
            </w:pPr>
            <w:r w:rsidRPr="000F66FF">
              <w:rPr>
                <w:sz w:val="26"/>
                <w:szCs w:val="26"/>
              </w:rPr>
              <w:t>3</w:t>
            </w:r>
          </w:p>
        </w:tc>
      </w:tr>
      <w:tr w:rsidR="00633857" w:rsidRPr="000F66FF" w:rsidTr="00633857">
        <w:trPr>
          <w:jc w:val="center"/>
        </w:trPr>
        <w:tc>
          <w:tcPr>
            <w:tcW w:w="708" w:type="pct"/>
          </w:tcPr>
          <w:p w:rsidR="00633857" w:rsidRPr="000F66FF" w:rsidRDefault="006A00B7" w:rsidP="008121AF">
            <w:pPr>
              <w:jc w:val="left"/>
              <w:rPr>
                <w:sz w:val="26"/>
                <w:szCs w:val="26"/>
              </w:rPr>
            </w:pPr>
            <w:r w:rsidRPr="000F66FF">
              <w:rPr>
                <w:sz w:val="26"/>
                <w:szCs w:val="26"/>
              </w:rPr>
              <w:fldChar w:fldCharType="begin"/>
            </w:r>
            <w:r w:rsidR="00633857" w:rsidRPr="000F66FF">
              <w:rPr>
                <w:sz w:val="26"/>
                <w:szCs w:val="26"/>
              </w:rPr>
              <w:instrText xml:space="preserve"> TOC \o "1-3" </w:instrText>
            </w:r>
            <w:r w:rsidRPr="000F66FF">
              <w:rPr>
                <w:sz w:val="26"/>
                <w:szCs w:val="26"/>
              </w:rPr>
              <w:fldChar w:fldCharType="separate"/>
            </w:r>
            <w:r w:rsidR="00633857" w:rsidRPr="000F66FF">
              <w:rPr>
                <w:sz w:val="26"/>
                <w:szCs w:val="26"/>
              </w:rPr>
              <w:t xml:space="preserve">Section 2. </w:t>
            </w:r>
            <w:r w:rsidRPr="000F66FF">
              <w:rPr>
                <w:sz w:val="26"/>
                <w:szCs w:val="26"/>
              </w:rPr>
              <w:fldChar w:fldCharType="end"/>
            </w:r>
          </w:p>
        </w:tc>
        <w:tc>
          <w:tcPr>
            <w:tcW w:w="2089" w:type="pct"/>
          </w:tcPr>
          <w:p w:rsidR="00633857" w:rsidRPr="000F66FF" w:rsidRDefault="00633857" w:rsidP="008121AF">
            <w:pPr>
              <w:jc w:val="left"/>
              <w:rPr>
                <w:sz w:val="26"/>
                <w:szCs w:val="26"/>
              </w:rPr>
            </w:pPr>
            <w:r w:rsidRPr="000F66FF">
              <w:rPr>
                <w:sz w:val="26"/>
                <w:szCs w:val="26"/>
              </w:rPr>
              <w:t>Terms of Reference</w:t>
            </w:r>
          </w:p>
          <w:p w:rsidR="00633857" w:rsidRPr="000F66FF" w:rsidRDefault="00633857" w:rsidP="008121AF">
            <w:pPr>
              <w:jc w:val="left"/>
              <w:rPr>
                <w:sz w:val="26"/>
                <w:szCs w:val="26"/>
              </w:rPr>
            </w:pPr>
          </w:p>
        </w:tc>
        <w:tc>
          <w:tcPr>
            <w:tcW w:w="1480" w:type="pct"/>
          </w:tcPr>
          <w:p w:rsidR="00633857" w:rsidRPr="000F66FF" w:rsidRDefault="00633857" w:rsidP="008121AF">
            <w:pPr>
              <w:ind w:right="-18"/>
              <w:jc w:val="left"/>
              <w:rPr>
                <w:sz w:val="26"/>
                <w:szCs w:val="26"/>
              </w:rPr>
            </w:pPr>
            <w:r w:rsidRPr="000F66FF">
              <w:rPr>
                <w:sz w:val="26"/>
                <w:szCs w:val="26"/>
              </w:rPr>
              <w:t>…………..……………</w:t>
            </w:r>
          </w:p>
        </w:tc>
        <w:tc>
          <w:tcPr>
            <w:tcW w:w="723" w:type="pct"/>
          </w:tcPr>
          <w:p w:rsidR="00633857" w:rsidRPr="000F66FF" w:rsidRDefault="002145F8" w:rsidP="008121AF">
            <w:pPr>
              <w:jc w:val="left"/>
              <w:rPr>
                <w:sz w:val="26"/>
                <w:szCs w:val="26"/>
              </w:rPr>
            </w:pPr>
            <w:r w:rsidRPr="000F66FF">
              <w:rPr>
                <w:sz w:val="26"/>
                <w:szCs w:val="26"/>
              </w:rPr>
              <w:t>4</w:t>
            </w:r>
          </w:p>
        </w:tc>
      </w:tr>
      <w:tr w:rsidR="001F0981" w:rsidRPr="000F66FF" w:rsidTr="008121AF">
        <w:trPr>
          <w:trHeight w:val="225"/>
          <w:jc w:val="center"/>
        </w:trPr>
        <w:tc>
          <w:tcPr>
            <w:tcW w:w="708" w:type="pct"/>
          </w:tcPr>
          <w:p w:rsidR="001F0981" w:rsidRPr="000F66FF" w:rsidRDefault="006A00B7" w:rsidP="001F0981">
            <w:pPr>
              <w:spacing w:line="360" w:lineRule="auto"/>
              <w:jc w:val="left"/>
              <w:rPr>
                <w:sz w:val="26"/>
                <w:szCs w:val="26"/>
              </w:rPr>
            </w:pPr>
            <w:r w:rsidRPr="000F66FF">
              <w:rPr>
                <w:sz w:val="26"/>
                <w:szCs w:val="26"/>
              </w:rPr>
              <w:fldChar w:fldCharType="begin"/>
            </w:r>
            <w:r w:rsidR="001F0981" w:rsidRPr="000F66FF">
              <w:rPr>
                <w:sz w:val="26"/>
                <w:szCs w:val="26"/>
              </w:rPr>
              <w:instrText xml:space="preserve"> TOC \o "1-3" </w:instrText>
            </w:r>
            <w:r w:rsidRPr="000F66FF">
              <w:rPr>
                <w:sz w:val="26"/>
                <w:szCs w:val="26"/>
              </w:rPr>
              <w:fldChar w:fldCharType="separate"/>
            </w:r>
            <w:r w:rsidR="001F0981" w:rsidRPr="000F66FF">
              <w:rPr>
                <w:sz w:val="26"/>
                <w:szCs w:val="26"/>
              </w:rPr>
              <w:t xml:space="preserve">Section 3. </w:t>
            </w:r>
            <w:r w:rsidRPr="000F66FF">
              <w:rPr>
                <w:sz w:val="26"/>
                <w:szCs w:val="26"/>
              </w:rPr>
              <w:fldChar w:fldCharType="end"/>
            </w:r>
          </w:p>
          <w:p w:rsidR="001F0981" w:rsidRPr="000F66FF" w:rsidRDefault="001F0981" w:rsidP="001F0981">
            <w:pPr>
              <w:spacing w:line="360" w:lineRule="auto"/>
              <w:rPr>
                <w:sz w:val="26"/>
                <w:szCs w:val="26"/>
              </w:rPr>
            </w:pPr>
            <w:r w:rsidRPr="000F66FF">
              <w:rPr>
                <w:sz w:val="26"/>
                <w:szCs w:val="26"/>
              </w:rPr>
              <w:t>Section 4.</w:t>
            </w:r>
          </w:p>
        </w:tc>
        <w:tc>
          <w:tcPr>
            <w:tcW w:w="2089" w:type="pct"/>
          </w:tcPr>
          <w:p w:rsidR="001F0981" w:rsidRPr="000F66FF" w:rsidRDefault="001F0981" w:rsidP="001F0981">
            <w:pPr>
              <w:spacing w:line="360" w:lineRule="auto"/>
              <w:jc w:val="left"/>
              <w:rPr>
                <w:sz w:val="26"/>
                <w:szCs w:val="26"/>
              </w:rPr>
            </w:pPr>
            <w:r w:rsidRPr="000F66FF">
              <w:rPr>
                <w:sz w:val="26"/>
                <w:szCs w:val="26"/>
              </w:rPr>
              <w:t xml:space="preserve">Information to </w:t>
            </w:r>
            <w:r w:rsidR="002A1B1A" w:rsidRPr="000F66FF">
              <w:rPr>
                <w:sz w:val="26"/>
                <w:szCs w:val="26"/>
              </w:rPr>
              <w:t>Bidder</w:t>
            </w:r>
            <w:r w:rsidRPr="000F66FF">
              <w:rPr>
                <w:sz w:val="26"/>
                <w:szCs w:val="26"/>
              </w:rPr>
              <w:t>s</w:t>
            </w:r>
          </w:p>
          <w:p w:rsidR="001F0981" w:rsidRPr="000F66FF" w:rsidRDefault="001F0981" w:rsidP="001F0981">
            <w:pPr>
              <w:pStyle w:val="BodyText"/>
              <w:spacing w:after="0" w:line="360" w:lineRule="auto"/>
              <w:jc w:val="left"/>
              <w:rPr>
                <w:sz w:val="26"/>
                <w:szCs w:val="26"/>
              </w:rPr>
            </w:pPr>
            <w:r w:rsidRPr="000F66FF">
              <w:rPr>
                <w:sz w:val="26"/>
                <w:szCs w:val="26"/>
              </w:rPr>
              <w:t xml:space="preserve">Prequalification                                                                       </w:t>
            </w:r>
          </w:p>
        </w:tc>
        <w:tc>
          <w:tcPr>
            <w:tcW w:w="1480" w:type="pct"/>
          </w:tcPr>
          <w:p w:rsidR="001F0981" w:rsidRPr="000F66FF" w:rsidRDefault="001F0981" w:rsidP="001F0981">
            <w:pPr>
              <w:spacing w:line="360" w:lineRule="auto"/>
              <w:ind w:right="-18"/>
              <w:jc w:val="left"/>
              <w:rPr>
                <w:sz w:val="26"/>
                <w:szCs w:val="26"/>
              </w:rPr>
            </w:pPr>
            <w:r w:rsidRPr="000F66FF">
              <w:rPr>
                <w:sz w:val="26"/>
                <w:szCs w:val="26"/>
              </w:rPr>
              <w:t>…………..……………</w:t>
            </w:r>
          </w:p>
          <w:p w:rsidR="001F0981" w:rsidRPr="000F66FF" w:rsidRDefault="001F0981" w:rsidP="001F0981">
            <w:pPr>
              <w:spacing w:line="360" w:lineRule="auto"/>
              <w:rPr>
                <w:sz w:val="26"/>
                <w:szCs w:val="26"/>
              </w:rPr>
            </w:pPr>
            <w:r w:rsidRPr="000F66FF">
              <w:rPr>
                <w:sz w:val="26"/>
                <w:szCs w:val="26"/>
              </w:rPr>
              <w:t>………………………..</w:t>
            </w:r>
          </w:p>
        </w:tc>
        <w:tc>
          <w:tcPr>
            <w:tcW w:w="723" w:type="pct"/>
          </w:tcPr>
          <w:p w:rsidR="001F0981" w:rsidRPr="000F66FF" w:rsidRDefault="001F0981" w:rsidP="001F0981">
            <w:pPr>
              <w:spacing w:line="360" w:lineRule="auto"/>
              <w:jc w:val="left"/>
              <w:rPr>
                <w:sz w:val="26"/>
                <w:szCs w:val="26"/>
              </w:rPr>
            </w:pPr>
            <w:r w:rsidRPr="000F66FF">
              <w:rPr>
                <w:sz w:val="26"/>
                <w:szCs w:val="26"/>
              </w:rPr>
              <w:t>1</w:t>
            </w:r>
            <w:r w:rsidR="00883480" w:rsidRPr="000F66FF">
              <w:rPr>
                <w:sz w:val="26"/>
                <w:szCs w:val="26"/>
              </w:rPr>
              <w:t>2</w:t>
            </w:r>
          </w:p>
          <w:p w:rsidR="001F0981" w:rsidRPr="000F66FF" w:rsidRDefault="008644FC" w:rsidP="001F0981">
            <w:pPr>
              <w:pStyle w:val="BodyText"/>
              <w:spacing w:line="360" w:lineRule="auto"/>
              <w:rPr>
                <w:sz w:val="26"/>
                <w:szCs w:val="26"/>
              </w:rPr>
            </w:pPr>
            <w:r w:rsidRPr="000F66FF">
              <w:rPr>
                <w:sz w:val="26"/>
                <w:szCs w:val="26"/>
              </w:rPr>
              <w:t>2</w:t>
            </w:r>
            <w:r w:rsidR="004A156F" w:rsidRPr="000F66FF">
              <w:rPr>
                <w:sz w:val="26"/>
                <w:szCs w:val="26"/>
              </w:rPr>
              <w:t>4</w:t>
            </w:r>
          </w:p>
        </w:tc>
      </w:tr>
      <w:tr w:rsidR="001F0981" w:rsidRPr="000F66FF" w:rsidTr="00633857">
        <w:trPr>
          <w:jc w:val="center"/>
        </w:trPr>
        <w:tc>
          <w:tcPr>
            <w:tcW w:w="708" w:type="pct"/>
          </w:tcPr>
          <w:p w:rsidR="001F0981" w:rsidRPr="000F66FF" w:rsidRDefault="001F0981" w:rsidP="001F0981">
            <w:pPr>
              <w:jc w:val="left"/>
              <w:rPr>
                <w:sz w:val="26"/>
                <w:szCs w:val="26"/>
              </w:rPr>
            </w:pPr>
            <w:r w:rsidRPr="000F66FF">
              <w:rPr>
                <w:sz w:val="26"/>
                <w:szCs w:val="26"/>
              </w:rPr>
              <w:t xml:space="preserve">Section 5. </w:t>
            </w:r>
          </w:p>
        </w:tc>
        <w:tc>
          <w:tcPr>
            <w:tcW w:w="2089" w:type="pct"/>
          </w:tcPr>
          <w:p w:rsidR="001F0981" w:rsidRPr="000F66FF" w:rsidRDefault="001F0981" w:rsidP="001F0981">
            <w:pPr>
              <w:jc w:val="left"/>
              <w:rPr>
                <w:sz w:val="26"/>
                <w:szCs w:val="26"/>
              </w:rPr>
            </w:pPr>
            <w:r w:rsidRPr="000F66FF">
              <w:rPr>
                <w:sz w:val="26"/>
                <w:szCs w:val="26"/>
              </w:rPr>
              <w:t>Technical Proposal - Standard Forms</w:t>
            </w:r>
          </w:p>
          <w:p w:rsidR="001F0981" w:rsidRPr="000F66FF" w:rsidRDefault="001F0981" w:rsidP="001F0981">
            <w:pPr>
              <w:pStyle w:val="BodyText"/>
              <w:spacing w:after="0"/>
              <w:jc w:val="left"/>
              <w:rPr>
                <w:sz w:val="26"/>
                <w:szCs w:val="26"/>
              </w:rPr>
            </w:pPr>
          </w:p>
        </w:tc>
        <w:tc>
          <w:tcPr>
            <w:tcW w:w="1480" w:type="pct"/>
          </w:tcPr>
          <w:p w:rsidR="001F0981" w:rsidRPr="000F66FF" w:rsidRDefault="001F0981" w:rsidP="001F0981">
            <w:pPr>
              <w:ind w:right="-18"/>
              <w:jc w:val="left"/>
              <w:rPr>
                <w:sz w:val="26"/>
                <w:szCs w:val="26"/>
              </w:rPr>
            </w:pPr>
            <w:r w:rsidRPr="000F66FF">
              <w:rPr>
                <w:sz w:val="26"/>
                <w:szCs w:val="26"/>
              </w:rPr>
              <w:t>…………..……………</w:t>
            </w:r>
          </w:p>
        </w:tc>
        <w:tc>
          <w:tcPr>
            <w:tcW w:w="723" w:type="pct"/>
          </w:tcPr>
          <w:p w:rsidR="001F0981" w:rsidRPr="000F66FF" w:rsidRDefault="008644FC" w:rsidP="001F0981">
            <w:pPr>
              <w:jc w:val="left"/>
              <w:rPr>
                <w:sz w:val="26"/>
                <w:szCs w:val="26"/>
              </w:rPr>
            </w:pPr>
            <w:r w:rsidRPr="000F66FF">
              <w:rPr>
                <w:sz w:val="26"/>
                <w:szCs w:val="26"/>
              </w:rPr>
              <w:t>2</w:t>
            </w:r>
            <w:r w:rsidR="004A156F" w:rsidRPr="000F66FF">
              <w:rPr>
                <w:sz w:val="26"/>
                <w:szCs w:val="26"/>
              </w:rPr>
              <w:t>7</w:t>
            </w:r>
          </w:p>
        </w:tc>
      </w:tr>
      <w:tr w:rsidR="001F0981" w:rsidRPr="000F66FF" w:rsidTr="00633857">
        <w:trPr>
          <w:jc w:val="center"/>
        </w:trPr>
        <w:tc>
          <w:tcPr>
            <w:tcW w:w="708" w:type="pct"/>
          </w:tcPr>
          <w:p w:rsidR="001F0981" w:rsidRPr="000F66FF" w:rsidRDefault="001F0981" w:rsidP="001F0981">
            <w:pPr>
              <w:jc w:val="left"/>
              <w:rPr>
                <w:sz w:val="26"/>
                <w:szCs w:val="26"/>
              </w:rPr>
            </w:pPr>
            <w:r w:rsidRPr="000F66FF">
              <w:rPr>
                <w:sz w:val="26"/>
                <w:szCs w:val="26"/>
              </w:rPr>
              <w:t xml:space="preserve">Section 6. </w:t>
            </w:r>
          </w:p>
        </w:tc>
        <w:tc>
          <w:tcPr>
            <w:tcW w:w="2089" w:type="pct"/>
          </w:tcPr>
          <w:p w:rsidR="001F0981" w:rsidRPr="000F66FF" w:rsidRDefault="001F0981" w:rsidP="001F0981">
            <w:pPr>
              <w:jc w:val="left"/>
              <w:rPr>
                <w:sz w:val="26"/>
                <w:szCs w:val="26"/>
              </w:rPr>
            </w:pPr>
            <w:r w:rsidRPr="000F66FF">
              <w:rPr>
                <w:sz w:val="26"/>
                <w:szCs w:val="26"/>
              </w:rPr>
              <w:t>Financial Proposal - Standard Forms</w:t>
            </w:r>
          </w:p>
          <w:p w:rsidR="001F0981" w:rsidRPr="000F66FF" w:rsidRDefault="001F0981" w:rsidP="001F0981">
            <w:pPr>
              <w:pStyle w:val="BodyText"/>
              <w:spacing w:after="0"/>
              <w:jc w:val="left"/>
              <w:rPr>
                <w:sz w:val="26"/>
                <w:szCs w:val="26"/>
              </w:rPr>
            </w:pPr>
          </w:p>
        </w:tc>
        <w:tc>
          <w:tcPr>
            <w:tcW w:w="1480" w:type="pct"/>
          </w:tcPr>
          <w:p w:rsidR="001F0981" w:rsidRPr="000F66FF" w:rsidRDefault="001F0981" w:rsidP="001F0981">
            <w:pPr>
              <w:ind w:right="-18"/>
              <w:jc w:val="left"/>
              <w:rPr>
                <w:sz w:val="26"/>
                <w:szCs w:val="26"/>
              </w:rPr>
            </w:pPr>
            <w:r w:rsidRPr="000F66FF">
              <w:rPr>
                <w:sz w:val="26"/>
                <w:szCs w:val="26"/>
              </w:rPr>
              <w:t>…………..……………</w:t>
            </w:r>
          </w:p>
        </w:tc>
        <w:tc>
          <w:tcPr>
            <w:tcW w:w="723" w:type="pct"/>
          </w:tcPr>
          <w:p w:rsidR="001F0981" w:rsidRPr="000F66FF" w:rsidRDefault="001F0981" w:rsidP="001F0981">
            <w:pPr>
              <w:jc w:val="left"/>
              <w:rPr>
                <w:sz w:val="26"/>
                <w:szCs w:val="26"/>
              </w:rPr>
            </w:pPr>
            <w:r w:rsidRPr="000F66FF">
              <w:rPr>
                <w:sz w:val="26"/>
                <w:szCs w:val="26"/>
              </w:rPr>
              <w:t>3</w:t>
            </w:r>
            <w:r w:rsidR="004A156F" w:rsidRPr="000F66FF">
              <w:rPr>
                <w:sz w:val="26"/>
                <w:szCs w:val="26"/>
              </w:rPr>
              <w:t>7</w:t>
            </w:r>
          </w:p>
        </w:tc>
      </w:tr>
      <w:tr w:rsidR="001F0981" w:rsidRPr="000F66FF" w:rsidTr="00633857">
        <w:trPr>
          <w:jc w:val="center"/>
        </w:trPr>
        <w:tc>
          <w:tcPr>
            <w:tcW w:w="708" w:type="pct"/>
          </w:tcPr>
          <w:p w:rsidR="001F0981" w:rsidRPr="000F66FF" w:rsidRDefault="001F0981" w:rsidP="001F0981">
            <w:pPr>
              <w:jc w:val="left"/>
              <w:rPr>
                <w:sz w:val="26"/>
                <w:szCs w:val="26"/>
              </w:rPr>
            </w:pPr>
            <w:r w:rsidRPr="000F66FF">
              <w:rPr>
                <w:sz w:val="26"/>
                <w:szCs w:val="26"/>
              </w:rPr>
              <w:t xml:space="preserve">Section 7. </w:t>
            </w:r>
          </w:p>
        </w:tc>
        <w:tc>
          <w:tcPr>
            <w:tcW w:w="2089" w:type="pct"/>
          </w:tcPr>
          <w:p w:rsidR="001F0981" w:rsidRPr="000F66FF" w:rsidRDefault="001F0981" w:rsidP="001F0981">
            <w:pPr>
              <w:jc w:val="left"/>
              <w:rPr>
                <w:sz w:val="26"/>
                <w:szCs w:val="26"/>
              </w:rPr>
            </w:pPr>
            <w:r w:rsidRPr="000F66FF">
              <w:rPr>
                <w:sz w:val="26"/>
                <w:szCs w:val="26"/>
              </w:rPr>
              <w:t>Standard  Form  of  Contract</w:t>
            </w:r>
          </w:p>
        </w:tc>
        <w:tc>
          <w:tcPr>
            <w:tcW w:w="1480" w:type="pct"/>
          </w:tcPr>
          <w:p w:rsidR="001F0981" w:rsidRPr="000F66FF" w:rsidRDefault="001F0981" w:rsidP="001F0981">
            <w:pPr>
              <w:ind w:right="-18"/>
              <w:jc w:val="left"/>
              <w:rPr>
                <w:sz w:val="26"/>
                <w:szCs w:val="26"/>
              </w:rPr>
            </w:pPr>
            <w:r w:rsidRPr="000F66FF">
              <w:rPr>
                <w:sz w:val="26"/>
                <w:szCs w:val="26"/>
              </w:rPr>
              <w:t>…………..……………</w:t>
            </w:r>
          </w:p>
        </w:tc>
        <w:tc>
          <w:tcPr>
            <w:tcW w:w="723" w:type="pct"/>
          </w:tcPr>
          <w:p w:rsidR="001F0981" w:rsidRPr="000F66FF" w:rsidRDefault="004A156F" w:rsidP="001F0981">
            <w:pPr>
              <w:jc w:val="left"/>
              <w:rPr>
                <w:sz w:val="26"/>
                <w:szCs w:val="26"/>
              </w:rPr>
            </w:pPr>
            <w:r w:rsidRPr="000F66FF">
              <w:rPr>
                <w:sz w:val="26"/>
                <w:szCs w:val="26"/>
              </w:rPr>
              <w:t>41</w:t>
            </w:r>
          </w:p>
          <w:p w:rsidR="006F46D6" w:rsidRPr="000F66FF" w:rsidRDefault="006F46D6" w:rsidP="006F46D6">
            <w:pPr>
              <w:pStyle w:val="BodyText"/>
              <w:rPr>
                <w:sz w:val="26"/>
                <w:szCs w:val="26"/>
              </w:rPr>
            </w:pPr>
          </w:p>
          <w:p w:rsidR="006F46D6" w:rsidRPr="000F66FF" w:rsidRDefault="006F46D6" w:rsidP="006F46D6">
            <w:pPr>
              <w:pStyle w:val="BodyText"/>
              <w:rPr>
                <w:sz w:val="26"/>
                <w:szCs w:val="26"/>
              </w:rPr>
            </w:pPr>
          </w:p>
        </w:tc>
      </w:tr>
    </w:tbl>
    <w:p w:rsidR="00D8725A" w:rsidRPr="000F66FF" w:rsidRDefault="00D8725A" w:rsidP="008121AF">
      <w:pPr>
        <w:jc w:val="left"/>
        <w:rPr>
          <w:sz w:val="26"/>
          <w:szCs w:val="26"/>
        </w:rPr>
      </w:pPr>
    </w:p>
    <w:p w:rsidR="008702E7" w:rsidRPr="000F66FF" w:rsidRDefault="008702E7" w:rsidP="008121AF">
      <w:pPr>
        <w:jc w:val="left"/>
        <w:rPr>
          <w:sz w:val="26"/>
          <w:szCs w:val="26"/>
        </w:rPr>
      </w:pPr>
      <w:bookmarkStart w:id="0" w:name="_Toc397501848"/>
      <w:bookmarkStart w:id="1" w:name="_Toc410015278"/>
      <w:bookmarkStart w:id="2" w:name="_Toc106600134"/>
    </w:p>
    <w:p w:rsidR="008702E7" w:rsidRPr="000F66FF" w:rsidRDefault="008702E7" w:rsidP="008121AF">
      <w:pPr>
        <w:jc w:val="left"/>
        <w:rPr>
          <w:sz w:val="26"/>
          <w:szCs w:val="26"/>
        </w:rPr>
      </w:pPr>
    </w:p>
    <w:p w:rsidR="008702E7" w:rsidRPr="000F66FF" w:rsidRDefault="008702E7" w:rsidP="008121AF">
      <w:pPr>
        <w:jc w:val="left"/>
        <w:rPr>
          <w:sz w:val="26"/>
          <w:szCs w:val="26"/>
        </w:rPr>
      </w:pPr>
    </w:p>
    <w:p w:rsidR="008702E7" w:rsidRPr="000F66FF" w:rsidRDefault="008702E7" w:rsidP="008121AF">
      <w:pPr>
        <w:jc w:val="left"/>
        <w:rPr>
          <w:sz w:val="26"/>
          <w:szCs w:val="26"/>
        </w:rPr>
      </w:pPr>
    </w:p>
    <w:p w:rsidR="00097B59" w:rsidRPr="000F66FF" w:rsidRDefault="00097B59" w:rsidP="00097B59">
      <w:pPr>
        <w:rPr>
          <w:sz w:val="26"/>
          <w:szCs w:val="26"/>
        </w:rPr>
      </w:pPr>
    </w:p>
    <w:p w:rsidR="00B141E5" w:rsidRPr="000F66FF" w:rsidRDefault="00D8725A" w:rsidP="00580C64">
      <w:pPr>
        <w:jc w:val="center"/>
        <w:rPr>
          <w:sz w:val="26"/>
          <w:szCs w:val="26"/>
        </w:rPr>
      </w:pPr>
      <w:r w:rsidRPr="000F66FF">
        <w:rPr>
          <w:sz w:val="26"/>
          <w:szCs w:val="26"/>
        </w:rPr>
        <w:br w:type="page"/>
      </w:r>
    </w:p>
    <w:p w:rsidR="00D8725A" w:rsidRPr="000F66FF" w:rsidRDefault="00586C66" w:rsidP="00580C64">
      <w:pPr>
        <w:jc w:val="center"/>
        <w:rPr>
          <w:b/>
          <w:sz w:val="26"/>
          <w:szCs w:val="26"/>
        </w:rPr>
      </w:pPr>
      <w:r w:rsidRPr="000F66FF">
        <w:rPr>
          <w:b/>
          <w:sz w:val="26"/>
          <w:szCs w:val="26"/>
        </w:rPr>
        <w:lastRenderedPageBreak/>
        <w:t>Section1.</w:t>
      </w:r>
      <w:r w:rsidR="00D8725A" w:rsidRPr="000F66FF">
        <w:rPr>
          <w:b/>
          <w:sz w:val="26"/>
          <w:szCs w:val="26"/>
        </w:rPr>
        <w:t xml:space="preserve">  Invitation</w:t>
      </w:r>
      <w:bookmarkEnd w:id="0"/>
      <w:bookmarkEnd w:id="1"/>
      <w:bookmarkEnd w:id="2"/>
    </w:p>
    <w:p w:rsidR="00D8725A" w:rsidRPr="000F66FF" w:rsidRDefault="00D8725A" w:rsidP="00580C64">
      <w:pPr>
        <w:rPr>
          <w:sz w:val="26"/>
          <w:szCs w:val="26"/>
        </w:rPr>
      </w:pPr>
    </w:p>
    <w:p w:rsidR="00D8725A" w:rsidRPr="000F66FF" w:rsidRDefault="00784C22" w:rsidP="00580C64">
      <w:pPr>
        <w:rPr>
          <w:b/>
          <w:sz w:val="26"/>
          <w:szCs w:val="26"/>
        </w:rPr>
      </w:pPr>
      <w:r w:rsidRPr="000F66FF">
        <w:rPr>
          <w:b/>
          <w:sz w:val="26"/>
          <w:szCs w:val="26"/>
        </w:rPr>
        <w:t>F. No</w:t>
      </w:r>
      <w:r w:rsidR="00215EE4" w:rsidRPr="000F66FF">
        <w:rPr>
          <w:b/>
          <w:sz w:val="26"/>
          <w:szCs w:val="26"/>
        </w:rPr>
        <w:t xml:space="preserve">:  </w:t>
      </w:r>
      <w:r w:rsidR="000F25D2" w:rsidRPr="000F66FF">
        <w:rPr>
          <w:b/>
          <w:sz w:val="26"/>
          <w:szCs w:val="26"/>
        </w:rPr>
        <w:t>_______</w:t>
      </w:r>
      <w:r w:rsidR="00D8725A" w:rsidRPr="000F66FF">
        <w:rPr>
          <w:sz w:val="26"/>
          <w:szCs w:val="26"/>
        </w:rPr>
        <w:tab/>
      </w:r>
      <w:r w:rsidR="00D8725A" w:rsidRPr="000F66FF">
        <w:rPr>
          <w:sz w:val="26"/>
          <w:szCs w:val="26"/>
        </w:rPr>
        <w:tab/>
      </w:r>
      <w:r w:rsidR="00D8725A" w:rsidRPr="000F66FF">
        <w:rPr>
          <w:sz w:val="26"/>
          <w:szCs w:val="26"/>
        </w:rPr>
        <w:tab/>
      </w:r>
      <w:r w:rsidR="00D8725A" w:rsidRPr="000F66FF">
        <w:rPr>
          <w:sz w:val="26"/>
          <w:szCs w:val="26"/>
        </w:rPr>
        <w:tab/>
      </w:r>
      <w:r w:rsidR="00D8725A" w:rsidRPr="000F66FF">
        <w:rPr>
          <w:sz w:val="26"/>
          <w:szCs w:val="26"/>
        </w:rPr>
        <w:tab/>
      </w:r>
      <w:r w:rsidR="00D8725A" w:rsidRPr="000F66FF">
        <w:rPr>
          <w:b/>
          <w:sz w:val="26"/>
          <w:szCs w:val="26"/>
        </w:rPr>
        <w:t xml:space="preserve">Dated: </w:t>
      </w:r>
      <w:r w:rsidR="000F25D2" w:rsidRPr="000F66FF">
        <w:rPr>
          <w:b/>
          <w:sz w:val="26"/>
          <w:szCs w:val="26"/>
        </w:rPr>
        <w:t>_____________</w:t>
      </w:r>
    </w:p>
    <w:p w:rsidR="00D8725A" w:rsidRPr="000F66FF" w:rsidRDefault="00D8725A" w:rsidP="00580C64">
      <w:pPr>
        <w:rPr>
          <w:sz w:val="26"/>
          <w:szCs w:val="26"/>
        </w:rPr>
      </w:pPr>
    </w:p>
    <w:p w:rsidR="00D8725A" w:rsidRPr="000F66FF" w:rsidRDefault="00D8725A" w:rsidP="00580C64">
      <w:pPr>
        <w:rPr>
          <w:sz w:val="26"/>
          <w:szCs w:val="26"/>
        </w:rPr>
      </w:pPr>
    </w:p>
    <w:p w:rsidR="00784C22" w:rsidRPr="000F66FF" w:rsidRDefault="00D8725A" w:rsidP="00580C64">
      <w:pPr>
        <w:rPr>
          <w:b/>
          <w:bCs/>
          <w:sz w:val="26"/>
          <w:szCs w:val="26"/>
        </w:rPr>
      </w:pPr>
      <w:r w:rsidRPr="000F66FF">
        <w:rPr>
          <w:sz w:val="26"/>
          <w:szCs w:val="26"/>
        </w:rPr>
        <w:t>1.</w:t>
      </w:r>
      <w:r w:rsidRPr="000F66FF">
        <w:rPr>
          <w:sz w:val="26"/>
          <w:szCs w:val="26"/>
        </w:rPr>
        <w:tab/>
      </w:r>
      <w:r w:rsidR="00F04D09" w:rsidRPr="000F66FF">
        <w:rPr>
          <w:sz w:val="26"/>
          <w:szCs w:val="26"/>
        </w:rPr>
        <w:t>State Mission Directorate</w:t>
      </w:r>
      <w:r w:rsidR="0095482E" w:rsidRPr="000F66FF">
        <w:rPr>
          <w:sz w:val="26"/>
          <w:szCs w:val="26"/>
        </w:rPr>
        <w:t>, Government of Punjab</w:t>
      </w:r>
      <w:r w:rsidR="00784C22" w:rsidRPr="000F66FF">
        <w:rPr>
          <w:sz w:val="26"/>
          <w:szCs w:val="26"/>
        </w:rPr>
        <w:t xml:space="preserve"> invites Request for Proposal for</w:t>
      </w:r>
      <w:r w:rsidR="00586C66" w:rsidRPr="000F66FF">
        <w:rPr>
          <w:sz w:val="26"/>
          <w:szCs w:val="26"/>
        </w:rPr>
        <w:t xml:space="preserve"> Formulation</w:t>
      </w:r>
      <w:r w:rsidR="00EE4DC5" w:rsidRPr="000F66FF">
        <w:rPr>
          <w:sz w:val="26"/>
          <w:szCs w:val="26"/>
        </w:rPr>
        <w:t>/Up</w:t>
      </w:r>
      <w:r w:rsidR="00132E0D" w:rsidRPr="000F66FF">
        <w:rPr>
          <w:sz w:val="26"/>
          <w:szCs w:val="26"/>
        </w:rPr>
        <w:t>-</w:t>
      </w:r>
      <w:proofErr w:type="spellStart"/>
      <w:r w:rsidR="00EE4DC5" w:rsidRPr="000F66FF">
        <w:rPr>
          <w:sz w:val="26"/>
          <w:szCs w:val="26"/>
        </w:rPr>
        <w:t>dation</w:t>
      </w:r>
      <w:proofErr w:type="spellEnd"/>
      <w:r w:rsidR="00A93099" w:rsidRPr="000F66FF">
        <w:rPr>
          <w:sz w:val="26"/>
          <w:szCs w:val="26"/>
        </w:rPr>
        <w:t xml:space="preserve"> of</w:t>
      </w:r>
      <w:r w:rsidR="00784C22" w:rsidRPr="000F66FF">
        <w:rPr>
          <w:sz w:val="26"/>
          <w:szCs w:val="26"/>
        </w:rPr>
        <w:t xml:space="preserve"> GIS-based Master Plan for </w:t>
      </w:r>
      <w:r w:rsidR="00831D94" w:rsidRPr="000F66FF">
        <w:rPr>
          <w:sz w:val="26"/>
          <w:szCs w:val="26"/>
        </w:rPr>
        <w:t>04</w:t>
      </w:r>
      <w:r w:rsidR="00A93099" w:rsidRPr="000F66FF">
        <w:rPr>
          <w:sz w:val="26"/>
          <w:szCs w:val="26"/>
        </w:rPr>
        <w:t xml:space="preserve"> </w:t>
      </w:r>
      <w:r w:rsidR="0095482E" w:rsidRPr="000F66FF">
        <w:rPr>
          <w:sz w:val="26"/>
          <w:szCs w:val="26"/>
        </w:rPr>
        <w:t>AMRUT</w:t>
      </w:r>
      <w:r w:rsidR="00132E0D" w:rsidRPr="000F66FF">
        <w:rPr>
          <w:sz w:val="26"/>
          <w:szCs w:val="26"/>
        </w:rPr>
        <w:t xml:space="preserve"> </w:t>
      </w:r>
      <w:r w:rsidR="002C018A" w:rsidRPr="000F66FF">
        <w:rPr>
          <w:sz w:val="26"/>
          <w:szCs w:val="26"/>
        </w:rPr>
        <w:t>cities</w:t>
      </w:r>
      <w:r w:rsidR="00132E0D" w:rsidRPr="000F66FF">
        <w:rPr>
          <w:sz w:val="26"/>
          <w:szCs w:val="26"/>
        </w:rPr>
        <w:t xml:space="preserve"> </w:t>
      </w:r>
      <w:r w:rsidR="0095482E" w:rsidRPr="000F66FF">
        <w:rPr>
          <w:sz w:val="26"/>
          <w:szCs w:val="26"/>
        </w:rPr>
        <w:t>in Punjab</w:t>
      </w:r>
      <w:r w:rsidR="00784C22" w:rsidRPr="000F66FF">
        <w:rPr>
          <w:sz w:val="26"/>
          <w:szCs w:val="26"/>
        </w:rPr>
        <w:t xml:space="preserve"> State</w:t>
      </w:r>
      <w:r w:rsidR="00132E0D" w:rsidRPr="000F66FF">
        <w:rPr>
          <w:sz w:val="26"/>
          <w:szCs w:val="26"/>
        </w:rPr>
        <w:t xml:space="preserve"> </w:t>
      </w:r>
      <w:r w:rsidR="0066423E" w:rsidRPr="000F66FF">
        <w:rPr>
          <w:sz w:val="26"/>
          <w:szCs w:val="26"/>
        </w:rPr>
        <w:t>under</w:t>
      </w:r>
      <w:r w:rsidR="00B05E4B" w:rsidRPr="000F66FF">
        <w:rPr>
          <w:sz w:val="26"/>
          <w:szCs w:val="26"/>
        </w:rPr>
        <w:t xml:space="preserve"> the </w:t>
      </w:r>
      <w:proofErr w:type="spellStart"/>
      <w:r w:rsidR="0066423E" w:rsidRPr="000F66FF">
        <w:rPr>
          <w:sz w:val="26"/>
          <w:szCs w:val="26"/>
        </w:rPr>
        <w:t>Atal</w:t>
      </w:r>
      <w:proofErr w:type="spellEnd"/>
      <w:r w:rsidR="0066423E" w:rsidRPr="000F66FF">
        <w:rPr>
          <w:sz w:val="26"/>
          <w:szCs w:val="26"/>
        </w:rPr>
        <w:t xml:space="preserve"> Mission for Rejuvenation and </w:t>
      </w:r>
      <w:r w:rsidR="00E05932" w:rsidRPr="000F66FF">
        <w:rPr>
          <w:sz w:val="26"/>
          <w:szCs w:val="26"/>
        </w:rPr>
        <w:t xml:space="preserve">Urban </w:t>
      </w:r>
      <w:r w:rsidR="0066423E" w:rsidRPr="000F66FF">
        <w:rPr>
          <w:sz w:val="26"/>
          <w:szCs w:val="26"/>
        </w:rPr>
        <w:t>Transformation (AMRUT)</w:t>
      </w:r>
      <w:r w:rsidR="00B05E4B" w:rsidRPr="000F66FF">
        <w:rPr>
          <w:sz w:val="26"/>
          <w:szCs w:val="26"/>
        </w:rPr>
        <w:t xml:space="preserve"> of Ministry of Urban Development, Govt. of India.</w:t>
      </w:r>
    </w:p>
    <w:p w:rsidR="00D8725A" w:rsidRPr="000F66FF" w:rsidRDefault="00D8725A" w:rsidP="00580C64">
      <w:pPr>
        <w:rPr>
          <w:sz w:val="26"/>
          <w:szCs w:val="26"/>
        </w:rPr>
      </w:pPr>
    </w:p>
    <w:p w:rsidR="00D8725A" w:rsidRPr="000F66FF" w:rsidRDefault="00B05E4B" w:rsidP="00580C64">
      <w:pPr>
        <w:rPr>
          <w:sz w:val="26"/>
          <w:szCs w:val="26"/>
        </w:rPr>
      </w:pPr>
      <w:r w:rsidRPr="000F66FF">
        <w:rPr>
          <w:sz w:val="26"/>
          <w:szCs w:val="26"/>
        </w:rPr>
        <w:t>2.</w:t>
      </w:r>
      <w:r w:rsidRPr="000F66FF">
        <w:rPr>
          <w:sz w:val="26"/>
          <w:szCs w:val="26"/>
        </w:rPr>
        <w:tab/>
      </w:r>
      <w:r w:rsidR="00FD088F" w:rsidRPr="000F66FF">
        <w:rPr>
          <w:sz w:val="26"/>
          <w:szCs w:val="26"/>
        </w:rPr>
        <w:t xml:space="preserve">The objective of the assignment </w:t>
      </w:r>
      <w:r w:rsidR="00AA271B" w:rsidRPr="000F66FF">
        <w:rPr>
          <w:sz w:val="26"/>
          <w:szCs w:val="26"/>
        </w:rPr>
        <w:t>is</w:t>
      </w:r>
      <w:r w:rsidR="00A93099" w:rsidRPr="000F66FF">
        <w:rPr>
          <w:sz w:val="26"/>
          <w:szCs w:val="26"/>
        </w:rPr>
        <w:t xml:space="preserve"> to prepare</w:t>
      </w:r>
      <w:r w:rsidR="00FD088F" w:rsidRPr="000F66FF">
        <w:rPr>
          <w:sz w:val="26"/>
          <w:szCs w:val="26"/>
        </w:rPr>
        <w:t xml:space="preserve"> draft Master Plan</w:t>
      </w:r>
      <w:r w:rsidR="00A93099" w:rsidRPr="000F66FF">
        <w:rPr>
          <w:sz w:val="26"/>
          <w:szCs w:val="26"/>
        </w:rPr>
        <w:t>s</w:t>
      </w:r>
      <w:r w:rsidR="00FD088F" w:rsidRPr="000F66FF">
        <w:rPr>
          <w:sz w:val="26"/>
          <w:szCs w:val="26"/>
        </w:rPr>
        <w:t xml:space="preserve"> for </w:t>
      </w:r>
      <w:r w:rsidR="00831D94" w:rsidRPr="000F66FF">
        <w:rPr>
          <w:sz w:val="26"/>
          <w:szCs w:val="26"/>
        </w:rPr>
        <w:t>04(Four)</w:t>
      </w:r>
      <w:r w:rsidR="0095482E" w:rsidRPr="000F66FF">
        <w:rPr>
          <w:sz w:val="26"/>
          <w:szCs w:val="26"/>
        </w:rPr>
        <w:t xml:space="preserve"> </w:t>
      </w:r>
      <w:r w:rsidR="00FD088F" w:rsidRPr="000F66FF">
        <w:rPr>
          <w:sz w:val="26"/>
          <w:szCs w:val="26"/>
        </w:rPr>
        <w:t>cities</w:t>
      </w:r>
      <w:r w:rsidR="00831D94" w:rsidRPr="000F66FF">
        <w:rPr>
          <w:sz w:val="26"/>
          <w:szCs w:val="26"/>
        </w:rPr>
        <w:t xml:space="preserve"> </w:t>
      </w:r>
      <w:r w:rsidR="00CC4470" w:rsidRPr="000F66FF">
        <w:rPr>
          <w:sz w:val="26"/>
          <w:szCs w:val="26"/>
        </w:rPr>
        <w:t xml:space="preserve">under the </w:t>
      </w:r>
      <w:r w:rsidR="0095482E" w:rsidRPr="000F66FF">
        <w:rPr>
          <w:sz w:val="26"/>
          <w:szCs w:val="26"/>
        </w:rPr>
        <w:t xml:space="preserve">Punjab </w:t>
      </w:r>
      <w:r w:rsidR="00BD52FE" w:rsidRPr="000F66FF">
        <w:rPr>
          <w:sz w:val="26"/>
          <w:szCs w:val="26"/>
        </w:rPr>
        <w:t>Regional and Town Planning and Development Act</w:t>
      </w:r>
      <w:proofErr w:type="gramStart"/>
      <w:r w:rsidR="00A93099" w:rsidRPr="000F66FF">
        <w:rPr>
          <w:sz w:val="26"/>
          <w:szCs w:val="26"/>
        </w:rPr>
        <w:t>,</w:t>
      </w:r>
      <w:r w:rsidR="0095482E" w:rsidRPr="000F66FF">
        <w:rPr>
          <w:sz w:val="26"/>
          <w:szCs w:val="26"/>
        </w:rPr>
        <w:t>1995</w:t>
      </w:r>
      <w:proofErr w:type="gramEnd"/>
      <w:r w:rsidR="0095482E" w:rsidRPr="000F66FF">
        <w:rPr>
          <w:sz w:val="26"/>
          <w:szCs w:val="26"/>
        </w:rPr>
        <w:t xml:space="preserve">.  </w:t>
      </w:r>
    </w:p>
    <w:p w:rsidR="0010431F" w:rsidRPr="000F66FF" w:rsidRDefault="0010431F" w:rsidP="00580C64">
      <w:pPr>
        <w:pStyle w:val="BodyText"/>
        <w:spacing w:after="0"/>
        <w:rPr>
          <w:sz w:val="26"/>
          <w:szCs w:val="26"/>
        </w:rPr>
      </w:pPr>
    </w:p>
    <w:p w:rsidR="00D8725A" w:rsidRPr="000F66FF" w:rsidRDefault="00B05E4B" w:rsidP="002700BC">
      <w:pPr>
        <w:rPr>
          <w:sz w:val="26"/>
          <w:szCs w:val="26"/>
        </w:rPr>
      </w:pPr>
      <w:r w:rsidRPr="000F66FF">
        <w:rPr>
          <w:sz w:val="26"/>
          <w:szCs w:val="26"/>
        </w:rPr>
        <w:t>3</w:t>
      </w:r>
      <w:r w:rsidR="00D8725A" w:rsidRPr="000F66FF">
        <w:rPr>
          <w:sz w:val="26"/>
          <w:szCs w:val="26"/>
        </w:rPr>
        <w:t>.</w:t>
      </w:r>
      <w:r w:rsidR="00D8725A" w:rsidRPr="000F66FF">
        <w:rPr>
          <w:sz w:val="26"/>
          <w:szCs w:val="26"/>
        </w:rPr>
        <w:tab/>
        <w:t xml:space="preserve">A </w:t>
      </w:r>
      <w:r w:rsidR="002438D9" w:rsidRPr="000F66FF">
        <w:rPr>
          <w:sz w:val="26"/>
          <w:szCs w:val="26"/>
        </w:rPr>
        <w:t>Bidder</w:t>
      </w:r>
      <w:r w:rsidR="00D8725A" w:rsidRPr="000F66FF">
        <w:rPr>
          <w:sz w:val="26"/>
          <w:szCs w:val="26"/>
        </w:rPr>
        <w:t xml:space="preserve"> will be selected as per p</w:t>
      </w:r>
      <w:r w:rsidR="00A93099" w:rsidRPr="000F66FF">
        <w:rPr>
          <w:sz w:val="26"/>
          <w:szCs w:val="26"/>
        </w:rPr>
        <w:t>rocedures described in this RFP</w:t>
      </w:r>
      <w:r w:rsidR="00132E0D" w:rsidRPr="000F66FF">
        <w:rPr>
          <w:sz w:val="26"/>
          <w:szCs w:val="26"/>
        </w:rPr>
        <w:t xml:space="preserve"> </w:t>
      </w:r>
      <w:r w:rsidR="00A93099" w:rsidRPr="000F66FF">
        <w:rPr>
          <w:sz w:val="26"/>
          <w:szCs w:val="26"/>
        </w:rPr>
        <w:t>document.</w:t>
      </w:r>
    </w:p>
    <w:p w:rsidR="00D8725A" w:rsidRPr="000F66FF" w:rsidRDefault="00D8725A" w:rsidP="00580C64">
      <w:pPr>
        <w:rPr>
          <w:sz w:val="26"/>
          <w:szCs w:val="26"/>
        </w:rPr>
      </w:pPr>
    </w:p>
    <w:p w:rsidR="00D8725A" w:rsidRPr="000F66FF" w:rsidRDefault="00B05E4B" w:rsidP="00580C64">
      <w:pPr>
        <w:rPr>
          <w:sz w:val="26"/>
          <w:szCs w:val="26"/>
        </w:rPr>
      </w:pPr>
      <w:r w:rsidRPr="000F66FF">
        <w:rPr>
          <w:sz w:val="26"/>
          <w:szCs w:val="26"/>
        </w:rPr>
        <w:t>4</w:t>
      </w:r>
      <w:r w:rsidR="00D8725A" w:rsidRPr="000F66FF">
        <w:rPr>
          <w:sz w:val="26"/>
          <w:szCs w:val="26"/>
        </w:rPr>
        <w:t>.</w:t>
      </w:r>
      <w:r w:rsidR="00D8725A" w:rsidRPr="000F66FF">
        <w:rPr>
          <w:sz w:val="26"/>
          <w:szCs w:val="26"/>
        </w:rPr>
        <w:tab/>
        <w:t xml:space="preserve">The RFP </w:t>
      </w:r>
      <w:r w:rsidR="00A93099" w:rsidRPr="000F66FF">
        <w:rPr>
          <w:sz w:val="26"/>
          <w:szCs w:val="26"/>
        </w:rPr>
        <w:t>document contains</w:t>
      </w:r>
      <w:r w:rsidR="00D8725A" w:rsidRPr="000F66FF">
        <w:rPr>
          <w:sz w:val="26"/>
          <w:szCs w:val="26"/>
        </w:rPr>
        <w:t xml:space="preserve"> the following</w:t>
      </w:r>
      <w:r w:rsidR="00A93099" w:rsidRPr="000F66FF">
        <w:rPr>
          <w:sz w:val="26"/>
          <w:szCs w:val="26"/>
        </w:rPr>
        <w:t xml:space="preserve"> sections</w:t>
      </w:r>
      <w:r w:rsidR="00D8725A" w:rsidRPr="000F66FF">
        <w:rPr>
          <w:sz w:val="26"/>
          <w:szCs w:val="26"/>
        </w:rPr>
        <w:t>:</w:t>
      </w:r>
    </w:p>
    <w:p w:rsidR="00D8725A" w:rsidRPr="000F66FF" w:rsidRDefault="00D8725A" w:rsidP="00580C64">
      <w:pPr>
        <w:rPr>
          <w:sz w:val="26"/>
          <w:szCs w:val="26"/>
        </w:rPr>
      </w:pPr>
    </w:p>
    <w:p w:rsidR="00D8725A" w:rsidRPr="000F66FF" w:rsidRDefault="00D8725A" w:rsidP="003D34BE">
      <w:pPr>
        <w:tabs>
          <w:tab w:val="left" w:pos="1260"/>
        </w:tabs>
        <w:spacing w:line="360" w:lineRule="auto"/>
        <w:rPr>
          <w:sz w:val="26"/>
          <w:szCs w:val="26"/>
        </w:rPr>
      </w:pPr>
      <w:r w:rsidRPr="000F66FF">
        <w:rPr>
          <w:sz w:val="26"/>
          <w:szCs w:val="26"/>
        </w:rPr>
        <w:tab/>
        <w:t>Section 1 - Invitation</w:t>
      </w:r>
    </w:p>
    <w:p w:rsidR="00D8725A" w:rsidRPr="000F66FF" w:rsidRDefault="00D8725A" w:rsidP="003D34BE">
      <w:pPr>
        <w:tabs>
          <w:tab w:val="left" w:pos="1260"/>
        </w:tabs>
        <w:spacing w:line="360" w:lineRule="auto"/>
        <w:rPr>
          <w:sz w:val="26"/>
          <w:szCs w:val="26"/>
        </w:rPr>
      </w:pPr>
      <w:r w:rsidRPr="000F66FF">
        <w:rPr>
          <w:sz w:val="26"/>
          <w:szCs w:val="26"/>
        </w:rPr>
        <w:tab/>
        <w:t xml:space="preserve">Section 2 - </w:t>
      </w:r>
      <w:r w:rsidR="00FE44E1" w:rsidRPr="000F66FF">
        <w:rPr>
          <w:sz w:val="26"/>
          <w:szCs w:val="26"/>
        </w:rPr>
        <w:t xml:space="preserve">Terms of Reference </w:t>
      </w:r>
    </w:p>
    <w:p w:rsidR="0035519E" w:rsidRPr="000F66FF" w:rsidRDefault="00D8725A" w:rsidP="003D34BE">
      <w:pPr>
        <w:tabs>
          <w:tab w:val="left" w:pos="1260"/>
        </w:tabs>
        <w:spacing w:line="360" w:lineRule="auto"/>
        <w:rPr>
          <w:sz w:val="26"/>
          <w:szCs w:val="26"/>
        </w:rPr>
      </w:pPr>
      <w:r w:rsidRPr="000F66FF">
        <w:rPr>
          <w:sz w:val="26"/>
          <w:szCs w:val="26"/>
        </w:rPr>
        <w:tab/>
      </w:r>
      <w:r w:rsidR="00CC4470" w:rsidRPr="000F66FF">
        <w:rPr>
          <w:sz w:val="26"/>
          <w:szCs w:val="26"/>
        </w:rPr>
        <w:t>Section 3-</w:t>
      </w:r>
      <w:r w:rsidR="00FE44E1" w:rsidRPr="000F66FF">
        <w:rPr>
          <w:sz w:val="26"/>
          <w:szCs w:val="26"/>
        </w:rPr>
        <w:t xml:space="preserve">Information to </w:t>
      </w:r>
      <w:r w:rsidR="002A1B1A" w:rsidRPr="000F66FF">
        <w:rPr>
          <w:sz w:val="26"/>
          <w:szCs w:val="26"/>
        </w:rPr>
        <w:t>Bidder</w:t>
      </w:r>
      <w:r w:rsidR="00FE44E1" w:rsidRPr="000F66FF">
        <w:rPr>
          <w:sz w:val="26"/>
          <w:szCs w:val="26"/>
        </w:rPr>
        <w:t>s</w:t>
      </w:r>
    </w:p>
    <w:p w:rsidR="003D34BE" w:rsidRPr="000F66FF" w:rsidRDefault="0017014C" w:rsidP="003D34BE">
      <w:pPr>
        <w:pStyle w:val="BodyText"/>
        <w:spacing w:line="360" w:lineRule="auto"/>
        <w:rPr>
          <w:sz w:val="26"/>
          <w:szCs w:val="26"/>
        </w:rPr>
      </w:pPr>
      <w:r w:rsidRPr="000F66FF">
        <w:rPr>
          <w:sz w:val="26"/>
          <w:szCs w:val="26"/>
        </w:rPr>
        <w:tab/>
      </w:r>
      <w:r w:rsidR="00E971A2" w:rsidRPr="000F66FF">
        <w:rPr>
          <w:sz w:val="26"/>
          <w:szCs w:val="26"/>
        </w:rPr>
        <w:t xml:space="preserve">        </w:t>
      </w:r>
      <w:r w:rsidR="00D204ED" w:rsidRPr="000F66FF">
        <w:rPr>
          <w:sz w:val="26"/>
          <w:szCs w:val="26"/>
        </w:rPr>
        <w:t>Section 4</w:t>
      </w:r>
      <w:r w:rsidRPr="000F66FF">
        <w:rPr>
          <w:sz w:val="26"/>
          <w:szCs w:val="26"/>
        </w:rPr>
        <w:t>-</w:t>
      </w:r>
      <w:r w:rsidR="00B427DC" w:rsidRPr="000F66FF">
        <w:rPr>
          <w:sz w:val="26"/>
          <w:szCs w:val="26"/>
        </w:rPr>
        <w:t xml:space="preserve"> Prequalification - Standard Forms </w:t>
      </w:r>
      <w:r w:rsidR="00CC4470" w:rsidRPr="000F66FF">
        <w:rPr>
          <w:sz w:val="26"/>
          <w:szCs w:val="26"/>
        </w:rPr>
        <w:tab/>
      </w:r>
    </w:p>
    <w:p w:rsidR="00D8725A" w:rsidRPr="000F66FF" w:rsidRDefault="003D34BE" w:rsidP="003D34BE">
      <w:pPr>
        <w:pStyle w:val="BodyText"/>
        <w:spacing w:line="360" w:lineRule="auto"/>
        <w:rPr>
          <w:sz w:val="26"/>
          <w:szCs w:val="26"/>
        </w:rPr>
      </w:pPr>
      <w:r w:rsidRPr="000F66FF">
        <w:rPr>
          <w:sz w:val="26"/>
          <w:szCs w:val="26"/>
        </w:rPr>
        <w:t xml:space="preserve">                   </w:t>
      </w:r>
      <w:r w:rsidR="00CC4470" w:rsidRPr="000F66FF">
        <w:rPr>
          <w:sz w:val="26"/>
          <w:szCs w:val="26"/>
        </w:rPr>
        <w:t xml:space="preserve">Section </w:t>
      </w:r>
      <w:r w:rsidR="00D204ED" w:rsidRPr="000F66FF">
        <w:rPr>
          <w:sz w:val="26"/>
          <w:szCs w:val="26"/>
        </w:rPr>
        <w:t>5</w:t>
      </w:r>
      <w:r w:rsidR="00D8725A" w:rsidRPr="000F66FF">
        <w:rPr>
          <w:sz w:val="26"/>
          <w:szCs w:val="26"/>
        </w:rPr>
        <w:t xml:space="preserve">- Technical Proposal - Standard Forms </w:t>
      </w:r>
    </w:p>
    <w:p w:rsidR="00D8725A" w:rsidRPr="000F66FF" w:rsidRDefault="00D8725A" w:rsidP="003D34BE">
      <w:pPr>
        <w:tabs>
          <w:tab w:val="left" w:pos="1260"/>
        </w:tabs>
        <w:spacing w:line="360" w:lineRule="auto"/>
        <w:rPr>
          <w:sz w:val="26"/>
          <w:szCs w:val="26"/>
        </w:rPr>
      </w:pPr>
      <w:r w:rsidRPr="000F66FF">
        <w:rPr>
          <w:sz w:val="26"/>
          <w:szCs w:val="26"/>
        </w:rPr>
        <w:tab/>
      </w:r>
      <w:r w:rsidR="00CC4470" w:rsidRPr="000F66FF">
        <w:rPr>
          <w:sz w:val="26"/>
          <w:szCs w:val="26"/>
        </w:rPr>
        <w:t xml:space="preserve">Section </w:t>
      </w:r>
      <w:r w:rsidR="00D204ED" w:rsidRPr="000F66FF">
        <w:rPr>
          <w:sz w:val="26"/>
          <w:szCs w:val="26"/>
        </w:rPr>
        <w:t>6</w:t>
      </w:r>
      <w:r w:rsidRPr="000F66FF">
        <w:rPr>
          <w:sz w:val="26"/>
          <w:szCs w:val="26"/>
        </w:rPr>
        <w:t>- Financial Proposal - Standard Forms</w:t>
      </w:r>
    </w:p>
    <w:p w:rsidR="00D8725A" w:rsidRPr="000F66FF" w:rsidRDefault="00D8725A" w:rsidP="003D34BE">
      <w:pPr>
        <w:tabs>
          <w:tab w:val="left" w:pos="1260"/>
        </w:tabs>
        <w:spacing w:line="360" w:lineRule="auto"/>
        <w:rPr>
          <w:sz w:val="26"/>
          <w:szCs w:val="26"/>
        </w:rPr>
      </w:pPr>
      <w:r w:rsidRPr="000F66FF">
        <w:rPr>
          <w:sz w:val="26"/>
          <w:szCs w:val="26"/>
        </w:rPr>
        <w:tab/>
        <w:t xml:space="preserve">Section </w:t>
      </w:r>
      <w:r w:rsidR="00D204ED" w:rsidRPr="000F66FF">
        <w:rPr>
          <w:sz w:val="26"/>
          <w:szCs w:val="26"/>
        </w:rPr>
        <w:t>7</w:t>
      </w:r>
      <w:r w:rsidRPr="000F66FF">
        <w:rPr>
          <w:sz w:val="26"/>
          <w:szCs w:val="26"/>
        </w:rPr>
        <w:t xml:space="preserve"> - Standard Form of Contract</w:t>
      </w:r>
    </w:p>
    <w:p w:rsidR="00D8725A" w:rsidRPr="000F66FF" w:rsidRDefault="00D8725A" w:rsidP="00580C64">
      <w:pPr>
        <w:rPr>
          <w:sz w:val="26"/>
          <w:szCs w:val="26"/>
        </w:rPr>
      </w:pPr>
    </w:p>
    <w:p w:rsidR="004235A3" w:rsidRPr="000F66FF" w:rsidRDefault="004235A3" w:rsidP="00580C64">
      <w:pPr>
        <w:jc w:val="right"/>
        <w:rPr>
          <w:sz w:val="26"/>
          <w:szCs w:val="26"/>
        </w:rPr>
      </w:pPr>
    </w:p>
    <w:p w:rsidR="00DD0C59" w:rsidRPr="000F66FF" w:rsidRDefault="00DD0C59" w:rsidP="00DD0C59">
      <w:pPr>
        <w:pStyle w:val="BodyText"/>
        <w:rPr>
          <w:sz w:val="26"/>
          <w:szCs w:val="26"/>
        </w:rPr>
      </w:pPr>
    </w:p>
    <w:p w:rsidR="00D8725A" w:rsidRPr="000F66FF" w:rsidRDefault="00D8725A" w:rsidP="00580C64">
      <w:pPr>
        <w:jc w:val="right"/>
        <w:rPr>
          <w:sz w:val="26"/>
          <w:szCs w:val="26"/>
        </w:rPr>
      </w:pPr>
      <w:r w:rsidRPr="000F66FF">
        <w:rPr>
          <w:sz w:val="26"/>
          <w:szCs w:val="26"/>
        </w:rPr>
        <w:tab/>
      </w:r>
      <w:r w:rsidRPr="000F66FF">
        <w:rPr>
          <w:sz w:val="26"/>
          <w:szCs w:val="26"/>
        </w:rPr>
        <w:tab/>
      </w:r>
      <w:r w:rsidRPr="000F66FF">
        <w:rPr>
          <w:sz w:val="26"/>
          <w:szCs w:val="26"/>
        </w:rPr>
        <w:tab/>
      </w:r>
      <w:r w:rsidRPr="000F66FF">
        <w:rPr>
          <w:sz w:val="26"/>
          <w:szCs w:val="26"/>
        </w:rPr>
        <w:tab/>
      </w:r>
    </w:p>
    <w:p w:rsidR="007B3213" w:rsidRPr="000F66FF" w:rsidRDefault="007B3213" w:rsidP="007B3213">
      <w:pPr>
        <w:tabs>
          <w:tab w:val="left" w:pos="540"/>
          <w:tab w:val="right" w:pos="9029"/>
        </w:tabs>
        <w:jc w:val="left"/>
        <w:rPr>
          <w:sz w:val="26"/>
          <w:szCs w:val="26"/>
        </w:rPr>
      </w:pPr>
      <w:bookmarkStart w:id="3" w:name="_Toc397501849"/>
      <w:bookmarkStart w:id="4" w:name="_Toc410015279"/>
      <w:bookmarkStart w:id="5" w:name="_Toc106600135"/>
      <w:r w:rsidRPr="000F66FF">
        <w:rPr>
          <w:sz w:val="26"/>
          <w:szCs w:val="26"/>
        </w:rPr>
        <w:tab/>
      </w:r>
      <w:r w:rsidRPr="000F66FF">
        <w:rPr>
          <w:sz w:val="26"/>
          <w:szCs w:val="26"/>
        </w:rPr>
        <w:tab/>
        <w:t xml:space="preserve">General Manager </w:t>
      </w:r>
      <w:r w:rsidR="00A93099" w:rsidRPr="000F66FF">
        <w:rPr>
          <w:sz w:val="26"/>
          <w:szCs w:val="26"/>
        </w:rPr>
        <w:t>(</w:t>
      </w:r>
      <w:r w:rsidRPr="000F66FF">
        <w:rPr>
          <w:sz w:val="26"/>
          <w:szCs w:val="26"/>
        </w:rPr>
        <w:t>Project</w:t>
      </w:r>
      <w:r w:rsidR="00A93099" w:rsidRPr="000F66FF">
        <w:rPr>
          <w:sz w:val="26"/>
          <w:szCs w:val="26"/>
        </w:rPr>
        <w:t>)</w:t>
      </w:r>
    </w:p>
    <w:p w:rsidR="007B3213" w:rsidRPr="000F66FF" w:rsidRDefault="00AD7B25" w:rsidP="00AD7B25">
      <w:pPr>
        <w:jc w:val="center"/>
        <w:rPr>
          <w:sz w:val="26"/>
          <w:szCs w:val="26"/>
        </w:rPr>
      </w:pP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r w:rsidR="007B3213" w:rsidRPr="000F66FF">
        <w:rPr>
          <w:sz w:val="26"/>
          <w:szCs w:val="26"/>
        </w:rPr>
        <w:t>Cum Nodal Officer</w:t>
      </w:r>
    </w:p>
    <w:p w:rsidR="007B3213" w:rsidRPr="000F66FF" w:rsidRDefault="00AD7B25" w:rsidP="00AD7B25">
      <w:pPr>
        <w:jc w:val="center"/>
        <w:rPr>
          <w:sz w:val="26"/>
          <w:szCs w:val="26"/>
        </w:rPr>
      </w:pP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r w:rsidR="00561624" w:rsidRPr="000F66FF">
        <w:rPr>
          <w:sz w:val="26"/>
          <w:szCs w:val="26"/>
        </w:rPr>
        <w:t>Phone: 0172-2619163</w:t>
      </w:r>
    </w:p>
    <w:p w:rsidR="007B3213" w:rsidRPr="000F66FF" w:rsidRDefault="007B3213" w:rsidP="0098486C">
      <w:pPr>
        <w:jc w:val="right"/>
        <w:rPr>
          <w:sz w:val="26"/>
          <w:szCs w:val="26"/>
        </w:rPr>
      </w:pPr>
      <w:r w:rsidRPr="000F66FF">
        <w:rPr>
          <w:sz w:val="26"/>
          <w:szCs w:val="26"/>
        </w:rPr>
        <w:t xml:space="preserve">Email: </w:t>
      </w:r>
      <w:hyperlink r:id="rId15" w:history="1">
        <w:r w:rsidR="00240690" w:rsidRPr="000F66FF">
          <w:rPr>
            <w:sz w:val="26"/>
            <w:szCs w:val="26"/>
          </w:rPr>
          <w:t>gm.project.pmidc@gmail.com</w:t>
        </w:r>
      </w:hyperlink>
    </w:p>
    <w:p w:rsidR="007B3213" w:rsidRPr="000F66FF" w:rsidRDefault="007B3213" w:rsidP="00BD52FE">
      <w:pPr>
        <w:pStyle w:val="BodyText"/>
        <w:spacing w:after="0"/>
        <w:jc w:val="right"/>
        <w:rPr>
          <w:sz w:val="26"/>
          <w:szCs w:val="26"/>
        </w:rPr>
      </w:pPr>
    </w:p>
    <w:p w:rsidR="007B3213" w:rsidRPr="000F66FF" w:rsidRDefault="007B3213" w:rsidP="00BD52FE">
      <w:pPr>
        <w:pStyle w:val="BodyText"/>
        <w:spacing w:after="0"/>
        <w:jc w:val="right"/>
        <w:rPr>
          <w:sz w:val="26"/>
          <w:szCs w:val="26"/>
        </w:rPr>
      </w:pPr>
    </w:p>
    <w:p w:rsidR="007B3213" w:rsidRPr="000F66FF" w:rsidRDefault="007B3213" w:rsidP="00BD52FE">
      <w:pPr>
        <w:pStyle w:val="BodyText"/>
        <w:spacing w:after="0"/>
        <w:jc w:val="right"/>
        <w:rPr>
          <w:sz w:val="26"/>
          <w:szCs w:val="26"/>
        </w:rPr>
      </w:pPr>
    </w:p>
    <w:p w:rsidR="007B3213" w:rsidRPr="000F66FF" w:rsidRDefault="007B3213" w:rsidP="00BD52FE">
      <w:pPr>
        <w:pStyle w:val="BodyText"/>
        <w:spacing w:after="0"/>
        <w:jc w:val="right"/>
        <w:rPr>
          <w:sz w:val="26"/>
          <w:szCs w:val="26"/>
        </w:rPr>
      </w:pPr>
    </w:p>
    <w:p w:rsidR="007B3213" w:rsidRPr="000F66FF" w:rsidRDefault="007B3213" w:rsidP="00BD52FE">
      <w:pPr>
        <w:pStyle w:val="BodyText"/>
        <w:spacing w:after="0"/>
        <w:jc w:val="right"/>
        <w:rPr>
          <w:sz w:val="26"/>
          <w:szCs w:val="26"/>
        </w:rPr>
      </w:pPr>
    </w:p>
    <w:p w:rsidR="007B3213" w:rsidRPr="000F66FF" w:rsidRDefault="007B3213" w:rsidP="00BD52FE">
      <w:pPr>
        <w:pStyle w:val="BodyText"/>
        <w:spacing w:after="0"/>
        <w:jc w:val="right"/>
        <w:rPr>
          <w:sz w:val="26"/>
          <w:szCs w:val="26"/>
        </w:rPr>
      </w:pPr>
    </w:p>
    <w:p w:rsidR="007B3213" w:rsidRPr="000F66FF" w:rsidRDefault="007B3213" w:rsidP="00BD52FE">
      <w:pPr>
        <w:pStyle w:val="BodyText"/>
        <w:spacing w:after="0"/>
        <w:jc w:val="right"/>
        <w:rPr>
          <w:sz w:val="26"/>
          <w:szCs w:val="26"/>
        </w:rPr>
      </w:pPr>
    </w:p>
    <w:p w:rsidR="007B3213" w:rsidRPr="000F66FF" w:rsidRDefault="007B3213" w:rsidP="00BD52FE">
      <w:pPr>
        <w:pStyle w:val="BodyText"/>
        <w:spacing w:after="0"/>
        <w:jc w:val="right"/>
        <w:rPr>
          <w:sz w:val="26"/>
          <w:szCs w:val="26"/>
        </w:rPr>
      </w:pPr>
    </w:p>
    <w:p w:rsidR="007B3213" w:rsidRPr="000F66FF" w:rsidRDefault="007B3213" w:rsidP="00BD52FE">
      <w:pPr>
        <w:pStyle w:val="BodyText"/>
        <w:spacing w:after="0"/>
        <w:jc w:val="right"/>
        <w:rPr>
          <w:del w:id="6" w:author="HP_SWM" w:date="2018-05-21T10:05:00Z"/>
          <w:sz w:val="26"/>
          <w:szCs w:val="26"/>
        </w:rPr>
      </w:pPr>
      <w:bookmarkStart w:id="7" w:name="_Toc397501854"/>
      <w:bookmarkStart w:id="8" w:name="_Toc410015284"/>
      <w:bookmarkStart w:id="9" w:name="_Toc106600139"/>
    </w:p>
    <w:p w:rsidR="007B3213" w:rsidRPr="000F66FF" w:rsidRDefault="007B3213" w:rsidP="00BD52FE">
      <w:pPr>
        <w:pStyle w:val="BodyText"/>
        <w:spacing w:after="0"/>
        <w:jc w:val="right"/>
        <w:rPr>
          <w:del w:id="10" w:author="HP_SWM" w:date="2018-05-21T10:05:00Z"/>
          <w:sz w:val="26"/>
          <w:szCs w:val="26"/>
        </w:rPr>
      </w:pPr>
    </w:p>
    <w:p w:rsidR="00593EF6" w:rsidRPr="000F66FF" w:rsidRDefault="00593EF6" w:rsidP="00580C64">
      <w:pPr>
        <w:pStyle w:val="Heading1"/>
        <w:spacing w:after="0"/>
        <w:rPr>
          <w:del w:id="11" w:author="HP_SWM" w:date="2018-05-21T10:05:00Z"/>
          <w:rFonts w:ascii="Times New Roman" w:hAnsi="Times New Roman"/>
          <w:smallCaps w:val="0"/>
          <w:sz w:val="26"/>
          <w:szCs w:val="26"/>
        </w:rPr>
      </w:pPr>
    </w:p>
    <w:p w:rsidR="00593EF6" w:rsidRPr="000F66FF" w:rsidRDefault="00593EF6" w:rsidP="00580C64">
      <w:pPr>
        <w:pStyle w:val="Heading1"/>
        <w:spacing w:after="0"/>
        <w:rPr>
          <w:del w:id="12" w:author="HP_SWM" w:date="2018-05-21T10:05:00Z"/>
          <w:rFonts w:ascii="Times New Roman" w:hAnsi="Times New Roman"/>
          <w:smallCaps w:val="0"/>
          <w:sz w:val="26"/>
          <w:szCs w:val="26"/>
        </w:rPr>
      </w:pPr>
    </w:p>
    <w:p w:rsidR="00593EF6" w:rsidRPr="000F66FF" w:rsidRDefault="00593EF6" w:rsidP="00580C64">
      <w:pPr>
        <w:pStyle w:val="Heading1"/>
        <w:spacing w:after="0"/>
        <w:rPr>
          <w:del w:id="13" w:author="HP_SWM" w:date="2018-05-21T10:05:00Z"/>
          <w:rFonts w:ascii="Times New Roman" w:hAnsi="Times New Roman"/>
          <w:smallCaps w:val="0"/>
          <w:sz w:val="26"/>
          <w:szCs w:val="26"/>
        </w:rPr>
      </w:pPr>
    </w:p>
    <w:p w:rsidR="00593EF6" w:rsidRPr="000F66FF" w:rsidRDefault="00593EF6" w:rsidP="00580C64">
      <w:pPr>
        <w:pStyle w:val="Heading1"/>
        <w:spacing w:after="0"/>
        <w:rPr>
          <w:del w:id="14" w:author="HP_SWM" w:date="2018-05-21T10:05:00Z"/>
          <w:rFonts w:ascii="Times New Roman" w:hAnsi="Times New Roman"/>
          <w:smallCaps w:val="0"/>
          <w:sz w:val="26"/>
          <w:szCs w:val="26"/>
        </w:rPr>
      </w:pPr>
    </w:p>
    <w:p w:rsidR="00593EF6" w:rsidRPr="000F66FF" w:rsidRDefault="00593EF6" w:rsidP="00580C64">
      <w:pPr>
        <w:pStyle w:val="Heading1"/>
        <w:spacing w:after="0"/>
        <w:rPr>
          <w:del w:id="15" w:author="HP_SWM" w:date="2018-05-21T10:05:00Z"/>
          <w:rFonts w:ascii="Times New Roman" w:hAnsi="Times New Roman"/>
          <w:smallCaps w:val="0"/>
          <w:sz w:val="26"/>
          <w:szCs w:val="26"/>
        </w:rPr>
      </w:pPr>
    </w:p>
    <w:p w:rsidR="00593EF6" w:rsidRPr="000F66FF" w:rsidRDefault="00593EF6" w:rsidP="00580C64">
      <w:pPr>
        <w:pStyle w:val="Heading1"/>
        <w:spacing w:after="0"/>
        <w:rPr>
          <w:del w:id="16" w:author="HP_SWM" w:date="2018-05-21T10:05:00Z"/>
          <w:rFonts w:ascii="Times New Roman" w:hAnsi="Times New Roman"/>
          <w:smallCaps w:val="0"/>
          <w:sz w:val="26"/>
          <w:szCs w:val="26"/>
        </w:rPr>
      </w:pPr>
    </w:p>
    <w:p w:rsidR="00F327C9" w:rsidRPr="000F66FF" w:rsidRDefault="00F327C9" w:rsidP="00580C64">
      <w:pPr>
        <w:pStyle w:val="Heading1"/>
        <w:spacing w:after="0"/>
        <w:rPr>
          <w:rFonts w:ascii="Times New Roman" w:hAnsi="Times New Roman"/>
          <w:smallCaps w:val="0"/>
          <w:sz w:val="26"/>
          <w:szCs w:val="26"/>
        </w:rPr>
      </w:pPr>
      <w:proofErr w:type="gramStart"/>
      <w:r w:rsidRPr="000F66FF">
        <w:rPr>
          <w:rFonts w:ascii="Times New Roman" w:hAnsi="Times New Roman"/>
          <w:smallCaps w:val="0"/>
          <w:sz w:val="26"/>
          <w:szCs w:val="26"/>
        </w:rPr>
        <w:t>Section 2.</w:t>
      </w:r>
      <w:proofErr w:type="gramEnd"/>
      <w:r w:rsidRPr="000F66FF">
        <w:rPr>
          <w:rFonts w:ascii="Times New Roman" w:hAnsi="Times New Roman"/>
          <w:smallCaps w:val="0"/>
          <w:sz w:val="26"/>
          <w:szCs w:val="26"/>
        </w:rPr>
        <w:t xml:space="preserve">  Terms of Reference</w:t>
      </w:r>
      <w:bookmarkEnd w:id="7"/>
      <w:bookmarkEnd w:id="8"/>
      <w:bookmarkEnd w:id="9"/>
    </w:p>
    <w:p w:rsidR="006E7201" w:rsidRPr="000F66FF" w:rsidRDefault="006E7201" w:rsidP="00580C64">
      <w:pPr>
        <w:rPr>
          <w:sz w:val="26"/>
          <w:szCs w:val="26"/>
        </w:rPr>
      </w:pPr>
    </w:p>
    <w:p w:rsidR="00F327C9" w:rsidRPr="000F66FF" w:rsidRDefault="00F327C9" w:rsidP="00580C64">
      <w:pPr>
        <w:rPr>
          <w:sz w:val="26"/>
          <w:szCs w:val="26"/>
        </w:rPr>
      </w:pPr>
    </w:p>
    <w:p w:rsidR="00F327C9" w:rsidRPr="000F66FF" w:rsidRDefault="00F327C9" w:rsidP="00580C64">
      <w:pPr>
        <w:jc w:val="center"/>
        <w:rPr>
          <w:b/>
          <w:sz w:val="26"/>
          <w:szCs w:val="26"/>
        </w:rPr>
      </w:pPr>
      <w:r w:rsidRPr="000F66FF">
        <w:rPr>
          <w:b/>
          <w:sz w:val="26"/>
          <w:szCs w:val="26"/>
        </w:rPr>
        <w:t>Contents</w:t>
      </w:r>
    </w:p>
    <w:p w:rsidR="00E971A2" w:rsidRPr="000F66FF" w:rsidRDefault="00E971A2" w:rsidP="00E971A2">
      <w:pPr>
        <w:pStyle w:val="BodyText"/>
      </w:pPr>
    </w:p>
    <w:p w:rsidR="00F327C9" w:rsidRPr="000F66FF" w:rsidRDefault="00F327C9" w:rsidP="00580C64">
      <w:pPr>
        <w:rPr>
          <w:sz w:val="26"/>
          <w:szCs w:val="26"/>
        </w:rPr>
      </w:pPr>
      <w:r w:rsidRPr="000F66FF">
        <w:rPr>
          <w:sz w:val="26"/>
          <w:szCs w:val="26"/>
        </w:rPr>
        <w:tab/>
      </w:r>
      <w:r w:rsidRPr="000F66FF">
        <w:rPr>
          <w:sz w:val="26"/>
          <w:szCs w:val="26"/>
        </w:rPr>
        <w:tab/>
      </w:r>
    </w:p>
    <w:tbl>
      <w:tblPr>
        <w:tblW w:w="0" w:type="auto"/>
        <w:jc w:val="center"/>
        <w:tblLook w:val="01E0"/>
      </w:tblPr>
      <w:tblGrid>
        <w:gridCol w:w="1008"/>
        <w:gridCol w:w="5048"/>
      </w:tblGrid>
      <w:tr w:rsidR="00F327C9" w:rsidRPr="000F66FF" w:rsidTr="003446CA">
        <w:trPr>
          <w:jc w:val="center"/>
        </w:trPr>
        <w:tc>
          <w:tcPr>
            <w:tcW w:w="1008" w:type="dxa"/>
          </w:tcPr>
          <w:p w:rsidR="00F327C9" w:rsidRPr="000F66FF" w:rsidRDefault="00A47F8D" w:rsidP="003446CA">
            <w:pPr>
              <w:spacing w:line="480" w:lineRule="auto"/>
              <w:rPr>
                <w:sz w:val="26"/>
                <w:szCs w:val="26"/>
              </w:rPr>
            </w:pPr>
            <w:r w:rsidRPr="000F66FF">
              <w:rPr>
                <w:sz w:val="26"/>
                <w:szCs w:val="26"/>
              </w:rPr>
              <w:t>1</w:t>
            </w:r>
            <w:r w:rsidR="00F327C9" w:rsidRPr="000F66FF">
              <w:rPr>
                <w:sz w:val="26"/>
                <w:szCs w:val="26"/>
              </w:rPr>
              <w:t>.</w:t>
            </w:r>
          </w:p>
        </w:tc>
        <w:tc>
          <w:tcPr>
            <w:tcW w:w="5048" w:type="dxa"/>
          </w:tcPr>
          <w:p w:rsidR="00F327C9" w:rsidRPr="000F66FF" w:rsidRDefault="00A47F8D" w:rsidP="003446CA">
            <w:pPr>
              <w:spacing w:line="480" w:lineRule="auto"/>
              <w:rPr>
                <w:sz w:val="26"/>
                <w:szCs w:val="26"/>
              </w:rPr>
            </w:pPr>
            <w:r w:rsidRPr="000F66FF">
              <w:rPr>
                <w:sz w:val="26"/>
                <w:szCs w:val="26"/>
              </w:rPr>
              <w:t>Introduction</w:t>
            </w:r>
          </w:p>
        </w:tc>
      </w:tr>
      <w:tr w:rsidR="00F327C9" w:rsidRPr="000F66FF" w:rsidTr="003446CA">
        <w:trPr>
          <w:jc w:val="center"/>
        </w:trPr>
        <w:tc>
          <w:tcPr>
            <w:tcW w:w="1008" w:type="dxa"/>
          </w:tcPr>
          <w:p w:rsidR="00F327C9" w:rsidRPr="000F66FF" w:rsidRDefault="00A47F8D" w:rsidP="003446CA">
            <w:pPr>
              <w:spacing w:line="480" w:lineRule="auto"/>
              <w:rPr>
                <w:sz w:val="26"/>
                <w:szCs w:val="26"/>
              </w:rPr>
            </w:pPr>
            <w:r w:rsidRPr="000F66FF">
              <w:rPr>
                <w:sz w:val="26"/>
                <w:szCs w:val="26"/>
              </w:rPr>
              <w:t>2</w:t>
            </w:r>
            <w:r w:rsidR="00F327C9" w:rsidRPr="000F66FF">
              <w:rPr>
                <w:sz w:val="26"/>
                <w:szCs w:val="26"/>
              </w:rPr>
              <w:t>.</w:t>
            </w:r>
          </w:p>
        </w:tc>
        <w:tc>
          <w:tcPr>
            <w:tcW w:w="5048" w:type="dxa"/>
          </w:tcPr>
          <w:p w:rsidR="00F327C9" w:rsidRPr="000F66FF" w:rsidRDefault="00A47F8D" w:rsidP="003446CA">
            <w:pPr>
              <w:spacing w:line="480" w:lineRule="auto"/>
              <w:rPr>
                <w:sz w:val="26"/>
                <w:szCs w:val="26"/>
              </w:rPr>
            </w:pPr>
            <w:r w:rsidRPr="000F66FF">
              <w:rPr>
                <w:sz w:val="26"/>
                <w:szCs w:val="26"/>
              </w:rPr>
              <w:t>Scope of Work</w:t>
            </w:r>
          </w:p>
        </w:tc>
      </w:tr>
      <w:tr w:rsidR="00F327C9" w:rsidRPr="000F66FF" w:rsidTr="003446CA">
        <w:trPr>
          <w:jc w:val="center"/>
        </w:trPr>
        <w:tc>
          <w:tcPr>
            <w:tcW w:w="1008" w:type="dxa"/>
          </w:tcPr>
          <w:p w:rsidR="00F327C9" w:rsidRPr="000F66FF" w:rsidRDefault="00A47F8D" w:rsidP="003446CA">
            <w:pPr>
              <w:spacing w:line="480" w:lineRule="auto"/>
              <w:rPr>
                <w:sz w:val="26"/>
                <w:szCs w:val="26"/>
              </w:rPr>
            </w:pPr>
            <w:r w:rsidRPr="000F66FF">
              <w:rPr>
                <w:sz w:val="26"/>
                <w:szCs w:val="26"/>
              </w:rPr>
              <w:t>3</w:t>
            </w:r>
            <w:r w:rsidR="00F327C9" w:rsidRPr="000F66FF">
              <w:rPr>
                <w:sz w:val="26"/>
                <w:szCs w:val="26"/>
              </w:rPr>
              <w:t>.</w:t>
            </w:r>
          </w:p>
        </w:tc>
        <w:tc>
          <w:tcPr>
            <w:tcW w:w="5048" w:type="dxa"/>
          </w:tcPr>
          <w:p w:rsidR="00F327C9" w:rsidRPr="000F66FF" w:rsidRDefault="00F327C9" w:rsidP="003446CA">
            <w:pPr>
              <w:spacing w:line="480" w:lineRule="auto"/>
              <w:rPr>
                <w:sz w:val="26"/>
                <w:szCs w:val="26"/>
              </w:rPr>
            </w:pPr>
            <w:r w:rsidRPr="000F66FF">
              <w:rPr>
                <w:sz w:val="26"/>
                <w:szCs w:val="26"/>
              </w:rPr>
              <w:t>Deliverables</w:t>
            </w:r>
            <w:r w:rsidR="00253C61" w:rsidRPr="000F66FF">
              <w:rPr>
                <w:sz w:val="26"/>
                <w:szCs w:val="26"/>
              </w:rPr>
              <w:t>/ Time / Payment Schedule</w:t>
            </w:r>
          </w:p>
        </w:tc>
      </w:tr>
      <w:tr w:rsidR="00F327C9" w:rsidRPr="000F66FF" w:rsidTr="003446CA">
        <w:trPr>
          <w:jc w:val="center"/>
        </w:trPr>
        <w:tc>
          <w:tcPr>
            <w:tcW w:w="1008" w:type="dxa"/>
          </w:tcPr>
          <w:p w:rsidR="00F327C9" w:rsidRPr="000F66FF" w:rsidRDefault="00287B32" w:rsidP="003446CA">
            <w:pPr>
              <w:spacing w:line="480" w:lineRule="auto"/>
              <w:rPr>
                <w:sz w:val="26"/>
                <w:szCs w:val="26"/>
              </w:rPr>
            </w:pPr>
            <w:r w:rsidRPr="000F66FF">
              <w:rPr>
                <w:sz w:val="26"/>
                <w:szCs w:val="26"/>
              </w:rPr>
              <w:t>4</w:t>
            </w:r>
            <w:r w:rsidR="00F327C9" w:rsidRPr="000F66FF">
              <w:rPr>
                <w:sz w:val="26"/>
                <w:szCs w:val="26"/>
              </w:rPr>
              <w:t>.</w:t>
            </w:r>
          </w:p>
        </w:tc>
        <w:tc>
          <w:tcPr>
            <w:tcW w:w="5048" w:type="dxa"/>
          </w:tcPr>
          <w:p w:rsidR="00F327C9" w:rsidRPr="000F66FF" w:rsidRDefault="00F327C9" w:rsidP="003446CA">
            <w:pPr>
              <w:spacing w:line="480" w:lineRule="auto"/>
              <w:rPr>
                <w:sz w:val="26"/>
                <w:szCs w:val="26"/>
              </w:rPr>
            </w:pPr>
            <w:r w:rsidRPr="000F66FF">
              <w:rPr>
                <w:sz w:val="26"/>
                <w:szCs w:val="26"/>
              </w:rPr>
              <w:t>Other conditions of payment</w:t>
            </w:r>
          </w:p>
        </w:tc>
      </w:tr>
      <w:tr w:rsidR="00F327C9" w:rsidRPr="000F66FF" w:rsidTr="003446CA">
        <w:trPr>
          <w:jc w:val="center"/>
        </w:trPr>
        <w:tc>
          <w:tcPr>
            <w:tcW w:w="1008" w:type="dxa"/>
          </w:tcPr>
          <w:p w:rsidR="00253C61" w:rsidRPr="000F66FF" w:rsidRDefault="00287B32" w:rsidP="003446CA">
            <w:pPr>
              <w:spacing w:line="480" w:lineRule="auto"/>
              <w:rPr>
                <w:sz w:val="26"/>
                <w:szCs w:val="26"/>
              </w:rPr>
            </w:pPr>
            <w:r w:rsidRPr="000F66FF">
              <w:rPr>
                <w:sz w:val="26"/>
                <w:szCs w:val="26"/>
              </w:rPr>
              <w:t>5</w:t>
            </w:r>
            <w:r w:rsidR="00F327C9" w:rsidRPr="000F66FF">
              <w:rPr>
                <w:sz w:val="26"/>
                <w:szCs w:val="26"/>
              </w:rPr>
              <w:t>.</w:t>
            </w:r>
          </w:p>
          <w:p w:rsidR="00253C61" w:rsidRPr="000F66FF" w:rsidRDefault="00253C61" w:rsidP="003446CA">
            <w:pPr>
              <w:spacing w:line="480" w:lineRule="auto"/>
              <w:rPr>
                <w:sz w:val="26"/>
                <w:szCs w:val="26"/>
              </w:rPr>
            </w:pPr>
          </w:p>
          <w:p w:rsidR="00F327C9" w:rsidRPr="000F66FF" w:rsidRDefault="00253C61" w:rsidP="003446CA">
            <w:pPr>
              <w:spacing w:line="480" w:lineRule="auto"/>
              <w:rPr>
                <w:sz w:val="26"/>
                <w:szCs w:val="26"/>
              </w:rPr>
            </w:pPr>
            <w:r w:rsidRPr="000F66FF">
              <w:rPr>
                <w:sz w:val="26"/>
                <w:szCs w:val="26"/>
              </w:rPr>
              <w:t>6.</w:t>
            </w:r>
          </w:p>
        </w:tc>
        <w:tc>
          <w:tcPr>
            <w:tcW w:w="5048" w:type="dxa"/>
          </w:tcPr>
          <w:p w:rsidR="00F327C9" w:rsidRPr="000F66FF" w:rsidRDefault="00F327C9" w:rsidP="003446CA">
            <w:pPr>
              <w:spacing w:line="480" w:lineRule="auto"/>
              <w:rPr>
                <w:sz w:val="26"/>
                <w:szCs w:val="26"/>
              </w:rPr>
            </w:pPr>
            <w:r w:rsidRPr="000F66FF">
              <w:rPr>
                <w:sz w:val="26"/>
                <w:szCs w:val="26"/>
              </w:rPr>
              <w:t xml:space="preserve">Procedure for Monitoring &amp; Review of the Assignment  </w:t>
            </w:r>
          </w:p>
          <w:p w:rsidR="00253C61" w:rsidRPr="000F66FF" w:rsidRDefault="00253C61" w:rsidP="003446CA">
            <w:pPr>
              <w:spacing w:line="480" w:lineRule="auto"/>
              <w:rPr>
                <w:sz w:val="26"/>
                <w:szCs w:val="26"/>
              </w:rPr>
            </w:pPr>
            <w:r w:rsidRPr="000F66FF">
              <w:rPr>
                <w:sz w:val="26"/>
                <w:szCs w:val="26"/>
              </w:rPr>
              <w:t>General</w:t>
            </w:r>
          </w:p>
        </w:tc>
      </w:tr>
    </w:tbl>
    <w:p w:rsidR="00F327C9" w:rsidRPr="000F66FF" w:rsidRDefault="00F327C9" w:rsidP="00580C64">
      <w:pPr>
        <w:rPr>
          <w:sz w:val="26"/>
          <w:szCs w:val="26"/>
        </w:rPr>
      </w:pPr>
      <w:r w:rsidRPr="000F66FF">
        <w:rPr>
          <w:sz w:val="26"/>
          <w:szCs w:val="26"/>
        </w:rPr>
        <w:tab/>
      </w:r>
    </w:p>
    <w:p w:rsidR="00F327C9" w:rsidRPr="000F66FF" w:rsidRDefault="00F327C9" w:rsidP="00580C64">
      <w:pPr>
        <w:rPr>
          <w:sz w:val="26"/>
          <w:szCs w:val="26"/>
        </w:rPr>
      </w:pPr>
    </w:p>
    <w:p w:rsidR="00F327C9" w:rsidRPr="000F66FF" w:rsidRDefault="00F327C9" w:rsidP="00580C64">
      <w:pPr>
        <w:tabs>
          <w:tab w:val="left" w:pos="720"/>
          <w:tab w:val="right" w:leader="dot" w:pos="8640"/>
        </w:tabs>
        <w:ind w:left="720" w:hanging="720"/>
        <w:rPr>
          <w:sz w:val="26"/>
          <w:szCs w:val="26"/>
        </w:rPr>
      </w:pPr>
    </w:p>
    <w:p w:rsidR="00F327C9" w:rsidRPr="000F66FF" w:rsidRDefault="00F327C9" w:rsidP="00580C64">
      <w:pPr>
        <w:tabs>
          <w:tab w:val="left" w:pos="720"/>
          <w:tab w:val="right" w:leader="dot" w:pos="8640"/>
        </w:tabs>
        <w:ind w:left="720" w:hanging="720"/>
        <w:rPr>
          <w:sz w:val="26"/>
          <w:szCs w:val="26"/>
        </w:rPr>
      </w:pPr>
    </w:p>
    <w:p w:rsidR="00F327C9" w:rsidRPr="000F66FF" w:rsidRDefault="00F327C9" w:rsidP="00580C64">
      <w:pPr>
        <w:pStyle w:val="BodyText"/>
        <w:spacing w:after="0"/>
        <w:ind w:left="720"/>
        <w:rPr>
          <w:sz w:val="26"/>
          <w:szCs w:val="26"/>
        </w:rPr>
      </w:pPr>
    </w:p>
    <w:p w:rsidR="00F327C9" w:rsidRPr="000F66FF" w:rsidRDefault="00F327C9" w:rsidP="00580C64">
      <w:pPr>
        <w:pStyle w:val="BodyText"/>
        <w:spacing w:after="0"/>
        <w:ind w:left="720"/>
        <w:rPr>
          <w:sz w:val="26"/>
          <w:szCs w:val="26"/>
        </w:rPr>
      </w:pPr>
    </w:p>
    <w:p w:rsidR="00F327C9" w:rsidRPr="000F66FF" w:rsidRDefault="00F327C9" w:rsidP="00580C64">
      <w:pPr>
        <w:tabs>
          <w:tab w:val="left" w:pos="720"/>
          <w:tab w:val="right" w:leader="dot" w:pos="8640"/>
        </w:tabs>
        <w:rPr>
          <w:sz w:val="26"/>
          <w:szCs w:val="26"/>
        </w:rPr>
      </w:pPr>
    </w:p>
    <w:p w:rsidR="00F327C9" w:rsidRPr="000F66FF" w:rsidRDefault="00F327C9" w:rsidP="00580C64">
      <w:pPr>
        <w:tabs>
          <w:tab w:val="left" w:pos="720"/>
          <w:tab w:val="right" w:leader="dot" w:pos="8640"/>
        </w:tabs>
        <w:rPr>
          <w:sz w:val="26"/>
          <w:szCs w:val="26"/>
        </w:rPr>
      </w:pPr>
    </w:p>
    <w:p w:rsidR="001D7851" w:rsidRPr="000F66FF" w:rsidRDefault="00F327C9" w:rsidP="006B23E4">
      <w:pPr>
        <w:rPr>
          <w:b/>
          <w:sz w:val="26"/>
          <w:szCs w:val="26"/>
          <w:u w:val="single"/>
        </w:rPr>
      </w:pPr>
      <w:r w:rsidRPr="000F66FF">
        <w:rPr>
          <w:sz w:val="26"/>
          <w:szCs w:val="26"/>
        </w:rPr>
        <w:br w:type="page"/>
      </w:r>
      <w:bookmarkStart w:id="17" w:name="_Toc106600140"/>
      <w:r w:rsidRPr="000F66FF">
        <w:rPr>
          <w:b/>
          <w:sz w:val="26"/>
          <w:szCs w:val="26"/>
          <w:u w:val="single"/>
        </w:rPr>
        <w:lastRenderedPageBreak/>
        <w:t xml:space="preserve">Terms of Reference </w:t>
      </w:r>
      <w:r w:rsidR="001D7851" w:rsidRPr="000F66FF">
        <w:rPr>
          <w:b/>
          <w:sz w:val="26"/>
          <w:szCs w:val="26"/>
          <w:u w:val="single"/>
        </w:rPr>
        <w:t>–</w:t>
      </w:r>
    </w:p>
    <w:p w:rsidR="00344EF6" w:rsidRPr="000F66FF" w:rsidRDefault="00344EF6" w:rsidP="00344EF6">
      <w:pPr>
        <w:pStyle w:val="BodyText"/>
      </w:pPr>
    </w:p>
    <w:p w:rsidR="00F327C9" w:rsidRPr="000F66FF" w:rsidRDefault="00A93099" w:rsidP="006B23E4">
      <w:pPr>
        <w:rPr>
          <w:b/>
          <w:sz w:val="26"/>
          <w:szCs w:val="26"/>
        </w:rPr>
      </w:pPr>
      <w:r w:rsidRPr="000F66FF">
        <w:rPr>
          <w:b/>
          <w:sz w:val="26"/>
          <w:szCs w:val="26"/>
        </w:rPr>
        <w:t>Formulation</w:t>
      </w:r>
      <w:r w:rsidR="000925E8" w:rsidRPr="000F66FF">
        <w:rPr>
          <w:b/>
          <w:sz w:val="26"/>
          <w:szCs w:val="26"/>
        </w:rPr>
        <w:t>/</w:t>
      </w:r>
      <w:proofErr w:type="spellStart"/>
      <w:r w:rsidR="000925E8" w:rsidRPr="000F66FF">
        <w:rPr>
          <w:b/>
          <w:sz w:val="26"/>
          <w:szCs w:val="26"/>
        </w:rPr>
        <w:t>Updation</w:t>
      </w:r>
      <w:proofErr w:type="spellEnd"/>
      <w:r w:rsidRPr="000F66FF">
        <w:rPr>
          <w:b/>
          <w:sz w:val="26"/>
          <w:szCs w:val="26"/>
        </w:rPr>
        <w:t xml:space="preserve"> of </w:t>
      </w:r>
      <w:r w:rsidR="00F327C9" w:rsidRPr="000F66FF">
        <w:rPr>
          <w:b/>
          <w:sz w:val="26"/>
          <w:szCs w:val="26"/>
        </w:rPr>
        <w:t xml:space="preserve">GIS-based Master Plan for </w:t>
      </w:r>
      <w:r w:rsidR="00831D94" w:rsidRPr="000F66FF">
        <w:rPr>
          <w:b/>
          <w:sz w:val="26"/>
          <w:szCs w:val="26"/>
        </w:rPr>
        <w:t>04</w:t>
      </w:r>
      <w:r w:rsidRPr="000F66FF">
        <w:rPr>
          <w:b/>
          <w:sz w:val="26"/>
          <w:szCs w:val="26"/>
        </w:rPr>
        <w:t xml:space="preserve"> </w:t>
      </w:r>
      <w:r w:rsidR="00977AAD" w:rsidRPr="000F66FF">
        <w:rPr>
          <w:b/>
          <w:sz w:val="26"/>
          <w:szCs w:val="26"/>
        </w:rPr>
        <w:t xml:space="preserve">AMRUT cities </w:t>
      </w:r>
      <w:r w:rsidR="00F327C9" w:rsidRPr="000F66FF">
        <w:rPr>
          <w:b/>
          <w:sz w:val="26"/>
          <w:szCs w:val="26"/>
        </w:rPr>
        <w:t xml:space="preserve">in </w:t>
      </w:r>
      <w:r w:rsidR="005B6AC3" w:rsidRPr="000F66FF">
        <w:rPr>
          <w:b/>
          <w:sz w:val="26"/>
          <w:szCs w:val="26"/>
        </w:rPr>
        <w:t>Punjab</w:t>
      </w:r>
    </w:p>
    <w:p w:rsidR="00F327C9" w:rsidRPr="000F66FF" w:rsidRDefault="00F327C9" w:rsidP="00580C64">
      <w:pPr>
        <w:tabs>
          <w:tab w:val="left" w:pos="900"/>
        </w:tabs>
        <w:rPr>
          <w:b/>
          <w:i/>
          <w:sz w:val="26"/>
          <w:szCs w:val="26"/>
        </w:rPr>
      </w:pPr>
    </w:p>
    <w:p w:rsidR="00BE4EC5" w:rsidRPr="000F66FF" w:rsidRDefault="00BE4EC5" w:rsidP="00580C64">
      <w:pPr>
        <w:rPr>
          <w:b/>
          <w:bCs/>
          <w:sz w:val="26"/>
          <w:szCs w:val="26"/>
        </w:rPr>
      </w:pPr>
      <w:r w:rsidRPr="000F66FF">
        <w:rPr>
          <w:b/>
          <w:bCs/>
          <w:sz w:val="26"/>
          <w:szCs w:val="26"/>
        </w:rPr>
        <w:t>1.</w:t>
      </w:r>
      <w:r w:rsidRPr="000F66FF">
        <w:rPr>
          <w:b/>
          <w:bCs/>
          <w:sz w:val="26"/>
          <w:szCs w:val="26"/>
        </w:rPr>
        <w:tab/>
        <w:t>Introduction</w:t>
      </w:r>
    </w:p>
    <w:p w:rsidR="00BE4EC5" w:rsidRPr="000F66FF" w:rsidRDefault="00BE4EC5" w:rsidP="00580C64">
      <w:pPr>
        <w:rPr>
          <w:sz w:val="26"/>
          <w:szCs w:val="26"/>
        </w:rPr>
      </w:pPr>
    </w:p>
    <w:p w:rsidR="001E3399" w:rsidRPr="000F66FF" w:rsidRDefault="001E3399" w:rsidP="00B370B8">
      <w:pPr>
        <w:ind w:left="720" w:hanging="720"/>
        <w:rPr>
          <w:sz w:val="26"/>
          <w:szCs w:val="26"/>
        </w:rPr>
      </w:pPr>
      <w:r w:rsidRPr="000F66FF">
        <w:rPr>
          <w:sz w:val="26"/>
          <w:szCs w:val="26"/>
        </w:rPr>
        <w:t>1.1</w:t>
      </w:r>
      <w:r w:rsidRPr="000F66FF">
        <w:rPr>
          <w:sz w:val="26"/>
          <w:szCs w:val="26"/>
        </w:rPr>
        <w:tab/>
      </w:r>
      <w:r w:rsidR="00E545C2" w:rsidRPr="000F66FF">
        <w:rPr>
          <w:sz w:val="26"/>
          <w:szCs w:val="26"/>
        </w:rPr>
        <w:t xml:space="preserve">The purpose of </w:t>
      </w:r>
      <w:proofErr w:type="spellStart"/>
      <w:r w:rsidR="00E545C2" w:rsidRPr="000F66FF">
        <w:rPr>
          <w:sz w:val="26"/>
          <w:szCs w:val="26"/>
        </w:rPr>
        <w:t>Atal</w:t>
      </w:r>
      <w:proofErr w:type="spellEnd"/>
      <w:r w:rsidR="00E545C2" w:rsidRPr="000F66FF">
        <w:rPr>
          <w:sz w:val="26"/>
          <w:szCs w:val="26"/>
        </w:rPr>
        <w:t xml:space="preserve"> Mission for Rejuvenation and Urban Transformation (AMRUT) is to </w:t>
      </w:r>
      <w:r w:rsidR="007F000A" w:rsidRPr="000F66FF">
        <w:rPr>
          <w:sz w:val="26"/>
          <w:szCs w:val="26"/>
        </w:rPr>
        <w:t xml:space="preserve">provide basic services (e.g. water </w:t>
      </w:r>
      <w:r w:rsidR="00527C1A" w:rsidRPr="000F66FF">
        <w:rPr>
          <w:sz w:val="26"/>
          <w:szCs w:val="26"/>
        </w:rPr>
        <w:t>supplies, sewerage, urban transport, develop</w:t>
      </w:r>
      <w:r w:rsidR="00DB38D9" w:rsidRPr="000F66FF">
        <w:rPr>
          <w:sz w:val="26"/>
          <w:szCs w:val="26"/>
        </w:rPr>
        <w:t xml:space="preserve"> green spaces and parks</w:t>
      </w:r>
      <w:r w:rsidR="007F000A" w:rsidRPr="000F66FF">
        <w:rPr>
          <w:sz w:val="26"/>
          <w:szCs w:val="26"/>
        </w:rPr>
        <w:t xml:space="preserve">) to households and build amenities in cities which will improve the quality of life for all, especially the poor and the disadvantaged. The major components of the Mission are to </w:t>
      </w:r>
      <w:r w:rsidR="00E545C2" w:rsidRPr="000F66FF">
        <w:rPr>
          <w:sz w:val="26"/>
          <w:szCs w:val="26"/>
        </w:rPr>
        <w:t>(</w:t>
      </w:r>
      <w:proofErr w:type="spellStart"/>
      <w:r w:rsidR="00E545C2" w:rsidRPr="000F66FF">
        <w:rPr>
          <w:sz w:val="26"/>
          <w:szCs w:val="26"/>
        </w:rPr>
        <w:t>i</w:t>
      </w:r>
      <w:proofErr w:type="spellEnd"/>
      <w:r w:rsidR="00E545C2" w:rsidRPr="000F66FF">
        <w:rPr>
          <w:sz w:val="26"/>
          <w:szCs w:val="26"/>
        </w:rPr>
        <w:t>) ensure that every household has access to a tap with assured supply of water and a sewerage connection; (ii) increase the amenity value of cities by developing greenery and well maintained open spaces (e.g. parks); and (iii) reduce pollution by switching to public transport or constructing facilities for non-motorized transport (e.g. walking and cycling). Besides these, the Mission has identified eleven major reforms</w:t>
      </w:r>
      <w:r w:rsidR="00560BB2" w:rsidRPr="000F66FF">
        <w:rPr>
          <w:sz w:val="26"/>
          <w:szCs w:val="26"/>
        </w:rPr>
        <w:t>.</w:t>
      </w:r>
      <w:r w:rsidR="00E545C2" w:rsidRPr="000F66FF">
        <w:rPr>
          <w:sz w:val="26"/>
          <w:szCs w:val="26"/>
        </w:rPr>
        <w:t xml:space="preserve"> Urban Planning and City Level Plans</w:t>
      </w:r>
      <w:r w:rsidR="00560BB2" w:rsidRPr="000F66FF">
        <w:rPr>
          <w:sz w:val="26"/>
          <w:szCs w:val="26"/>
        </w:rPr>
        <w:t xml:space="preserve"> including Preparation of Master Plan </w:t>
      </w:r>
      <w:r w:rsidR="00A93099" w:rsidRPr="000F66FF">
        <w:rPr>
          <w:sz w:val="26"/>
          <w:szCs w:val="26"/>
        </w:rPr>
        <w:t>in</w:t>
      </w:r>
      <w:r w:rsidR="00560BB2" w:rsidRPr="000F66FF">
        <w:rPr>
          <w:sz w:val="26"/>
          <w:szCs w:val="26"/>
        </w:rPr>
        <w:t xml:space="preserve"> GIS </w:t>
      </w:r>
      <w:r w:rsidR="00A93099" w:rsidRPr="000F66FF">
        <w:rPr>
          <w:sz w:val="26"/>
          <w:szCs w:val="26"/>
        </w:rPr>
        <w:t xml:space="preserve">environs </w:t>
      </w:r>
      <w:r w:rsidR="00560BB2" w:rsidRPr="000F66FF">
        <w:rPr>
          <w:sz w:val="26"/>
          <w:szCs w:val="26"/>
        </w:rPr>
        <w:t>is one of them</w:t>
      </w:r>
      <w:r w:rsidR="00E545C2" w:rsidRPr="000F66FF">
        <w:rPr>
          <w:sz w:val="26"/>
          <w:szCs w:val="26"/>
        </w:rPr>
        <w:t xml:space="preserve">. </w:t>
      </w:r>
      <w:r w:rsidR="00895EBD" w:rsidRPr="000F66FF">
        <w:rPr>
          <w:sz w:val="26"/>
          <w:szCs w:val="26"/>
        </w:rPr>
        <w:t>Master Plans</w:t>
      </w:r>
      <w:r w:rsidRPr="000F66FF">
        <w:rPr>
          <w:sz w:val="26"/>
          <w:szCs w:val="26"/>
        </w:rPr>
        <w:t xml:space="preserve"> provide the basis for infrastructure provision, effective land</w:t>
      </w:r>
      <w:r w:rsidR="00831D94" w:rsidRPr="000F66FF">
        <w:rPr>
          <w:sz w:val="26"/>
          <w:szCs w:val="26"/>
        </w:rPr>
        <w:t xml:space="preserve"> </w:t>
      </w:r>
      <w:r w:rsidRPr="000F66FF">
        <w:rPr>
          <w:sz w:val="26"/>
          <w:szCs w:val="26"/>
        </w:rPr>
        <w:t>use management and utilization, spatial growth management, enable project planning, and urban management.</w:t>
      </w:r>
    </w:p>
    <w:p w:rsidR="001E3399" w:rsidRPr="000F66FF" w:rsidRDefault="001E3399" w:rsidP="00514A59">
      <w:pPr>
        <w:pStyle w:val="BodyText"/>
        <w:spacing w:after="0"/>
        <w:rPr>
          <w:sz w:val="26"/>
          <w:szCs w:val="26"/>
        </w:rPr>
      </w:pPr>
    </w:p>
    <w:p w:rsidR="00BE4EC5" w:rsidRPr="000F66FF" w:rsidRDefault="00067B7E" w:rsidP="00B370B8">
      <w:pPr>
        <w:ind w:left="720" w:hanging="720"/>
        <w:rPr>
          <w:sz w:val="26"/>
          <w:szCs w:val="26"/>
        </w:rPr>
      </w:pPr>
      <w:r w:rsidRPr="000F66FF">
        <w:rPr>
          <w:sz w:val="26"/>
          <w:szCs w:val="26"/>
        </w:rPr>
        <w:t>1.2</w:t>
      </w:r>
      <w:r w:rsidRPr="000F66FF">
        <w:rPr>
          <w:sz w:val="26"/>
          <w:szCs w:val="26"/>
        </w:rPr>
        <w:tab/>
      </w:r>
      <w:r w:rsidR="00BE4EC5" w:rsidRPr="000F66FF">
        <w:rPr>
          <w:sz w:val="26"/>
          <w:szCs w:val="26"/>
        </w:rPr>
        <w:t>Planning response in India has generally not been able to keep pace with the rate of urbanization and formation of towns. As per information obtained from State Town &amp; Country Planning Departments</w:t>
      </w:r>
      <w:r w:rsidR="004235A3" w:rsidRPr="000F66FF">
        <w:rPr>
          <w:sz w:val="26"/>
          <w:szCs w:val="26"/>
        </w:rPr>
        <w:t xml:space="preserve"> (STPD)</w:t>
      </w:r>
      <w:r w:rsidR="00BE4EC5" w:rsidRPr="000F66FF">
        <w:rPr>
          <w:sz w:val="26"/>
          <w:szCs w:val="26"/>
        </w:rPr>
        <w:t>, only 24% of towns and cities have statutory master plans.</w:t>
      </w:r>
    </w:p>
    <w:p w:rsidR="00BE4EC5" w:rsidRPr="000F66FF" w:rsidRDefault="00BE4EC5" w:rsidP="00514A59">
      <w:pPr>
        <w:rPr>
          <w:sz w:val="26"/>
          <w:szCs w:val="26"/>
        </w:rPr>
      </w:pPr>
    </w:p>
    <w:p w:rsidR="00BE4EC5" w:rsidRPr="000F66FF" w:rsidRDefault="00DD0FA8" w:rsidP="00B370B8">
      <w:pPr>
        <w:ind w:left="720" w:hanging="720"/>
        <w:rPr>
          <w:sz w:val="26"/>
          <w:szCs w:val="26"/>
        </w:rPr>
      </w:pPr>
      <w:r w:rsidRPr="000F66FF">
        <w:rPr>
          <w:sz w:val="26"/>
          <w:szCs w:val="26"/>
        </w:rPr>
        <w:t>1.3</w:t>
      </w:r>
      <w:r w:rsidRPr="000F66FF">
        <w:rPr>
          <w:sz w:val="26"/>
          <w:szCs w:val="26"/>
        </w:rPr>
        <w:tab/>
      </w:r>
      <w:r w:rsidR="007F000A" w:rsidRPr="000F66FF">
        <w:rPr>
          <w:sz w:val="26"/>
          <w:szCs w:val="26"/>
        </w:rPr>
        <w:t xml:space="preserve">The number of </w:t>
      </w:r>
      <w:r w:rsidR="00BE4EC5" w:rsidRPr="000F66FF">
        <w:rPr>
          <w:sz w:val="26"/>
          <w:szCs w:val="26"/>
        </w:rPr>
        <w:t xml:space="preserve">urban settlements </w:t>
      </w:r>
      <w:r w:rsidR="00831D94" w:rsidRPr="000F66FF">
        <w:rPr>
          <w:sz w:val="26"/>
          <w:szCs w:val="26"/>
        </w:rPr>
        <w:t xml:space="preserve">in India </w:t>
      </w:r>
      <w:proofErr w:type="gramStart"/>
      <w:r w:rsidR="00831D94" w:rsidRPr="000F66FF">
        <w:rPr>
          <w:sz w:val="26"/>
          <w:szCs w:val="26"/>
        </w:rPr>
        <w:t>are</w:t>
      </w:r>
      <w:proofErr w:type="gramEnd"/>
      <w:r w:rsidR="007F000A" w:rsidRPr="000F66FF">
        <w:rPr>
          <w:sz w:val="26"/>
          <w:szCs w:val="26"/>
        </w:rPr>
        <w:t xml:space="preserve"> increasing</w:t>
      </w:r>
      <w:r w:rsidR="00BE4EC5" w:rsidRPr="000F66FF">
        <w:rPr>
          <w:sz w:val="26"/>
          <w:szCs w:val="26"/>
        </w:rPr>
        <w:t xml:space="preserve"> relatively </w:t>
      </w:r>
      <w:r w:rsidR="00831D94" w:rsidRPr="000F66FF">
        <w:rPr>
          <w:sz w:val="26"/>
          <w:szCs w:val="26"/>
        </w:rPr>
        <w:t xml:space="preserve">due to </w:t>
      </w:r>
      <w:r w:rsidR="00BE4EC5" w:rsidRPr="000F66FF">
        <w:rPr>
          <w:sz w:val="26"/>
          <w:szCs w:val="26"/>
        </w:rPr>
        <w:t xml:space="preserve">rapid growth and the percentage of India’s population living in urban areas is expected to increase to nearly 40% by 2026 and </w:t>
      </w:r>
      <w:r w:rsidR="007F000A" w:rsidRPr="000F66FF">
        <w:rPr>
          <w:sz w:val="26"/>
          <w:szCs w:val="26"/>
        </w:rPr>
        <w:t>cross</w:t>
      </w:r>
      <w:r w:rsidR="00BE4EC5" w:rsidRPr="000F66FF">
        <w:rPr>
          <w:sz w:val="26"/>
          <w:szCs w:val="26"/>
        </w:rPr>
        <w:t xml:space="preserve"> 50% by 2051. This means that a larger number of settlements, </w:t>
      </w:r>
      <w:r w:rsidR="00831D94" w:rsidRPr="000F66FF">
        <w:rPr>
          <w:sz w:val="26"/>
          <w:szCs w:val="26"/>
        </w:rPr>
        <w:t>for</w:t>
      </w:r>
      <w:r w:rsidR="00BE4EC5" w:rsidRPr="000F66FF">
        <w:rPr>
          <w:sz w:val="26"/>
          <w:szCs w:val="26"/>
        </w:rPr>
        <w:t xml:space="preserve"> larger percentage of population, </w:t>
      </w:r>
      <w:proofErr w:type="gramStart"/>
      <w:r w:rsidR="00BE4EC5" w:rsidRPr="000F66FF">
        <w:rPr>
          <w:sz w:val="26"/>
          <w:szCs w:val="26"/>
        </w:rPr>
        <w:t>has</w:t>
      </w:r>
      <w:proofErr w:type="gramEnd"/>
      <w:r w:rsidR="00BE4EC5" w:rsidRPr="000F66FF">
        <w:rPr>
          <w:sz w:val="26"/>
          <w:szCs w:val="26"/>
        </w:rPr>
        <w:t xml:space="preserve"> to be planned for urgently to ensure economic growth of the nation and well-being of the people.</w:t>
      </w:r>
    </w:p>
    <w:p w:rsidR="00BE4EC5" w:rsidRPr="000F66FF" w:rsidRDefault="00BE4EC5" w:rsidP="00514A59">
      <w:pPr>
        <w:rPr>
          <w:sz w:val="26"/>
          <w:szCs w:val="26"/>
        </w:rPr>
      </w:pPr>
    </w:p>
    <w:p w:rsidR="00BE4EC5" w:rsidRPr="000F66FF" w:rsidRDefault="00DD0FA8" w:rsidP="00B370B8">
      <w:pPr>
        <w:ind w:left="720" w:hanging="720"/>
        <w:rPr>
          <w:sz w:val="26"/>
          <w:szCs w:val="26"/>
        </w:rPr>
      </w:pPr>
      <w:r w:rsidRPr="000F66FF">
        <w:rPr>
          <w:sz w:val="26"/>
          <w:szCs w:val="26"/>
        </w:rPr>
        <w:t>1.4</w:t>
      </w:r>
      <w:r w:rsidRPr="000F66FF">
        <w:rPr>
          <w:sz w:val="26"/>
          <w:szCs w:val="26"/>
        </w:rPr>
        <w:tab/>
      </w:r>
      <w:r w:rsidR="00831D94" w:rsidRPr="000F66FF">
        <w:rPr>
          <w:color w:val="000000" w:themeColor="text1"/>
          <w:sz w:val="26"/>
          <w:szCs w:val="26"/>
        </w:rPr>
        <w:t xml:space="preserve"> Master plans of 03 </w:t>
      </w:r>
      <w:proofErr w:type="gramStart"/>
      <w:r w:rsidR="00831D94" w:rsidRPr="000F66FF">
        <w:rPr>
          <w:color w:val="000000" w:themeColor="text1"/>
          <w:sz w:val="26"/>
          <w:szCs w:val="26"/>
        </w:rPr>
        <w:t xml:space="preserve">subject </w:t>
      </w:r>
      <w:r w:rsidR="002733BE" w:rsidRPr="000F66FF">
        <w:rPr>
          <w:color w:val="000000" w:themeColor="text1"/>
          <w:sz w:val="26"/>
          <w:szCs w:val="26"/>
        </w:rPr>
        <w:t xml:space="preserve"> AMRUT</w:t>
      </w:r>
      <w:proofErr w:type="gramEnd"/>
      <w:r w:rsidR="002733BE" w:rsidRPr="000F66FF">
        <w:rPr>
          <w:color w:val="000000" w:themeColor="text1"/>
          <w:sz w:val="26"/>
          <w:szCs w:val="26"/>
        </w:rPr>
        <w:t xml:space="preserve"> cities are already notified and master plan of</w:t>
      </w:r>
      <w:r w:rsidR="00831D94" w:rsidRPr="000F66FF">
        <w:rPr>
          <w:color w:val="000000" w:themeColor="text1"/>
          <w:sz w:val="26"/>
          <w:szCs w:val="26"/>
        </w:rPr>
        <w:t xml:space="preserve"> </w:t>
      </w:r>
      <w:proofErr w:type="spellStart"/>
      <w:r w:rsidR="002733BE" w:rsidRPr="000F66FF">
        <w:rPr>
          <w:color w:val="000000" w:themeColor="text1"/>
          <w:sz w:val="26"/>
          <w:szCs w:val="26"/>
        </w:rPr>
        <w:t>Barnala</w:t>
      </w:r>
      <w:proofErr w:type="spellEnd"/>
      <w:r w:rsidR="002733BE" w:rsidRPr="000F66FF">
        <w:rPr>
          <w:color w:val="000000" w:themeColor="text1"/>
          <w:sz w:val="26"/>
          <w:szCs w:val="26"/>
        </w:rPr>
        <w:t xml:space="preserve"> is under process. </w:t>
      </w:r>
      <w:r w:rsidR="00BE4EC5" w:rsidRPr="000F66FF">
        <w:rPr>
          <w:color w:val="000000" w:themeColor="text1"/>
          <w:sz w:val="26"/>
          <w:szCs w:val="26"/>
        </w:rPr>
        <w:t>In order to</w:t>
      </w:r>
      <w:r w:rsidR="00BE4EC5" w:rsidRPr="000F66FF">
        <w:rPr>
          <w:sz w:val="26"/>
          <w:szCs w:val="26"/>
        </w:rPr>
        <w:t xml:space="preserve"> address this requirement, the GIS-based Master Plan Formulation Scheme </w:t>
      </w:r>
      <w:r w:rsidR="00831D94" w:rsidRPr="000F66FF">
        <w:rPr>
          <w:sz w:val="26"/>
          <w:szCs w:val="26"/>
        </w:rPr>
        <w:t xml:space="preserve">has been under </w:t>
      </w:r>
      <w:proofErr w:type="gramStart"/>
      <w:r w:rsidR="00831D94" w:rsidRPr="000F66FF">
        <w:rPr>
          <w:sz w:val="26"/>
          <w:szCs w:val="26"/>
        </w:rPr>
        <w:t xml:space="preserve">taken </w:t>
      </w:r>
      <w:r w:rsidR="00895EBD" w:rsidRPr="000F66FF">
        <w:rPr>
          <w:sz w:val="26"/>
          <w:szCs w:val="26"/>
        </w:rPr>
        <w:t xml:space="preserve"> as</w:t>
      </w:r>
      <w:proofErr w:type="gramEnd"/>
      <w:r w:rsidR="00895EBD" w:rsidRPr="000F66FF">
        <w:rPr>
          <w:sz w:val="26"/>
          <w:szCs w:val="26"/>
        </w:rPr>
        <w:t xml:space="preserve"> </w:t>
      </w:r>
      <w:r w:rsidR="00BE4EC5" w:rsidRPr="000F66FF">
        <w:rPr>
          <w:sz w:val="26"/>
          <w:szCs w:val="26"/>
        </w:rPr>
        <w:t xml:space="preserve">a </w:t>
      </w:r>
      <w:r w:rsidR="00A05037" w:rsidRPr="000F66FF">
        <w:rPr>
          <w:sz w:val="26"/>
          <w:szCs w:val="26"/>
        </w:rPr>
        <w:t>centrally</w:t>
      </w:r>
      <w:r w:rsidR="00BE4EC5" w:rsidRPr="000F66FF">
        <w:rPr>
          <w:sz w:val="26"/>
          <w:szCs w:val="26"/>
        </w:rPr>
        <w:t xml:space="preserve"> funded </w:t>
      </w:r>
      <w:r w:rsidR="007F000A" w:rsidRPr="000F66FF">
        <w:rPr>
          <w:sz w:val="26"/>
          <w:szCs w:val="26"/>
        </w:rPr>
        <w:t>reform</w:t>
      </w:r>
      <w:r w:rsidR="00831D94" w:rsidRPr="000F66FF">
        <w:rPr>
          <w:sz w:val="26"/>
          <w:szCs w:val="26"/>
        </w:rPr>
        <w:t xml:space="preserve">  under</w:t>
      </w:r>
      <w:r w:rsidR="000F25D2" w:rsidRPr="000F66FF">
        <w:rPr>
          <w:sz w:val="26"/>
          <w:szCs w:val="26"/>
        </w:rPr>
        <w:t xml:space="preserve"> AMRUT </w:t>
      </w:r>
      <w:r w:rsidR="007F000A" w:rsidRPr="000F66FF">
        <w:rPr>
          <w:sz w:val="26"/>
          <w:szCs w:val="26"/>
        </w:rPr>
        <w:t xml:space="preserve"> by</w:t>
      </w:r>
      <w:r w:rsidR="000F25D2" w:rsidRPr="000F66FF">
        <w:rPr>
          <w:sz w:val="26"/>
          <w:szCs w:val="26"/>
        </w:rPr>
        <w:t xml:space="preserve"> </w:t>
      </w:r>
      <w:r w:rsidR="00A93099" w:rsidRPr="000F66FF">
        <w:rPr>
          <w:sz w:val="26"/>
          <w:szCs w:val="26"/>
        </w:rPr>
        <w:t xml:space="preserve">the </w:t>
      </w:r>
      <w:r w:rsidR="00BE4EC5" w:rsidRPr="000F66FF">
        <w:rPr>
          <w:sz w:val="26"/>
          <w:szCs w:val="26"/>
        </w:rPr>
        <w:t xml:space="preserve">Ministry </w:t>
      </w:r>
      <w:r w:rsidR="00A93099" w:rsidRPr="000F66FF">
        <w:rPr>
          <w:sz w:val="26"/>
          <w:szCs w:val="26"/>
        </w:rPr>
        <w:t>of</w:t>
      </w:r>
      <w:r w:rsidR="00BE4EC5" w:rsidRPr="000F66FF">
        <w:rPr>
          <w:sz w:val="26"/>
          <w:szCs w:val="26"/>
        </w:rPr>
        <w:t xml:space="preserve"> Urban </w:t>
      </w:r>
      <w:r w:rsidR="00977AAD" w:rsidRPr="000F66FF">
        <w:rPr>
          <w:sz w:val="26"/>
          <w:szCs w:val="26"/>
        </w:rPr>
        <w:t>Development, to</w:t>
      </w:r>
      <w:r w:rsidR="00895EBD" w:rsidRPr="000F66FF">
        <w:rPr>
          <w:sz w:val="26"/>
          <w:szCs w:val="26"/>
        </w:rPr>
        <w:t xml:space="preserve"> be implemented by State </w:t>
      </w:r>
      <w:r w:rsidR="00B47659" w:rsidRPr="000F66FF">
        <w:rPr>
          <w:sz w:val="26"/>
          <w:szCs w:val="26"/>
        </w:rPr>
        <w:t>Governments.</w:t>
      </w:r>
      <w:r w:rsidR="007D27A3" w:rsidRPr="000F66FF">
        <w:rPr>
          <w:sz w:val="26"/>
          <w:szCs w:val="26"/>
        </w:rPr>
        <w:t xml:space="preserve"> </w:t>
      </w:r>
      <w:r w:rsidR="00514A59" w:rsidRPr="000F66FF">
        <w:rPr>
          <w:sz w:val="26"/>
          <w:szCs w:val="26"/>
        </w:rPr>
        <w:t xml:space="preserve">State Mission Directorate, Department of </w:t>
      </w:r>
      <w:r w:rsidR="00BD52FE" w:rsidRPr="000F66FF">
        <w:rPr>
          <w:sz w:val="26"/>
          <w:szCs w:val="26"/>
        </w:rPr>
        <w:t>Local Government</w:t>
      </w:r>
      <w:r w:rsidR="00514A59" w:rsidRPr="000F66FF">
        <w:rPr>
          <w:sz w:val="26"/>
          <w:szCs w:val="26"/>
        </w:rPr>
        <w:t xml:space="preserve"> is the State Nodal Agency (SNA) for implementing the scheme in </w:t>
      </w:r>
      <w:r w:rsidR="00BD52FE" w:rsidRPr="000F66FF">
        <w:rPr>
          <w:sz w:val="26"/>
          <w:szCs w:val="26"/>
        </w:rPr>
        <w:t xml:space="preserve">the </w:t>
      </w:r>
      <w:r w:rsidR="00514A59" w:rsidRPr="000F66FF">
        <w:rPr>
          <w:sz w:val="26"/>
          <w:szCs w:val="26"/>
        </w:rPr>
        <w:t>State</w:t>
      </w:r>
      <w:r w:rsidR="00BD52FE" w:rsidRPr="000F66FF">
        <w:rPr>
          <w:sz w:val="26"/>
          <w:szCs w:val="26"/>
        </w:rPr>
        <w:t xml:space="preserve"> of Punjab</w:t>
      </w:r>
      <w:r w:rsidR="00514A59" w:rsidRPr="000F66FF">
        <w:rPr>
          <w:sz w:val="26"/>
          <w:szCs w:val="26"/>
        </w:rPr>
        <w:t>.</w:t>
      </w:r>
    </w:p>
    <w:p w:rsidR="00514A59" w:rsidRPr="000F66FF" w:rsidRDefault="00514A59" w:rsidP="00514A59">
      <w:pPr>
        <w:rPr>
          <w:sz w:val="26"/>
          <w:szCs w:val="26"/>
        </w:rPr>
      </w:pPr>
    </w:p>
    <w:p w:rsidR="00514A59" w:rsidRPr="000F66FF" w:rsidRDefault="00514A59" w:rsidP="00B370B8">
      <w:pPr>
        <w:ind w:left="720" w:hanging="720"/>
        <w:rPr>
          <w:sz w:val="26"/>
          <w:szCs w:val="26"/>
        </w:rPr>
      </w:pPr>
      <w:r w:rsidRPr="000F66FF">
        <w:rPr>
          <w:sz w:val="26"/>
          <w:szCs w:val="26"/>
        </w:rPr>
        <w:t>1.5</w:t>
      </w:r>
      <w:r w:rsidRPr="000F66FF">
        <w:rPr>
          <w:sz w:val="26"/>
          <w:szCs w:val="26"/>
        </w:rPr>
        <w:tab/>
        <w:t xml:space="preserve">Accordingly, the State Mission Directorate, Government of </w:t>
      </w:r>
      <w:r w:rsidR="00A93099" w:rsidRPr="000F66FF">
        <w:rPr>
          <w:sz w:val="26"/>
          <w:szCs w:val="26"/>
        </w:rPr>
        <w:t>Punjab</w:t>
      </w:r>
      <w:r w:rsidRPr="000F66FF">
        <w:rPr>
          <w:sz w:val="26"/>
          <w:szCs w:val="26"/>
        </w:rPr>
        <w:t xml:space="preserve"> proposes to undertake </w:t>
      </w:r>
      <w:r w:rsidR="00A93099" w:rsidRPr="000F66FF">
        <w:rPr>
          <w:sz w:val="26"/>
          <w:szCs w:val="26"/>
        </w:rPr>
        <w:t>the exercise of G</w:t>
      </w:r>
      <w:r w:rsidR="00633209" w:rsidRPr="000F66FF">
        <w:rPr>
          <w:sz w:val="26"/>
          <w:szCs w:val="26"/>
        </w:rPr>
        <w:t xml:space="preserve">IS based Master Plan </w:t>
      </w:r>
      <w:r w:rsidR="00E30CB8" w:rsidRPr="000F66FF">
        <w:rPr>
          <w:sz w:val="26"/>
          <w:szCs w:val="26"/>
        </w:rPr>
        <w:t>Formulation/</w:t>
      </w:r>
      <w:proofErr w:type="spellStart"/>
      <w:r w:rsidR="00633209" w:rsidRPr="000F66FF">
        <w:rPr>
          <w:sz w:val="26"/>
          <w:szCs w:val="26"/>
        </w:rPr>
        <w:t>updation</w:t>
      </w:r>
      <w:proofErr w:type="spellEnd"/>
      <w:r w:rsidR="00A93099" w:rsidRPr="000F66FF">
        <w:rPr>
          <w:sz w:val="26"/>
          <w:szCs w:val="26"/>
        </w:rPr>
        <w:t xml:space="preserve"> for </w:t>
      </w:r>
      <w:r w:rsidRPr="000F66FF">
        <w:rPr>
          <w:sz w:val="26"/>
          <w:szCs w:val="26"/>
        </w:rPr>
        <w:t xml:space="preserve">the following </w:t>
      </w:r>
      <w:r w:rsidR="00F150F4" w:rsidRPr="000F66FF">
        <w:rPr>
          <w:sz w:val="26"/>
          <w:szCs w:val="26"/>
        </w:rPr>
        <w:t>04</w:t>
      </w:r>
      <w:r w:rsidR="00A93099" w:rsidRPr="000F66FF">
        <w:rPr>
          <w:sz w:val="26"/>
          <w:szCs w:val="26"/>
        </w:rPr>
        <w:t xml:space="preserve"> </w:t>
      </w:r>
      <w:r w:rsidRPr="000F66FF">
        <w:rPr>
          <w:sz w:val="26"/>
          <w:szCs w:val="26"/>
        </w:rPr>
        <w:t>cities</w:t>
      </w:r>
      <w:r w:rsidR="00A93099" w:rsidRPr="000F66FF">
        <w:rPr>
          <w:sz w:val="26"/>
          <w:szCs w:val="26"/>
        </w:rPr>
        <w:t>.</w:t>
      </w:r>
    </w:p>
    <w:p w:rsidR="00514A59" w:rsidRPr="000F66FF" w:rsidRDefault="00514A59" w:rsidP="00514A59">
      <w:pPr>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1"/>
        <w:gridCol w:w="1959"/>
        <w:gridCol w:w="2199"/>
        <w:gridCol w:w="1797"/>
        <w:gridCol w:w="1736"/>
        <w:gridCol w:w="1393"/>
      </w:tblGrid>
      <w:tr w:rsidR="002733BE" w:rsidRPr="000F66FF" w:rsidTr="00633209">
        <w:trPr>
          <w:jc w:val="center"/>
        </w:trPr>
        <w:tc>
          <w:tcPr>
            <w:tcW w:w="841" w:type="dxa"/>
            <w:shd w:val="clear" w:color="auto" w:fill="auto"/>
          </w:tcPr>
          <w:p w:rsidR="002733BE" w:rsidRPr="000F66FF" w:rsidRDefault="002733BE" w:rsidP="00633209">
            <w:pPr>
              <w:rPr>
                <w:b/>
                <w:bCs/>
                <w:sz w:val="26"/>
                <w:szCs w:val="26"/>
              </w:rPr>
            </w:pPr>
            <w:proofErr w:type="spellStart"/>
            <w:r w:rsidRPr="000F66FF">
              <w:rPr>
                <w:b/>
                <w:bCs/>
                <w:sz w:val="26"/>
                <w:szCs w:val="26"/>
              </w:rPr>
              <w:t>Sl.No</w:t>
            </w:r>
            <w:proofErr w:type="spellEnd"/>
            <w:r w:rsidRPr="000F66FF">
              <w:rPr>
                <w:b/>
                <w:bCs/>
                <w:sz w:val="26"/>
                <w:szCs w:val="26"/>
              </w:rPr>
              <w:t>.</w:t>
            </w:r>
          </w:p>
        </w:tc>
        <w:tc>
          <w:tcPr>
            <w:tcW w:w="1972" w:type="dxa"/>
            <w:shd w:val="clear" w:color="auto" w:fill="auto"/>
          </w:tcPr>
          <w:p w:rsidR="002733BE" w:rsidRPr="000F66FF" w:rsidRDefault="002733BE" w:rsidP="00633209">
            <w:pPr>
              <w:jc w:val="center"/>
              <w:rPr>
                <w:b/>
                <w:bCs/>
                <w:sz w:val="26"/>
                <w:szCs w:val="26"/>
              </w:rPr>
            </w:pPr>
            <w:r w:rsidRPr="000F66FF">
              <w:rPr>
                <w:b/>
                <w:bCs/>
                <w:sz w:val="26"/>
                <w:szCs w:val="26"/>
              </w:rPr>
              <w:t>Name of City / Town</w:t>
            </w:r>
          </w:p>
        </w:tc>
        <w:tc>
          <w:tcPr>
            <w:tcW w:w="2210" w:type="dxa"/>
            <w:shd w:val="clear" w:color="auto" w:fill="auto"/>
          </w:tcPr>
          <w:p w:rsidR="002733BE" w:rsidRPr="000F66FF" w:rsidRDefault="002733BE" w:rsidP="00633209">
            <w:pPr>
              <w:jc w:val="center"/>
              <w:rPr>
                <w:b/>
                <w:bCs/>
                <w:sz w:val="26"/>
                <w:szCs w:val="26"/>
              </w:rPr>
            </w:pPr>
            <w:r w:rsidRPr="000F66FF">
              <w:rPr>
                <w:b/>
                <w:bCs/>
                <w:sz w:val="26"/>
                <w:szCs w:val="26"/>
              </w:rPr>
              <w:t>Civic Status</w:t>
            </w:r>
            <w:r w:rsidR="003021D4" w:rsidRPr="000F66FF">
              <w:rPr>
                <w:b/>
                <w:bCs/>
                <w:sz w:val="26"/>
                <w:szCs w:val="26"/>
              </w:rPr>
              <w:t xml:space="preserve"> &amp; MC Area</w:t>
            </w:r>
          </w:p>
        </w:tc>
        <w:tc>
          <w:tcPr>
            <w:tcW w:w="1806" w:type="dxa"/>
          </w:tcPr>
          <w:p w:rsidR="002733BE" w:rsidRPr="000F66FF" w:rsidRDefault="002733BE" w:rsidP="00633209">
            <w:pPr>
              <w:jc w:val="center"/>
              <w:rPr>
                <w:b/>
                <w:bCs/>
                <w:sz w:val="26"/>
                <w:szCs w:val="26"/>
              </w:rPr>
            </w:pPr>
            <w:r w:rsidRPr="000F66FF">
              <w:rPr>
                <w:b/>
                <w:bCs/>
                <w:sz w:val="26"/>
                <w:szCs w:val="26"/>
              </w:rPr>
              <w:t>Extent of planning area (sq.km)</w:t>
            </w:r>
          </w:p>
        </w:tc>
        <w:tc>
          <w:tcPr>
            <w:tcW w:w="1739" w:type="dxa"/>
          </w:tcPr>
          <w:p w:rsidR="002733BE" w:rsidRPr="000F66FF" w:rsidRDefault="002733BE" w:rsidP="00633209">
            <w:pPr>
              <w:jc w:val="center"/>
              <w:rPr>
                <w:b/>
                <w:bCs/>
                <w:sz w:val="26"/>
                <w:szCs w:val="26"/>
              </w:rPr>
            </w:pPr>
            <w:r w:rsidRPr="000F66FF">
              <w:rPr>
                <w:b/>
                <w:bCs/>
                <w:sz w:val="26"/>
                <w:szCs w:val="26"/>
              </w:rPr>
              <w:t>Date of Notification</w:t>
            </w:r>
            <w:r w:rsidR="002E13CC" w:rsidRPr="000F66FF">
              <w:rPr>
                <w:b/>
                <w:bCs/>
                <w:sz w:val="26"/>
                <w:szCs w:val="26"/>
              </w:rPr>
              <w:t xml:space="preserve"> of Master Plan</w:t>
            </w:r>
          </w:p>
        </w:tc>
        <w:tc>
          <w:tcPr>
            <w:tcW w:w="1397" w:type="dxa"/>
          </w:tcPr>
          <w:p w:rsidR="002733BE" w:rsidRPr="000F66FF" w:rsidRDefault="002733BE" w:rsidP="00633209">
            <w:pPr>
              <w:jc w:val="center"/>
              <w:rPr>
                <w:b/>
                <w:bCs/>
                <w:sz w:val="26"/>
                <w:szCs w:val="26"/>
              </w:rPr>
            </w:pPr>
            <w:r w:rsidRPr="000F66FF">
              <w:rPr>
                <w:b/>
                <w:bCs/>
                <w:sz w:val="26"/>
                <w:szCs w:val="26"/>
              </w:rPr>
              <w:t>Horizon Period</w:t>
            </w:r>
          </w:p>
        </w:tc>
      </w:tr>
      <w:tr w:rsidR="002733BE" w:rsidRPr="000F66FF" w:rsidTr="00633209">
        <w:trPr>
          <w:jc w:val="center"/>
        </w:trPr>
        <w:tc>
          <w:tcPr>
            <w:tcW w:w="841" w:type="dxa"/>
            <w:shd w:val="clear" w:color="auto" w:fill="auto"/>
          </w:tcPr>
          <w:p w:rsidR="002733BE" w:rsidRPr="000F66FF" w:rsidRDefault="002733BE" w:rsidP="00633209">
            <w:pPr>
              <w:rPr>
                <w:sz w:val="26"/>
                <w:szCs w:val="26"/>
              </w:rPr>
            </w:pPr>
            <w:r w:rsidRPr="000F66FF">
              <w:rPr>
                <w:sz w:val="26"/>
                <w:szCs w:val="26"/>
              </w:rPr>
              <w:t>1</w:t>
            </w:r>
          </w:p>
        </w:tc>
        <w:tc>
          <w:tcPr>
            <w:tcW w:w="1972" w:type="dxa"/>
            <w:shd w:val="clear" w:color="auto" w:fill="auto"/>
          </w:tcPr>
          <w:p w:rsidR="002733BE" w:rsidRPr="000F66FF" w:rsidRDefault="002733BE" w:rsidP="00633209">
            <w:pPr>
              <w:rPr>
                <w:sz w:val="26"/>
                <w:szCs w:val="26"/>
              </w:rPr>
            </w:pPr>
            <w:r w:rsidRPr="000F66FF">
              <w:rPr>
                <w:sz w:val="26"/>
                <w:szCs w:val="26"/>
              </w:rPr>
              <w:t>Amritsar</w:t>
            </w:r>
          </w:p>
        </w:tc>
        <w:tc>
          <w:tcPr>
            <w:tcW w:w="2210" w:type="dxa"/>
            <w:shd w:val="clear" w:color="auto" w:fill="auto"/>
          </w:tcPr>
          <w:p w:rsidR="002733BE" w:rsidRPr="000F66FF" w:rsidRDefault="002733BE" w:rsidP="00633209">
            <w:pPr>
              <w:rPr>
                <w:sz w:val="26"/>
                <w:szCs w:val="26"/>
              </w:rPr>
            </w:pPr>
            <w:r w:rsidRPr="000F66FF">
              <w:rPr>
                <w:sz w:val="26"/>
                <w:szCs w:val="26"/>
              </w:rPr>
              <w:t xml:space="preserve">Municipal </w:t>
            </w:r>
            <w:r w:rsidRPr="000F66FF">
              <w:rPr>
                <w:sz w:val="26"/>
                <w:szCs w:val="26"/>
              </w:rPr>
              <w:lastRenderedPageBreak/>
              <w:t>Corporation</w:t>
            </w:r>
            <w:r w:rsidR="003021D4" w:rsidRPr="000F66FF">
              <w:rPr>
                <w:sz w:val="26"/>
                <w:szCs w:val="26"/>
              </w:rPr>
              <w:t xml:space="preserve"> (142 </w:t>
            </w:r>
            <w:proofErr w:type="spellStart"/>
            <w:r w:rsidR="003021D4" w:rsidRPr="000F66FF">
              <w:rPr>
                <w:sz w:val="26"/>
                <w:szCs w:val="26"/>
              </w:rPr>
              <w:t>Sqkms</w:t>
            </w:r>
            <w:proofErr w:type="spellEnd"/>
            <w:r w:rsidR="003021D4" w:rsidRPr="000F66FF">
              <w:rPr>
                <w:sz w:val="26"/>
                <w:szCs w:val="26"/>
              </w:rPr>
              <w:t>.)</w:t>
            </w:r>
          </w:p>
        </w:tc>
        <w:tc>
          <w:tcPr>
            <w:tcW w:w="1806" w:type="dxa"/>
          </w:tcPr>
          <w:p w:rsidR="002733BE" w:rsidRPr="000F66FF" w:rsidRDefault="002733BE" w:rsidP="00633209">
            <w:pPr>
              <w:jc w:val="center"/>
              <w:rPr>
                <w:sz w:val="26"/>
                <w:szCs w:val="26"/>
              </w:rPr>
            </w:pPr>
            <w:r w:rsidRPr="000F66FF">
              <w:rPr>
                <w:sz w:val="26"/>
                <w:szCs w:val="26"/>
              </w:rPr>
              <w:lastRenderedPageBreak/>
              <w:t>1362.7</w:t>
            </w:r>
          </w:p>
        </w:tc>
        <w:tc>
          <w:tcPr>
            <w:tcW w:w="1739" w:type="dxa"/>
          </w:tcPr>
          <w:p w:rsidR="002733BE" w:rsidRPr="000F66FF" w:rsidRDefault="002733BE" w:rsidP="00633209">
            <w:pPr>
              <w:jc w:val="center"/>
              <w:rPr>
                <w:sz w:val="26"/>
                <w:szCs w:val="26"/>
              </w:rPr>
            </w:pPr>
            <w:r w:rsidRPr="000F66FF">
              <w:rPr>
                <w:sz w:val="26"/>
                <w:szCs w:val="26"/>
              </w:rPr>
              <w:t>10-12-2010</w:t>
            </w:r>
          </w:p>
        </w:tc>
        <w:tc>
          <w:tcPr>
            <w:tcW w:w="1397" w:type="dxa"/>
          </w:tcPr>
          <w:p w:rsidR="002733BE" w:rsidRPr="000F66FF" w:rsidRDefault="002733BE" w:rsidP="00633209">
            <w:pPr>
              <w:jc w:val="center"/>
              <w:rPr>
                <w:sz w:val="26"/>
                <w:szCs w:val="26"/>
              </w:rPr>
            </w:pPr>
            <w:r w:rsidRPr="000F66FF">
              <w:rPr>
                <w:sz w:val="26"/>
                <w:szCs w:val="26"/>
              </w:rPr>
              <w:t>2010-2031</w:t>
            </w:r>
          </w:p>
        </w:tc>
      </w:tr>
      <w:tr w:rsidR="00F150F4" w:rsidRPr="000F66FF" w:rsidTr="00633209">
        <w:trPr>
          <w:jc w:val="center"/>
        </w:trPr>
        <w:tc>
          <w:tcPr>
            <w:tcW w:w="841" w:type="dxa"/>
            <w:shd w:val="clear" w:color="auto" w:fill="auto"/>
          </w:tcPr>
          <w:p w:rsidR="00F150F4" w:rsidRPr="000F66FF" w:rsidRDefault="00F150F4" w:rsidP="00633209">
            <w:pPr>
              <w:rPr>
                <w:sz w:val="26"/>
                <w:szCs w:val="26"/>
              </w:rPr>
            </w:pPr>
            <w:r w:rsidRPr="000F66FF">
              <w:rPr>
                <w:sz w:val="26"/>
                <w:szCs w:val="26"/>
              </w:rPr>
              <w:lastRenderedPageBreak/>
              <w:t>2</w:t>
            </w:r>
          </w:p>
        </w:tc>
        <w:tc>
          <w:tcPr>
            <w:tcW w:w="1972" w:type="dxa"/>
            <w:shd w:val="clear" w:color="auto" w:fill="auto"/>
          </w:tcPr>
          <w:p w:rsidR="00F150F4" w:rsidRPr="000F66FF" w:rsidRDefault="00F150F4" w:rsidP="00F150F4">
            <w:pPr>
              <w:rPr>
                <w:sz w:val="26"/>
                <w:szCs w:val="26"/>
              </w:rPr>
            </w:pPr>
            <w:proofErr w:type="spellStart"/>
            <w:r w:rsidRPr="000F66FF">
              <w:rPr>
                <w:sz w:val="26"/>
                <w:szCs w:val="26"/>
              </w:rPr>
              <w:t>Barnala</w:t>
            </w:r>
            <w:proofErr w:type="spellEnd"/>
          </w:p>
        </w:tc>
        <w:tc>
          <w:tcPr>
            <w:tcW w:w="2210" w:type="dxa"/>
            <w:shd w:val="clear" w:color="auto" w:fill="auto"/>
          </w:tcPr>
          <w:p w:rsidR="00F150F4" w:rsidRPr="000F66FF" w:rsidRDefault="00F150F4" w:rsidP="00F150F4">
            <w:pPr>
              <w:rPr>
                <w:sz w:val="26"/>
                <w:szCs w:val="26"/>
              </w:rPr>
            </w:pPr>
            <w:r w:rsidRPr="000F66FF">
              <w:rPr>
                <w:sz w:val="26"/>
                <w:szCs w:val="26"/>
              </w:rPr>
              <w:t>Municipal Council</w:t>
            </w:r>
          </w:p>
          <w:p w:rsidR="00970586" w:rsidRPr="000F66FF" w:rsidRDefault="003021D4" w:rsidP="00970586">
            <w:pPr>
              <w:pStyle w:val="BodyText"/>
            </w:pPr>
            <w:r w:rsidRPr="000F66FF">
              <w:t xml:space="preserve">(32.38 </w:t>
            </w:r>
            <w:proofErr w:type="spellStart"/>
            <w:r w:rsidRPr="000F66FF">
              <w:t>sqkms</w:t>
            </w:r>
            <w:proofErr w:type="spellEnd"/>
            <w:r w:rsidRPr="000F66FF">
              <w:t>.)</w:t>
            </w:r>
          </w:p>
        </w:tc>
        <w:tc>
          <w:tcPr>
            <w:tcW w:w="1806" w:type="dxa"/>
          </w:tcPr>
          <w:p w:rsidR="00F150F4" w:rsidRPr="000F66FF" w:rsidRDefault="00F150F4" w:rsidP="00F150F4">
            <w:pPr>
              <w:jc w:val="center"/>
              <w:rPr>
                <w:sz w:val="26"/>
                <w:szCs w:val="26"/>
              </w:rPr>
            </w:pPr>
            <w:r w:rsidRPr="000F66FF">
              <w:rPr>
                <w:sz w:val="26"/>
                <w:szCs w:val="26"/>
              </w:rPr>
              <w:t>332.78</w:t>
            </w:r>
          </w:p>
        </w:tc>
        <w:tc>
          <w:tcPr>
            <w:tcW w:w="1739" w:type="dxa"/>
          </w:tcPr>
          <w:p w:rsidR="00F150F4" w:rsidRPr="000F66FF" w:rsidRDefault="00BB2860" w:rsidP="00633209">
            <w:pPr>
              <w:jc w:val="center"/>
              <w:rPr>
                <w:sz w:val="26"/>
                <w:szCs w:val="26"/>
              </w:rPr>
            </w:pPr>
            <w:r w:rsidRPr="000F66FF">
              <w:rPr>
                <w:sz w:val="26"/>
                <w:szCs w:val="26"/>
              </w:rPr>
              <w:t>MP n</w:t>
            </w:r>
            <w:r w:rsidR="002E13CC" w:rsidRPr="000F66FF">
              <w:rPr>
                <w:sz w:val="26"/>
                <w:szCs w:val="26"/>
              </w:rPr>
              <w:t>ot prepared</w:t>
            </w:r>
          </w:p>
        </w:tc>
        <w:tc>
          <w:tcPr>
            <w:tcW w:w="1397" w:type="dxa"/>
          </w:tcPr>
          <w:p w:rsidR="00F150F4" w:rsidRPr="000F66FF" w:rsidRDefault="002E13CC" w:rsidP="00633209">
            <w:pPr>
              <w:jc w:val="center"/>
              <w:rPr>
                <w:sz w:val="26"/>
                <w:szCs w:val="26"/>
              </w:rPr>
            </w:pPr>
            <w:r w:rsidRPr="000F66FF">
              <w:rPr>
                <w:sz w:val="26"/>
                <w:szCs w:val="26"/>
              </w:rPr>
              <w:t>-</w:t>
            </w:r>
          </w:p>
        </w:tc>
      </w:tr>
      <w:tr w:rsidR="00F150F4" w:rsidRPr="000F66FF" w:rsidTr="00633209">
        <w:trPr>
          <w:jc w:val="center"/>
        </w:trPr>
        <w:tc>
          <w:tcPr>
            <w:tcW w:w="841" w:type="dxa"/>
            <w:shd w:val="clear" w:color="auto" w:fill="auto"/>
          </w:tcPr>
          <w:p w:rsidR="00F150F4" w:rsidRPr="000F66FF" w:rsidRDefault="00F150F4" w:rsidP="00633209">
            <w:pPr>
              <w:rPr>
                <w:sz w:val="26"/>
                <w:szCs w:val="26"/>
              </w:rPr>
            </w:pPr>
            <w:r w:rsidRPr="000F66FF">
              <w:rPr>
                <w:sz w:val="26"/>
                <w:szCs w:val="26"/>
              </w:rPr>
              <w:t>3</w:t>
            </w:r>
          </w:p>
        </w:tc>
        <w:tc>
          <w:tcPr>
            <w:tcW w:w="1972" w:type="dxa"/>
            <w:shd w:val="clear" w:color="auto" w:fill="auto"/>
          </w:tcPr>
          <w:p w:rsidR="00F150F4" w:rsidRPr="000F66FF" w:rsidRDefault="00F150F4" w:rsidP="00F150F4">
            <w:pPr>
              <w:rPr>
                <w:sz w:val="26"/>
                <w:szCs w:val="26"/>
              </w:rPr>
            </w:pPr>
            <w:proofErr w:type="spellStart"/>
            <w:r w:rsidRPr="000F66FF">
              <w:rPr>
                <w:sz w:val="26"/>
                <w:szCs w:val="26"/>
              </w:rPr>
              <w:t>Batala</w:t>
            </w:r>
            <w:proofErr w:type="spellEnd"/>
          </w:p>
        </w:tc>
        <w:tc>
          <w:tcPr>
            <w:tcW w:w="2210" w:type="dxa"/>
            <w:shd w:val="clear" w:color="auto" w:fill="auto"/>
          </w:tcPr>
          <w:p w:rsidR="00F150F4" w:rsidRPr="000F66FF" w:rsidRDefault="00F150F4" w:rsidP="00F150F4">
            <w:pPr>
              <w:rPr>
                <w:sz w:val="26"/>
                <w:szCs w:val="26"/>
              </w:rPr>
            </w:pPr>
            <w:r w:rsidRPr="000F66FF">
              <w:rPr>
                <w:sz w:val="26"/>
                <w:szCs w:val="26"/>
              </w:rPr>
              <w:t>Municipal Council</w:t>
            </w:r>
          </w:p>
          <w:p w:rsidR="00970586" w:rsidRPr="000F66FF" w:rsidRDefault="003021D4" w:rsidP="00970586">
            <w:pPr>
              <w:pStyle w:val="BodyText"/>
            </w:pPr>
            <w:r w:rsidRPr="000F66FF">
              <w:t xml:space="preserve">(32.7 </w:t>
            </w:r>
            <w:proofErr w:type="spellStart"/>
            <w:r w:rsidRPr="000F66FF">
              <w:t>sqkms</w:t>
            </w:r>
            <w:proofErr w:type="spellEnd"/>
            <w:r w:rsidRPr="000F66FF">
              <w:t>.)</w:t>
            </w:r>
          </w:p>
        </w:tc>
        <w:tc>
          <w:tcPr>
            <w:tcW w:w="1806" w:type="dxa"/>
          </w:tcPr>
          <w:p w:rsidR="00F150F4" w:rsidRPr="000F66FF" w:rsidRDefault="00F150F4" w:rsidP="00F150F4">
            <w:pPr>
              <w:jc w:val="center"/>
              <w:rPr>
                <w:sz w:val="26"/>
                <w:szCs w:val="26"/>
              </w:rPr>
            </w:pPr>
            <w:r w:rsidRPr="000F66FF">
              <w:rPr>
                <w:sz w:val="26"/>
                <w:szCs w:val="26"/>
              </w:rPr>
              <w:t>165.7044</w:t>
            </w:r>
          </w:p>
        </w:tc>
        <w:tc>
          <w:tcPr>
            <w:tcW w:w="1739" w:type="dxa"/>
          </w:tcPr>
          <w:p w:rsidR="00F150F4" w:rsidRPr="000F66FF" w:rsidRDefault="00F150F4" w:rsidP="00F150F4">
            <w:pPr>
              <w:jc w:val="center"/>
              <w:rPr>
                <w:sz w:val="26"/>
                <w:szCs w:val="26"/>
              </w:rPr>
            </w:pPr>
            <w:r w:rsidRPr="000F66FF">
              <w:rPr>
                <w:sz w:val="26"/>
                <w:szCs w:val="26"/>
              </w:rPr>
              <w:t>04-04-2013</w:t>
            </w:r>
          </w:p>
        </w:tc>
        <w:tc>
          <w:tcPr>
            <w:tcW w:w="1397" w:type="dxa"/>
          </w:tcPr>
          <w:p w:rsidR="00F150F4" w:rsidRPr="000F66FF" w:rsidRDefault="00F150F4" w:rsidP="00F150F4">
            <w:pPr>
              <w:jc w:val="center"/>
              <w:rPr>
                <w:sz w:val="26"/>
                <w:szCs w:val="26"/>
              </w:rPr>
            </w:pPr>
            <w:r w:rsidRPr="000F66FF">
              <w:rPr>
                <w:sz w:val="26"/>
                <w:szCs w:val="26"/>
              </w:rPr>
              <w:t>2010-2031</w:t>
            </w:r>
          </w:p>
        </w:tc>
      </w:tr>
      <w:tr w:rsidR="002733BE" w:rsidRPr="000F66FF" w:rsidTr="00633209">
        <w:trPr>
          <w:jc w:val="center"/>
        </w:trPr>
        <w:tc>
          <w:tcPr>
            <w:tcW w:w="841" w:type="dxa"/>
            <w:shd w:val="clear" w:color="auto" w:fill="auto"/>
          </w:tcPr>
          <w:p w:rsidR="002733BE" w:rsidRPr="000F66FF" w:rsidRDefault="00F150F4" w:rsidP="00633209">
            <w:pPr>
              <w:rPr>
                <w:sz w:val="26"/>
                <w:szCs w:val="26"/>
              </w:rPr>
            </w:pPr>
            <w:r w:rsidRPr="000F66FF">
              <w:rPr>
                <w:sz w:val="26"/>
                <w:szCs w:val="26"/>
              </w:rPr>
              <w:t>4</w:t>
            </w:r>
          </w:p>
        </w:tc>
        <w:tc>
          <w:tcPr>
            <w:tcW w:w="1972" w:type="dxa"/>
            <w:shd w:val="clear" w:color="auto" w:fill="auto"/>
          </w:tcPr>
          <w:p w:rsidR="002733BE" w:rsidRPr="000F66FF" w:rsidRDefault="002733BE" w:rsidP="00633209">
            <w:pPr>
              <w:rPr>
                <w:sz w:val="26"/>
                <w:szCs w:val="26"/>
              </w:rPr>
            </w:pPr>
            <w:proofErr w:type="spellStart"/>
            <w:r w:rsidRPr="000F66FF">
              <w:rPr>
                <w:sz w:val="26"/>
                <w:szCs w:val="26"/>
              </w:rPr>
              <w:t>Moga</w:t>
            </w:r>
            <w:proofErr w:type="spellEnd"/>
          </w:p>
        </w:tc>
        <w:tc>
          <w:tcPr>
            <w:tcW w:w="2210" w:type="dxa"/>
            <w:shd w:val="clear" w:color="auto" w:fill="auto"/>
          </w:tcPr>
          <w:p w:rsidR="002733BE" w:rsidRPr="000F66FF" w:rsidRDefault="002733BE" w:rsidP="00633209">
            <w:pPr>
              <w:rPr>
                <w:sz w:val="26"/>
                <w:szCs w:val="26"/>
              </w:rPr>
            </w:pPr>
            <w:r w:rsidRPr="000F66FF">
              <w:rPr>
                <w:sz w:val="26"/>
                <w:szCs w:val="26"/>
              </w:rPr>
              <w:t>Municipal Corporation</w:t>
            </w:r>
          </w:p>
          <w:p w:rsidR="00970586" w:rsidRPr="000F66FF" w:rsidRDefault="003021D4" w:rsidP="00970586">
            <w:pPr>
              <w:pStyle w:val="BodyText"/>
            </w:pPr>
            <w:r w:rsidRPr="000F66FF">
              <w:t xml:space="preserve">(121.8 </w:t>
            </w:r>
            <w:proofErr w:type="spellStart"/>
            <w:r w:rsidRPr="000F66FF">
              <w:t>sqkms</w:t>
            </w:r>
            <w:proofErr w:type="spellEnd"/>
            <w:r w:rsidRPr="000F66FF">
              <w:t>.)</w:t>
            </w:r>
          </w:p>
        </w:tc>
        <w:tc>
          <w:tcPr>
            <w:tcW w:w="1806" w:type="dxa"/>
          </w:tcPr>
          <w:p w:rsidR="002733BE" w:rsidRPr="000F66FF" w:rsidRDefault="002733BE" w:rsidP="00633209">
            <w:pPr>
              <w:jc w:val="center"/>
              <w:rPr>
                <w:sz w:val="26"/>
                <w:szCs w:val="26"/>
              </w:rPr>
            </w:pPr>
            <w:r w:rsidRPr="000F66FF">
              <w:rPr>
                <w:sz w:val="26"/>
                <w:szCs w:val="26"/>
              </w:rPr>
              <w:t>517.11</w:t>
            </w:r>
          </w:p>
        </w:tc>
        <w:tc>
          <w:tcPr>
            <w:tcW w:w="1739" w:type="dxa"/>
          </w:tcPr>
          <w:p w:rsidR="002733BE" w:rsidRPr="000F66FF" w:rsidRDefault="002733BE" w:rsidP="00633209">
            <w:pPr>
              <w:jc w:val="center"/>
              <w:rPr>
                <w:sz w:val="26"/>
                <w:szCs w:val="26"/>
              </w:rPr>
            </w:pPr>
            <w:r w:rsidRPr="000F66FF">
              <w:rPr>
                <w:sz w:val="26"/>
                <w:szCs w:val="26"/>
              </w:rPr>
              <w:t>31-08-2016</w:t>
            </w:r>
          </w:p>
        </w:tc>
        <w:tc>
          <w:tcPr>
            <w:tcW w:w="1397" w:type="dxa"/>
          </w:tcPr>
          <w:p w:rsidR="002733BE" w:rsidRPr="000F66FF" w:rsidRDefault="002733BE" w:rsidP="00633209">
            <w:pPr>
              <w:jc w:val="center"/>
              <w:rPr>
                <w:sz w:val="26"/>
                <w:szCs w:val="26"/>
              </w:rPr>
            </w:pPr>
            <w:r w:rsidRPr="000F66FF">
              <w:rPr>
                <w:sz w:val="26"/>
                <w:szCs w:val="26"/>
              </w:rPr>
              <w:t>2016-2031</w:t>
            </w:r>
          </w:p>
        </w:tc>
      </w:tr>
    </w:tbl>
    <w:p w:rsidR="00514A59" w:rsidRPr="000F66FF" w:rsidRDefault="00514A59" w:rsidP="00514A59">
      <w:pPr>
        <w:rPr>
          <w:sz w:val="26"/>
          <w:szCs w:val="26"/>
        </w:rPr>
      </w:pPr>
    </w:p>
    <w:p w:rsidR="00B47659" w:rsidRPr="000F66FF" w:rsidRDefault="002B44E1" w:rsidP="00132E0D">
      <w:pPr>
        <w:suppressAutoHyphens w:val="0"/>
        <w:jc w:val="left"/>
        <w:rPr>
          <w:b/>
          <w:sz w:val="26"/>
          <w:szCs w:val="26"/>
        </w:rPr>
      </w:pPr>
      <w:r w:rsidRPr="000F66FF">
        <w:rPr>
          <w:b/>
          <w:sz w:val="26"/>
          <w:szCs w:val="26"/>
        </w:rPr>
        <w:t>1.</w:t>
      </w:r>
      <w:r w:rsidR="00514A59" w:rsidRPr="000F66FF">
        <w:rPr>
          <w:b/>
          <w:sz w:val="26"/>
          <w:szCs w:val="26"/>
        </w:rPr>
        <w:t>6</w:t>
      </w:r>
      <w:r w:rsidRPr="000F66FF">
        <w:rPr>
          <w:b/>
          <w:sz w:val="26"/>
          <w:szCs w:val="26"/>
        </w:rPr>
        <w:tab/>
      </w:r>
      <w:r w:rsidR="000A4EC7" w:rsidRPr="000F66FF">
        <w:rPr>
          <w:b/>
          <w:sz w:val="26"/>
          <w:szCs w:val="26"/>
        </w:rPr>
        <w:t>Description of the Assignment</w:t>
      </w:r>
    </w:p>
    <w:p w:rsidR="00F150F4" w:rsidRPr="000F66FF" w:rsidRDefault="00F150F4" w:rsidP="00F150F4">
      <w:pPr>
        <w:ind w:left="720" w:firstLine="720"/>
        <w:rPr>
          <w:rFonts w:eastAsia="Calibri"/>
          <w:sz w:val="26"/>
          <w:szCs w:val="26"/>
        </w:rPr>
      </w:pPr>
    </w:p>
    <w:p w:rsidR="002B44E1" w:rsidRPr="000F66FF" w:rsidRDefault="00B47659" w:rsidP="00F150F4">
      <w:pPr>
        <w:ind w:left="720" w:firstLine="720"/>
        <w:rPr>
          <w:rFonts w:eastAsia="Calibri"/>
          <w:sz w:val="26"/>
          <w:szCs w:val="26"/>
        </w:rPr>
      </w:pPr>
      <w:r w:rsidRPr="000F66FF">
        <w:rPr>
          <w:rFonts w:eastAsia="Calibri"/>
          <w:sz w:val="26"/>
          <w:szCs w:val="26"/>
        </w:rPr>
        <w:t xml:space="preserve">The major components of the </w:t>
      </w:r>
      <w:r w:rsidR="00366DB0" w:rsidRPr="000F66FF">
        <w:rPr>
          <w:rFonts w:eastAsia="Calibri"/>
          <w:sz w:val="26"/>
          <w:szCs w:val="26"/>
        </w:rPr>
        <w:t>assignment</w:t>
      </w:r>
      <w:r w:rsidR="00F150F4" w:rsidRPr="000F66FF">
        <w:rPr>
          <w:rFonts w:eastAsia="Calibri"/>
          <w:sz w:val="26"/>
          <w:szCs w:val="26"/>
        </w:rPr>
        <w:t xml:space="preserve"> </w:t>
      </w:r>
      <w:r w:rsidRPr="000F66FF">
        <w:rPr>
          <w:rFonts w:eastAsia="Calibri"/>
          <w:sz w:val="26"/>
          <w:szCs w:val="26"/>
        </w:rPr>
        <w:t>are:</w:t>
      </w:r>
    </w:p>
    <w:p w:rsidR="002B44E1" w:rsidRPr="000F66FF" w:rsidRDefault="002B44E1" w:rsidP="00514A59">
      <w:pPr>
        <w:rPr>
          <w:rFonts w:eastAsia="Calibri"/>
          <w:sz w:val="26"/>
          <w:szCs w:val="26"/>
        </w:rPr>
      </w:pPr>
    </w:p>
    <w:p w:rsidR="001A1D2C" w:rsidRPr="000F66FF" w:rsidRDefault="00366DB0" w:rsidP="00B370B8">
      <w:pPr>
        <w:ind w:left="1440" w:hanging="720"/>
        <w:rPr>
          <w:rFonts w:eastAsia="Calibri"/>
          <w:sz w:val="26"/>
          <w:szCs w:val="26"/>
        </w:rPr>
      </w:pPr>
      <w:r w:rsidRPr="000F66FF">
        <w:rPr>
          <w:rFonts w:eastAsia="Calibri"/>
          <w:b/>
          <w:bCs/>
          <w:sz w:val="26"/>
          <w:szCs w:val="26"/>
        </w:rPr>
        <w:t>1.</w:t>
      </w:r>
      <w:r w:rsidR="00514A59" w:rsidRPr="000F66FF">
        <w:rPr>
          <w:rFonts w:eastAsia="Calibri"/>
          <w:b/>
          <w:bCs/>
          <w:sz w:val="26"/>
          <w:szCs w:val="26"/>
        </w:rPr>
        <w:t>6</w:t>
      </w:r>
      <w:r w:rsidRPr="000F66FF">
        <w:rPr>
          <w:rFonts w:eastAsia="Calibri"/>
          <w:b/>
          <w:bCs/>
          <w:sz w:val="26"/>
          <w:szCs w:val="26"/>
        </w:rPr>
        <w:t>.1</w:t>
      </w:r>
      <w:r w:rsidRPr="000F66FF">
        <w:rPr>
          <w:rFonts w:eastAsia="Calibri"/>
          <w:b/>
          <w:bCs/>
          <w:sz w:val="26"/>
          <w:szCs w:val="26"/>
        </w:rPr>
        <w:tab/>
      </w:r>
      <w:r w:rsidR="001A1D2C" w:rsidRPr="000F66FF">
        <w:rPr>
          <w:rFonts w:eastAsia="Calibri"/>
          <w:b/>
          <w:bCs/>
          <w:sz w:val="26"/>
          <w:szCs w:val="26"/>
        </w:rPr>
        <w:t>Preparation/</w:t>
      </w:r>
      <w:proofErr w:type="spellStart"/>
      <w:r w:rsidR="00242E6A" w:rsidRPr="000F66FF">
        <w:rPr>
          <w:rFonts w:eastAsia="Calibri"/>
          <w:b/>
          <w:bCs/>
          <w:sz w:val="26"/>
          <w:szCs w:val="26"/>
        </w:rPr>
        <w:t>Updation</w:t>
      </w:r>
      <w:proofErr w:type="spellEnd"/>
      <w:r w:rsidR="00242E6A" w:rsidRPr="000F66FF">
        <w:rPr>
          <w:rFonts w:eastAsia="Calibri"/>
          <w:b/>
          <w:bCs/>
          <w:sz w:val="26"/>
          <w:szCs w:val="26"/>
        </w:rPr>
        <w:t xml:space="preserve"> of </w:t>
      </w:r>
      <w:r w:rsidR="00242E6A" w:rsidRPr="000F66FF">
        <w:rPr>
          <w:rFonts w:eastAsia="Calibri"/>
          <w:b/>
          <w:sz w:val="26"/>
          <w:szCs w:val="26"/>
        </w:rPr>
        <w:t>Notified Master Plan and prepare the Master Plans with the support of GIS data base for the web portal</w:t>
      </w:r>
      <w:r w:rsidR="00242E6A" w:rsidRPr="000F66FF">
        <w:rPr>
          <w:rFonts w:eastAsia="Calibri"/>
          <w:sz w:val="26"/>
          <w:szCs w:val="26"/>
        </w:rPr>
        <w:t>:</w:t>
      </w:r>
      <w:r w:rsidR="000F25D2" w:rsidRPr="000F66FF">
        <w:rPr>
          <w:rFonts w:eastAsia="Calibri"/>
          <w:sz w:val="26"/>
          <w:szCs w:val="26"/>
        </w:rPr>
        <w:t xml:space="preserve"> </w:t>
      </w:r>
    </w:p>
    <w:p w:rsidR="00CF10FE" w:rsidRPr="000F66FF" w:rsidRDefault="001A1D2C" w:rsidP="00B370B8">
      <w:pPr>
        <w:ind w:left="1440" w:hanging="720"/>
        <w:rPr>
          <w:rFonts w:eastAsia="Calibri"/>
          <w:color w:val="000000" w:themeColor="text1"/>
          <w:sz w:val="26"/>
          <w:szCs w:val="26"/>
        </w:rPr>
      </w:pPr>
      <w:r w:rsidRPr="000F66FF">
        <w:rPr>
          <w:rFonts w:eastAsia="Calibri"/>
          <w:b/>
          <w:bCs/>
          <w:sz w:val="26"/>
          <w:szCs w:val="26"/>
        </w:rPr>
        <w:tab/>
      </w:r>
      <w:r w:rsidRPr="000F66FF">
        <w:rPr>
          <w:rFonts w:eastAsia="Calibri"/>
          <w:sz w:val="26"/>
          <w:szCs w:val="26"/>
        </w:rPr>
        <w:t xml:space="preserve">Preparation of the Master Plan in case of </w:t>
      </w:r>
      <w:proofErr w:type="spellStart"/>
      <w:r w:rsidRPr="000F66FF">
        <w:rPr>
          <w:rFonts w:eastAsia="Calibri"/>
          <w:sz w:val="26"/>
          <w:szCs w:val="26"/>
        </w:rPr>
        <w:t>Barnala</w:t>
      </w:r>
      <w:proofErr w:type="spellEnd"/>
      <w:r w:rsidRPr="000F66FF">
        <w:rPr>
          <w:rFonts w:eastAsia="Calibri"/>
          <w:sz w:val="26"/>
          <w:szCs w:val="26"/>
        </w:rPr>
        <w:t xml:space="preserve"> and </w:t>
      </w:r>
      <w:proofErr w:type="spellStart"/>
      <w:r w:rsidRPr="000F66FF">
        <w:rPr>
          <w:rFonts w:eastAsia="Calibri"/>
          <w:sz w:val="26"/>
          <w:szCs w:val="26"/>
        </w:rPr>
        <w:t>u</w:t>
      </w:r>
      <w:r w:rsidR="00242E6A" w:rsidRPr="000F66FF">
        <w:rPr>
          <w:rFonts w:eastAsia="Calibri"/>
          <w:bCs/>
          <w:sz w:val="26"/>
          <w:szCs w:val="26"/>
        </w:rPr>
        <w:t>pdation</w:t>
      </w:r>
      <w:proofErr w:type="spellEnd"/>
      <w:r w:rsidR="00242E6A" w:rsidRPr="000F66FF">
        <w:rPr>
          <w:rFonts w:eastAsia="Calibri"/>
          <w:bCs/>
          <w:sz w:val="26"/>
          <w:szCs w:val="26"/>
        </w:rPr>
        <w:t xml:space="preserve"> of </w:t>
      </w:r>
      <w:r w:rsidR="00242E6A" w:rsidRPr="000F66FF">
        <w:rPr>
          <w:rFonts w:eastAsia="Calibri"/>
          <w:sz w:val="26"/>
          <w:szCs w:val="26"/>
        </w:rPr>
        <w:t>notified Master Plan</w:t>
      </w:r>
      <w:r w:rsidR="000F25D2" w:rsidRPr="000F66FF">
        <w:rPr>
          <w:rFonts w:eastAsia="Calibri"/>
          <w:sz w:val="26"/>
          <w:szCs w:val="26"/>
        </w:rPr>
        <w:t xml:space="preserve"> </w:t>
      </w:r>
      <w:r w:rsidR="00CF10FE" w:rsidRPr="000F66FF">
        <w:rPr>
          <w:rFonts w:eastAsia="Calibri"/>
          <w:sz w:val="26"/>
          <w:szCs w:val="26"/>
        </w:rPr>
        <w:t xml:space="preserve">of </w:t>
      </w:r>
      <w:r w:rsidR="007E06FA" w:rsidRPr="000F66FF">
        <w:rPr>
          <w:rFonts w:eastAsia="Calibri"/>
          <w:sz w:val="26"/>
          <w:szCs w:val="26"/>
        </w:rPr>
        <w:t>other 3 cities (Amritsar</w:t>
      </w:r>
      <w:r w:rsidR="00344EF6" w:rsidRPr="000F66FF">
        <w:rPr>
          <w:rFonts w:eastAsia="Calibri"/>
          <w:sz w:val="26"/>
          <w:szCs w:val="26"/>
        </w:rPr>
        <w:t xml:space="preserve">, </w:t>
      </w:r>
      <w:proofErr w:type="spellStart"/>
      <w:r w:rsidR="00344EF6" w:rsidRPr="000F66FF">
        <w:rPr>
          <w:rFonts w:eastAsia="Calibri"/>
          <w:sz w:val="26"/>
          <w:szCs w:val="26"/>
        </w:rPr>
        <w:t>Batala</w:t>
      </w:r>
      <w:proofErr w:type="spellEnd"/>
      <w:r w:rsidR="00344EF6" w:rsidRPr="000F66FF">
        <w:rPr>
          <w:rFonts w:eastAsia="Calibri"/>
          <w:sz w:val="26"/>
          <w:szCs w:val="26"/>
        </w:rPr>
        <w:t xml:space="preserve"> &amp; </w:t>
      </w:r>
      <w:proofErr w:type="spellStart"/>
      <w:r w:rsidR="00344EF6" w:rsidRPr="000F66FF">
        <w:rPr>
          <w:rFonts w:eastAsia="Calibri"/>
          <w:sz w:val="26"/>
          <w:szCs w:val="26"/>
        </w:rPr>
        <w:t>Moga</w:t>
      </w:r>
      <w:proofErr w:type="spellEnd"/>
      <w:r w:rsidR="00344EF6" w:rsidRPr="000F66FF">
        <w:rPr>
          <w:rFonts w:eastAsia="Calibri"/>
          <w:sz w:val="26"/>
          <w:szCs w:val="26"/>
        </w:rPr>
        <w:t>)</w:t>
      </w:r>
      <w:r w:rsidR="00CF10FE" w:rsidRPr="000F66FF">
        <w:rPr>
          <w:rFonts w:eastAsia="Calibri"/>
          <w:sz w:val="26"/>
          <w:szCs w:val="26"/>
        </w:rPr>
        <w:t xml:space="preserve"> </w:t>
      </w:r>
      <w:r w:rsidR="001D5A64" w:rsidRPr="000F66FF">
        <w:rPr>
          <w:rFonts w:eastAsia="Calibri"/>
          <w:sz w:val="26"/>
          <w:szCs w:val="26"/>
        </w:rPr>
        <w:t xml:space="preserve">for horizon period of </w:t>
      </w:r>
      <w:proofErr w:type="spellStart"/>
      <w:r w:rsidR="001D5A64" w:rsidRPr="000F66FF">
        <w:rPr>
          <w:rFonts w:eastAsia="Calibri"/>
          <w:sz w:val="26"/>
          <w:szCs w:val="26"/>
        </w:rPr>
        <w:t>upto</w:t>
      </w:r>
      <w:proofErr w:type="spellEnd"/>
      <w:r w:rsidR="001D5A64" w:rsidRPr="000F66FF">
        <w:rPr>
          <w:rFonts w:eastAsia="Calibri"/>
          <w:sz w:val="26"/>
          <w:szCs w:val="26"/>
        </w:rPr>
        <w:t xml:space="preserve"> 2041</w:t>
      </w:r>
      <w:r w:rsidR="00CF10FE" w:rsidRPr="000F66FF">
        <w:rPr>
          <w:rFonts w:eastAsia="Calibri"/>
          <w:sz w:val="26"/>
          <w:szCs w:val="26"/>
        </w:rPr>
        <w:t xml:space="preserve">as per </w:t>
      </w:r>
      <w:r w:rsidR="005050A3" w:rsidRPr="000F66FF">
        <w:rPr>
          <w:sz w:val="26"/>
          <w:szCs w:val="26"/>
        </w:rPr>
        <w:t>Punjab Regional and Town Planning and De</w:t>
      </w:r>
      <w:r w:rsidR="00E156E7" w:rsidRPr="000F66FF">
        <w:rPr>
          <w:sz w:val="26"/>
          <w:szCs w:val="26"/>
        </w:rPr>
        <w:t>velopment Act</w:t>
      </w:r>
      <w:proofErr w:type="gramStart"/>
      <w:r w:rsidR="00E156E7" w:rsidRPr="000F66FF">
        <w:rPr>
          <w:sz w:val="26"/>
          <w:szCs w:val="26"/>
        </w:rPr>
        <w:t>,</w:t>
      </w:r>
      <w:r w:rsidR="005050A3" w:rsidRPr="000F66FF">
        <w:rPr>
          <w:sz w:val="26"/>
          <w:szCs w:val="26"/>
        </w:rPr>
        <w:t>1995</w:t>
      </w:r>
      <w:proofErr w:type="gramEnd"/>
      <w:r w:rsidR="005050A3" w:rsidRPr="000F66FF">
        <w:rPr>
          <w:sz w:val="26"/>
          <w:szCs w:val="26"/>
        </w:rPr>
        <w:t xml:space="preserve"> </w:t>
      </w:r>
      <w:r w:rsidR="00CF10FE" w:rsidRPr="000F66FF">
        <w:rPr>
          <w:rFonts w:eastAsia="Calibri"/>
          <w:sz w:val="26"/>
          <w:szCs w:val="26"/>
        </w:rPr>
        <w:t xml:space="preserve">which includes </w:t>
      </w:r>
      <w:r w:rsidR="00CF10FE" w:rsidRPr="000F66FF">
        <w:rPr>
          <w:rFonts w:eastAsia="Calibri"/>
          <w:color w:val="000000" w:themeColor="text1"/>
          <w:sz w:val="26"/>
          <w:szCs w:val="26"/>
        </w:rPr>
        <w:t xml:space="preserve">demand assessment, identification of issues, projected requirements, development strategy and draft proposals on the GIS base map and sector-wise data analysis, to be done by the </w:t>
      </w:r>
      <w:r w:rsidR="002A1B1A" w:rsidRPr="000F66FF">
        <w:rPr>
          <w:rFonts w:eastAsia="Calibri"/>
          <w:color w:val="000000" w:themeColor="text1"/>
          <w:sz w:val="26"/>
          <w:szCs w:val="26"/>
        </w:rPr>
        <w:t>Bidder</w:t>
      </w:r>
      <w:r w:rsidR="00CF10FE" w:rsidRPr="000F66FF">
        <w:rPr>
          <w:rFonts w:eastAsia="Calibri"/>
          <w:color w:val="000000" w:themeColor="text1"/>
          <w:sz w:val="26"/>
          <w:szCs w:val="26"/>
        </w:rPr>
        <w:t>. The deli</w:t>
      </w:r>
      <w:r w:rsidR="00B83926" w:rsidRPr="000F66FF">
        <w:rPr>
          <w:rFonts w:eastAsia="Calibri"/>
          <w:color w:val="000000" w:themeColor="text1"/>
          <w:sz w:val="26"/>
          <w:szCs w:val="26"/>
        </w:rPr>
        <w:t>verables in the form of</w:t>
      </w:r>
      <w:r w:rsidR="00CF10FE" w:rsidRPr="000F66FF">
        <w:rPr>
          <w:rFonts w:eastAsia="Calibri"/>
          <w:color w:val="000000" w:themeColor="text1"/>
          <w:sz w:val="26"/>
          <w:szCs w:val="26"/>
        </w:rPr>
        <w:t xml:space="preserve">, </w:t>
      </w:r>
      <w:r w:rsidR="00B83926" w:rsidRPr="000F66FF">
        <w:rPr>
          <w:color w:val="000000" w:themeColor="text1"/>
          <w:sz w:val="26"/>
          <w:szCs w:val="26"/>
        </w:rPr>
        <w:t>Base maps, shape files</w:t>
      </w:r>
      <w:r w:rsidR="00132E0D" w:rsidRPr="000F66FF">
        <w:rPr>
          <w:color w:val="000000" w:themeColor="text1"/>
          <w:sz w:val="26"/>
          <w:szCs w:val="26"/>
        </w:rPr>
        <w:t xml:space="preserve"> with attributes collected from various departments and attached in the form of layers as defined in design Standards</w:t>
      </w:r>
      <w:r w:rsidR="00B83926" w:rsidRPr="000F66FF">
        <w:rPr>
          <w:color w:val="000000" w:themeColor="text1"/>
          <w:sz w:val="26"/>
          <w:szCs w:val="26"/>
        </w:rPr>
        <w:t>, collected data from different sources</w:t>
      </w:r>
      <w:r w:rsidR="00132E0D" w:rsidRPr="000F66FF">
        <w:rPr>
          <w:color w:val="000000" w:themeColor="text1"/>
          <w:sz w:val="26"/>
          <w:szCs w:val="26"/>
        </w:rPr>
        <w:t xml:space="preserve"> duly organized sector wise</w:t>
      </w:r>
      <w:r w:rsidR="00B83926" w:rsidRPr="000F66FF">
        <w:rPr>
          <w:color w:val="000000" w:themeColor="text1"/>
          <w:sz w:val="26"/>
          <w:szCs w:val="26"/>
        </w:rPr>
        <w:t xml:space="preserve">, </w:t>
      </w:r>
      <w:r w:rsidR="00CF10FE" w:rsidRPr="000F66FF">
        <w:rPr>
          <w:rFonts w:eastAsia="Calibri"/>
          <w:color w:val="000000" w:themeColor="text1"/>
          <w:sz w:val="26"/>
          <w:szCs w:val="26"/>
        </w:rPr>
        <w:t xml:space="preserve">thematic maps specified, data analysis reports, draft plan document, etc. </w:t>
      </w:r>
      <w:r w:rsidR="009627E6" w:rsidRPr="000F66FF">
        <w:rPr>
          <w:rFonts w:eastAsia="Calibri"/>
          <w:color w:val="000000" w:themeColor="text1"/>
          <w:sz w:val="26"/>
          <w:szCs w:val="26"/>
        </w:rPr>
        <w:t xml:space="preserve">wherever required </w:t>
      </w:r>
      <w:r w:rsidR="00CF10FE" w:rsidRPr="000F66FF">
        <w:rPr>
          <w:rFonts w:eastAsia="Calibri"/>
          <w:color w:val="000000" w:themeColor="text1"/>
          <w:sz w:val="26"/>
          <w:szCs w:val="26"/>
        </w:rPr>
        <w:t xml:space="preserve">URDPFI Guidelines, 2014 may also be referred.  </w:t>
      </w:r>
    </w:p>
    <w:p w:rsidR="00CF10FE" w:rsidRPr="000F66FF" w:rsidRDefault="00CF10FE" w:rsidP="00CF10FE">
      <w:pPr>
        <w:pStyle w:val="ListParagraph"/>
        <w:spacing w:after="0" w:line="240" w:lineRule="auto"/>
        <w:jc w:val="both"/>
        <w:rPr>
          <w:rFonts w:ascii="Times New Roman" w:eastAsia="Calibri" w:hAnsi="Times New Roman" w:cs="Times New Roman"/>
          <w:color w:val="000000" w:themeColor="text1"/>
          <w:sz w:val="26"/>
          <w:szCs w:val="26"/>
        </w:rPr>
      </w:pPr>
    </w:p>
    <w:p w:rsidR="00D231FE" w:rsidRPr="000F66FF" w:rsidRDefault="00366DB0" w:rsidP="00D7096C">
      <w:pPr>
        <w:ind w:left="1440" w:hanging="720"/>
        <w:rPr>
          <w:rFonts w:eastAsia="Calibri"/>
          <w:sz w:val="26"/>
          <w:szCs w:val="26"/>
        </w:rPr>
      </w:pPr>
      <w:r w:rsidRPr="000F66FF">
        <w:rPr>
          <w:rFonts w:eastAsia="Calibri"/>
          <w:b/>
          <w:sz w:val="26"/>
          <w:szCs w:val="26"/>
        </w:rPr>
        <w:t>1.</w:t>
      </w:r>
      <w:r w:rsidR="00514A59" w:rsidRPr="000F66FF">
        <w:rPr>
          <w:rFonts w:eastAsia="Calibri"/>
          <w:b/>
          <w:sz w:val="26"/>
          <w:szCs w:val="26"/>
        </w:rPr>
        <w:t>6</w:t>
      </w:r>
      <w:r w:rsidRPr="000F66FF">
        <w:rPr>
          <w:rFonts w:eastAsia="Calibri"/>
          <w:b/>
          <w:sz w:val="26"/>
          <w:szCs w:val="26"/>
        </w:rPr>
        <w:t>.2</w:t>
      </w:r>
      <w:r w:rsidRPr="000F66FF">
        <w:rPr>
          <w:rFonts w:eastAsia="Calibri"/>
          <w:b/>
          <w:sz w:val="26"/>
          <w:szCs w:val="26"/>
        </w:rPr>
        <w:tab/>
      </w:r>
      <w:r w:rsidR="00A97592" w:rsidRPr="000F66FF">
        <w:rPr>
          <w:rFonts w:eastAsia="Calibri"/>
          <w:b/>
          <w:sz w:val="26"/>
          <w:szCs w:val="26"/>
        </w:rPr>
        <w:t xml:space="preserve">Updating the </w:t>
      </w:r>
      <w:r w:rsidR="0079697F" w:rsidRPr="000F66FF">
        <w:rPr>
          <w:rFonts w:eastAsia="Calibri"/>
          <w:b/>
          <w:sz w:val="26"/>
          <w:szCs w:val="26"/>
        </w:rPr>
        <w:t>Spatial Attribute</w:t>
      </w:r>
      <w:r w:rsidR="00A97592" w:rsidRPr="000F66FF">
        <w:rPr>
          <w:rFonts w:eastAsia="Calibri"/>
          <w:b/>
          <w:sz w:val="26"/>
          <w:szCs w:val="26"/>
        </w:rPr>
        <w:t>s</w:t>
      </w:r>
      <w:r w:rsidR="0079697F" w:rsidRPr="000F66FF">
        <w:rPr>
          <w:rFonts w:eastAsia="Calibri"/>
          <w:b/>
          <w:sz w:val="26"/>
          <w:szCs w:val="26"/>
        </w:rPr>
        <w:t xml:space="preserve"> Collection</w:t>
      </w:r>
      <w:r w:rsidR="00963D19" w:rsidRPr="000F66FF">
        <w:rPr>
          <w:rFonts w:eastAsia="Calibri"/>
          <w:b/>
          <w:sz w:val="26"/>
          <w:szCs w:val="26"/>
        </w:rPr>
        <w:t>&amp; Vetting of Base Map</w:t>
      </w:r>
      <w:r w:rsidR="0079697F" w:rsidRPr="000F66FF">
        <w:rPr>
          <w:rFonts w:eastAsia="Calibri"/>
          <w:sz w:val="26"/>
          <w:szCs w:val="26"/>
        </w:rPr>
        <w:t>:</w:t>
      </w:r>
    </w:p>
    <w:p w:rsidR="00D7096C" w:rsidRPr="000F66FF" w:rsidRDefault="00D231FE" w:rsidP="00D7096C">
      <w:pPr>
        <w:ind w:left="1440" w:hanging="720"/>
        <w:rPr>
          <w:rFonts w:eastAsia="Calibri"/>
          <w:sz w:val="26"/>
          <w:szCs w:val="26"/>
        </w:rPr>
      </w:pPr>
      <w:r w:rsidRPr="000F66FF">
        <w:rPr>
          <w:rFonts w:eastAsia="Calibri"/>
          <w:b/>
          <w:sz w:val="26"/>
          <w:szCs w:val="26"/>
        </w:rPr>
        <w:tab/>
      </w:r>
      <w:r w:rsidR="0079697F" w:rsidRPr="000F66FF">
        <w:rPr>
          <w:rFonts w:eastAsia="Calibri"/>
          <w:sz w:val="26"/>
          <w:szCs w:val="26"/>
        </w:rPr>
        <w:t xml:space="preserve"> </w:t>
      </w:r>
      <w:r w:rsidR="007F000A" w:rsidRPr="000F66FF">
        <w:rPr>
          <w:rFonts w:eastAsia="Calibri"/>
          <w:sz w:val="26"/>
          <w:szCs w:val="26"/>
        </w:rPr>
        <w:t xml:space="preserve">The State Mission Directorate will make available the </w:t>
      </w:r>
      <w:r w:rsidR="00BA4BC7" w:rsidRPr="000F66FF">
        <w:rPr>
          <w:rFonts w:eastAsia="Calibri"/>
          <w:sz w:val="26"/>
          <w:szCs w:val="26"/>
        </w:rPr>
        <w:t>draft base map</w:t>
      </w:r>
      <w:r w:rsidR="00F1713B" w:rsidRPr="000F66FF">
        <w:rPr>
          <w:rFonts w:eastAsia="Calibri"/>
          <w:sz w:val="26"/>
          <w:szCs w:val="26"/>
        </w:rPr>
        <w:t xml:space="preserve"> </w:t>
      </w:r>
      <w:r w:rsidR="00366DB0" w:rsidRPr="000F66FF">
        <w:rPr>
          <w:rFonts w:eastAsia="Calibri"/>
          <w:sz w:val="26"/>
          <w:szCs w:val="26"/>
        </w:rPr>
        <w:t>of the city</w:t>
      </w:r>
      <w:r w:rsidR="00F1713B" w:rsidRPr="000F66FF">
        <w:rPr>
          <w:rFonts w:eastAsia="Calibri"/>
          <w:sz w:val="26"/>
          <w:szCs w:val="26"/>
        </w:rPr>
        <w:t xml:space="preserve"> </w:t>
      </w:r>
      <w:r w:rsidR="00A806E0" w:rsidRPr="000F66FF">
        <w:rPr>
          <w:rFonts w:eastAsia="Calibri"/>
          <w:sz w:val="26"/>
          <w:szCs w:val="26"/>
        </w:rPr>
        <w:t>obtained from NRSC</w:t>
      </w:r>
      <w:r w:rsidR="000F25D2" w:rsidRPr="000F66FF">
        <w:rPr>
          <w:rFonts w:eastAsia="Calibri"/>
          <w:sz w:val="26"/>
          <w:szCs w:val="26"/>
        </w:rPr>
        <w:t xml:space="preserve"> </w:t>
      </w:r>
      <w:r w:rsidR="00BA4BC7" w:rsidRPr="000F66FF">
        <w:rPr>
          <w:rFonts w:eastAsia="Calibri"/>
          <w:sz w:val="26"/>
          <w:szCs w:val="26"/>
        </w:rPr>
        <w:t xml:space="preserve">to the </w:t>
      </w:r>
      <w:r w:rsidR="002A1B1A" w:rsidRPr="000F66FF">
        <w:rPr>
          <w:rFonts w:eastAsia="Calibri"/>
          <w:sz w:val="26"/>
          <w:szCs w:val="26"/>
        </w:rPr>
        <w:t>Bidder</w:t>
      </w:r>
      <w:r w:rsidR="000F25D2" w:rsidRPr="000F66FF">
        <w:rPr>
          <w:rFonts w:eastAsia="Calibri"/>
          <w:sz w:val="26"/>
          <w:szCs w:val="26"/>
        </w:rPr>
        <w:t xml:space="preserve">. </w:t>
      </w:r>
      <w:r w:rsidR="007E06FA" w:rsidRPr="000F66FF">
        <w:rPr>
          <w:rFonts w:eastAsia="Calibri"/>
          <w:sz w:val="26"/>
          <w:szCs w:val="26"/>
        </w:rPr>
        <w:t xml:space="preserve">The bidder will collect all </w:t>
      </w:r>
      <w:r w:rsidR="000F25D2" w:rsidRPr="000F66FF">
        <w:rPr>
          <w:rFonts w:eastAsia="Calibri"/>
          <w:sz w:val="26"/>
          <w:szCs w:val="26"/>
        </w:rPr>
        <w:t>spatial attributes required as per design Standard</w:t>
      </w:r>
      <w:r w:rsidR="007E06FA" w:rsidRPr="000F66FF">
        <w:rPr>
          <w:rFonts w:eastAsia="Calibri"/>
          <w:sz w:val="26"/>
          <w:szCs w:val="26"/>
        </w:rPr>
        <w:t>s</w:t>
      </w:r>
      <w:r w:rsidR="00C376CE" w:rsidRPr="000F66FF">
        <w:rPr>
          <w:rFonts w:eastAsia="Calibri"/>
          <w:sz w:val="26"/>
          <w:szCs w:val="26"/>
        </w:rPr>
        <w:t xml:space="preserve">. The </w:t>
      </w:r>
      <w:r w:rsidR="000F25D2" w:rsidRPr="000F66FF">
        <w:rPr>
          <w:rFonts w:eastAsia="Calibri"/>
          <w:sz w:val="26"/>
          <w:szCs w:val="26"/>
        </w:rPr>
        <w:t>bidder can associate ULB/STPD for the same. The detail</w:t>
      </w:r>
      <w:r w:rsidR="00F1713B" w:rsidRPr="000F66FF">
        <w:rPr>
          <w:rFonts w:eastAsia="Calibri"/>
          <w:sz w:val="26"/>
          <w:szCs w:val="26"/>
        </w:rPr>
        <w:t xml:space="preserve">/feature </w:t>
      </w:r>
      <w:r w:rsidR="000F25D2" w:rsidRPr="000F66FF">
        <w:rPr>
          <w:rFonts w:eastAsia="Calibri"/>
          <w:sz w:val="26"/>
          <w:szCs w:val="26"/>
        </w:rPr>
        <w:t xml:space="preserve">if found missing in the draft base map shall be picked up by the bidder </w:t>
      </w:r>
      <w:r w:rsidR="00F1713B" w:rsidRPr="000F66FF">
        <w:rPr>
          <w:rFonts w:eastAsia="Calibri"/>
          <w:sz w:val="26"/>
          <w:szCs w:val="26"/>
        </w:rPr>
        <w:t xml:space="preserve">and incorporated in the map. </w:t>
      </w:r>
      <w:r w:rsidR="000F25D2" w:rsidRPr="000F66FF">
        <w:rPr>
          <w:rFonts w:eastAsia="Calibri"/>
          <w:sz w:val="26"/>
          <w:szCs w:val="26"/>
        </w:rPr>
        <w:t>The attributes collected</w:t>
      </w:r>
      <w:r w:rsidR="007E06FA" w:rsidRPr="000F66FF">
        <w:rPr>
          <w:rFonts w:eastAsia="Calibri"/>
          <w:sz w:val="26"/>
          <w:szCs w:val="26"/>
        </w:rPr>
        <w:t xml:space="preserve"> </w:t>
      </w:r>
      <w:r w:rsidR="00F1713B" w:rsidRPr="000F66FF">
        <w:rPr>
          <w:rFonts w:eastAsia="Calibri"/>
          <w:sz w:val="26"/>
          <w:szCs w:val="26"/>
        </w:rPr>
        <w:t xml:space="preserve">will be attached to the base map by the bidder. A map will be printed by the bidder as per </w:t>
      </w:r>
      <w:proofErr w:type="spellStart"/>
      <w:r w:rsidR="00F1713B" w:rsidRPr="000F66FF">
        <w:rPr>
          <w:rFonts w:eastAsia="Calibri"/>
          <w:sz w:val="26"/>
          <w:szCs w:val="26"/>
        </w:rPr>
        <w:t>symbology</w:t>
      </w:r>
      <w:proofErr w:type="spellEnd"/>
      <w:r w:rsidR="00F1713B" w:rsidRPr="000F66FF">
        <w:rPr>
          <w:rFonts w:eastAsia="Calibri"/>
          <w:sz w:val="26"/>
          <w:szCs w:val="26"/>
        </w:rPr>
        <w:t xml:space="preserve"> defined in the design standards</w:t>
      </w:r>
      <w:r w:rsidR="00F150F4" w:rsidRPr="000F66FF">
        <w:rPr>
          <w:rFonts w:eastAsia="Calibri"/>
          <w:sz w:val="26"/>
          <w:szCs w:val="26"/>
        </w:rPr>
        <w:t xml:space="preserve"> (copy annexed as Annexure).</w:t>
      </w:r>
      <w:r w:rsidR="00F1713B" w:rsidRPr="000F66FF">
        <w:rPr>
          <w:rFonts w:eastAsia="Calibri"/>
          <w:sz w:val="26"/>
          <w:szCs w:val="26"/>
        </w:rPr>
        <w:t xml:space="preserve">  Two copies of draft base map printed on 1:4000 </w:t>
      </w:r>
      <w:proofErr w:type="gramStart"/>
      <w:r w:rsidR="00F1713B" w:rsidRPr="000F66FF">
        <w:rPr>
          <w:rFonts w:eastAsia="Calibri"/>
          <w:sz w:val="26"/>
          <w:szCs w:val="26"/>
        </w:rPr>
        <w:t>scale  will</w:t>
      </w:r>
      <w:proofErr w:type="gramEnd"/>
      <w:r w:rsidR="00F1713B" w:rsidRPr="000F66FF">
        <w:rPr>
          <w:rFonts w:eastAsia="Calibri"/>
          <w:sz w:val="26"/>
          <w:szCs w:val="26"/>
        </w:rPr>
        <w:t xml:space="preserve"> be supplied to </w:t>
      </w:r>
      <w:r w:rsidR="00C376CE" w:rsidRPr="000F66FF">
        <w:rPr>
          <w:rFonts w:eastAsia="Calibri"/>
          <w:sz w:val="26"/>
          <w:szCs w:val="26"/>
        </w:rPr>
        <w:t xml:space="preserve"> t</w:t>
      </w:r>
      <w:r w:rsidR="0079697F" w:rsidRPr="000F66FF">
        <w:rPr>
          <w:rFonts w:eastAsia="Calibri"/>
          <w:sz w:val="26"/>
          <w:szCs w:val="26"/>
        </w:rPr>
        <w:t xml:space="preserve">he competent authority/ ULB/ STPD </w:t>
      </w:r>
      <w:r w:rsidR="00C376CE" w:rsidRPr="000F66FF">
        <w:rPr>
          <w:rFonts w:eastAsia="Calibri"/>
          <w:sz w:val="26"/>
          <w:szCs w:val="26"/>
        </w:rPr>
        <w:t>for</w:t>
      </w:r>
      <w:r w:rsidR="0079697F" w:rsidRPr="000F66FF">
        <w:rPr>
          <w:rFonts w:eastAsia="Calibri"/>
          <w:sz w:val="26"/>
          <w:szCs w:val="26"/>
        </w:rPr>
        <w:t xml:space="preserve"> vet</w:t>
      </w:r>
      <w:r w:rsidR="00C376CE" w:rsidRPr="000F66FF">
        <w:rPr>
          <w:rFonts w:eastAsia="Calibri"/>
          <w:sz w:val="26"/>
          <w:szCs w:val="26"/>
        </w:rPr>
        <w:t>ting</w:t>
      </w:r>
      <w:r w:rsidR="00F1713B" w:rsidRPr="000F66FF">
        <w:rPr>
          <w:rFonts w:eastAsia="Calibri"/>
          <w:sz w:val="26"/>
          <w:szCs w:val="26"/>
        </w:rPr>
        <w:t>. Corrections if any pointed out by the ULB/STPD</w:t>
      </w:r>
      <w:r w:rsidR="002A62C5" w:rsidRPr="000F66FF">
        <w:rPr>
          <w:rFonts w:eastAsia="Calibri"/>
          <w:sz w:val="26"/>
          <w:szCs w:val="26"/>
        </w:rPr>
        <w:t xml:space="preserve"> </w:t>
      </w:r>
      <w:r w:rsidR="00F1713B" w:rsidRPr="000F66FF">
        <w:rPr>
          <w:rFonts w:eastAsia="Calibri"/>
          <w:sz w:val="26"/>
          <w:szCs w:val="26"/>
        </w:rPr>
        <w:t xml:space="preserve">will be incorporated by the bidder and final map is </w:t>
      </w:r>
      <w:r w:rsidR="00FE5086" w:rsidRPr="000F66FF">
        <w:rPr>
          <w:rFonts w:eastAsia="Calibri"/>
          <w:sz w:val="26"/>
          <w:szCs w:val="26"/>
        </w:rPr>
        <w:t xml:space="preserve">printed by the bidder as per </w:t>
      </w:r>
      <w:proofErr w:type="spellStart"/>
      <w:r w:rsidR="00FE5086" w:rsidRPr="000F66FF">
        <w:rPr>
          <w:rFonts w:eastAsia="Calibri"/>
          <w:sz w:val="26"/>
          <w:szCs w:val="26"/>
        </w:rPr>
        <w:t>symbology</w:t>
      </w:r>
      <w:proofErr w:type="spellEnd"/>
      <w:r w:rsidR="00FE5086" w:rsidRPr="000F66FF">
        <w:rPr>
          <w:rFonts w:eastAsia="Calibri"/>
          <w:sz w:val="26"/>
          <w:szCs w:val="26"/>
        </w:rPr>
        <w:t xml:space="preserve"> and </w:t>
      </w:r>
      <w:proofErr w:type="spellStart"/>
      <w:r w:rsidR="00FE5086" w:rsidRPr="000F66FF">
        <w:rPr>
          <w:rFonts w:eastAsia="Calibri"/>
          <w:sz w:val="26"/>
          <w:szCs w:val="26"/>
        </w:rPr>
        <w:t>colour</w:t>
      </w:r>
      <w:proofErr w:type="spellEnd"/>
      <w:r w:rsidR="00FE5086" w:rsidRPr="000F66FF">
        <w:rPr>
          <w:rFonts w:eastAsia="Calibri"/>
          <w:sz w:val="26"/>
          <w:szCs w:val="26"/>
        </w:rPr>
        <w:t xml:space="preserve"> scheme defined in the </w:t>
      </w:r>
      <w:r w:rsidR="00F150F4" w:rsidRPr="000F66FF">
        <w:rPr>
          <w:rFonts w:eastAsia="Calibri"/>
          <w:sz w:val="26"/>
          <w:szCs w:val="26"/>
        </w:rPr>
        <w:t>d</w:t>
      </w:r>
      <w:r w:rsidR="00FE5086" w:rsidRPr="000F66FF">
        <w:rPr>
          <w:rFonts w:eastAsia="Calibri"/>
          <w:sz w:val="26"/>
          <w:szCs w:val="26"/>
        </w:rPr>
        <w:t>esign standards</w:t>
      </w:r>
      <w:r w:rsidR="002A62C5" w:rsidRPr="000F66FF">
        <w:rPr>
          <w:rFonts w:eastAsia="Calibri"/>
          <w:color w:val="000000" w:themeColor="text1"/>
          <w:sz w:val="26"/>
          <w:szCs w:val="26"/>
        </w:rPr>
        <w:t>.</w:t>
      </w:r>
      <w:r w:rsidR="00FE5086" w:rsidRPr="000F66FF">
        <w:rPr>
          <w:rFonts w:eastAsia="Calibri"/>
          <w:color w:val="000000" w:themeColor="text1"/>
          <w:sz w:val="26"/>
          <w:szCs w:val="26"/>
        </w:rPr>
        <w:t xml:space="preserve"> </w:t>
      </w:r>
    </w:p>
    <w:p w:rsidR="000C50CE" w:rsidRPr="000F66FF" w:rsidRDefault="00D7096C" w:rsidP="00D7096C">
      <w:pPr>
        <w:ind w:left="1440" w:hanging="720"/>
        <w:rPr>
          <w:rFonts w:eastAsia="Calibri"/>
          <w:color w:val="000000" w:themeColor="text1"/>
          <w:sz w:val="26"/>
          <w:szCs w:val="26"/>
        </w:rPr>
      </w:pPr>
      <w:r w:rsidRPr="000F66FF">
        <w:rPr>
          <w:rFonts w:eastAsia="Calibri"/>
          <w:b/>
          <w:sz w:val="26"/>
          <w:szCs w:val="26"/>
        </w:rPr>
        <w:tab/>
      </w:r>
      <w:r w:rsidR="000C50CE" w:rsidRPr="000F66FF">
        <w:rPr>
          <w:rFonts w:eastAsia="Calibri"/>
          <w:sz w:val="26"/>
          <w:szCs w:val="26"/>
        </w:rPr>
        <w:t>As building foot print</w:t>
      </w:r>
      <w:r w:rsidRPr="000F66FF">
        <w:rPr>
          <w:rFonts w:eastAsia="Calibri"/>
          <w:sz w:val="26"/>
          <w:szCs w:val="26"/>
        </w:rPr>
        <w:t xml:space="preserve"> is </w:t>
      </w:r>
      <w:r w:rsidR="005671F1" w:rsidRPr="000F66FF">
        <w:rPr>
          <w:rFonts w:eastAsia="Calibri"/>
          <w:sz w:val="26"/>
          <w:szCs w:val="26"/>
        </w:rPr>
        <w:t xml:space="preserve">one of </w:t>
      </w:r>
      <w:r w:rsidRPr="000F66FF">
        <w:rPr>
          <w:rFonts w:eastAsia="Calibri"/>
          <w:sz w:val="26"/>
          <w:szCs w:val="26"/>
        </w:rPr>
        <w:t>the major layer</w:t>
      </w:r>
      <w:r w:rsidR="005671F1" w:rsidRPr="000F66FF">
        <w:rPr>
          <w:rFonts w:eastAsia="Calibri"/>
          <w:sz w:val="26"/>
          <w:szCs w:val="26"/>
        </w:rPr>
        <w:t>s</w:t>
      </w:r>
      <w:r w:rsidRPr="000F66FF">
        <w:rPr>
          <w:rFonts w:eastAsia="Calibri"/>
          <w:sz w:val="26"/>
          <w:szCs w:val="26"/>
        </w:rPr>
        <w:t xml:space="preserve"> for classification of land</w:t>
      </w:r>
      <w:r w:rsidR="000C50CE" w:rsidRPr="000F66FF">
        <w:rPr>
          <w:rFonts w:eastAsia="Calibri"/>
          <w:sz w:val="26"/>
          <w:szCs w:val="26"/>
        </w:rPr>
        <w:t>-</w:t>
      </w:r>
      <w:r w:rsidRPr="000F66FF">
        <w:rPr>
          <w:rFonts w:eastAsia="Calibri"/>
          <w:sz w:val="26"/>
          <w:szCs w:val="26"/>
        </w:rPr>
        <w:t xml:space="preserve">use, therefore bidder is required to pick up each property </w:t>
      </w:r>
      <w:r w:rsidR="000C50CE" w:rsidRPr="000F66FF">
        <w:rPr>
          <w:rFonts w:eastAsia="Calibri"/>
          <w:sz w:val="26"/>
          <w:szCs w:val="26"/>
        </w:rPr>
        <w:t>foot print</w:t>
      </w:r>
      <w:r w:rsidRPr="000F66FF">
        <w:rPr>
          <w:rFonts w:eastAsia="Calibri"/>
          <w:sz w:val="26"/>
          <w:szCs w:val="26"/>
        </w:rPr>
        <w:t xml:space="preserve"> and define its subclass giving attributes as per design standards</w:t>
      </w:r>
      <w:r w:rsidR="000C50CE" w:rsidRPr="000F66FF">
        <w:rPr>
          <w:rFonts w:eastAsia="Calibri"/>
          <w:sz w:val="26"/>
          <w:szCs w:val="26"/>
        </w:rPr>
        <w:t>.</w:t>
      </w:r>
      <w:r w:rsidRPr="000F66FF">
        <w:rPr>
          <w:rFonts w:eastAsia="Calibri"/>
          <w:color w:val="000000" w:themeColor="text1"/>
          <w:sz w:val="26"/>
          <w:szCs w:val="26"/>
        </w:rPr>
        <w:t xml:space="preserve"> </w:t>
      </w:r>
    </w:p>
    <w:p w:rsidR="00B47659" w:rsidRPr="000F66FF" w:rsidRDefault="00D7096C" w:rsidP="000C50CE">
      <w:pPr>
        <w:ind w:left="1440"/>
        <w:rPr>
          <w:rFonts w:eastAsia="Calibri"/>
          <w:color w:val="000000" w:themeColor="text1"/>
          <w:sz w:val="26"/>
          <w:szCs w:val="26"/>
        </w:rPr>
      </w:pPr>
      <w:r w:rsidRPr="000F66FF">
        <w:rPr>
          <w:rFonts w:eastAsia="Calibri"/>
          <w:color w:val="000000" w:themeColor="text1"/>
          <w:sz w:val="26"/>
          <w:szCs w:val="26"/>
        </w:rPr>
        <w:t>The satellite data and map prepared by NRSC is likely to start coming to the State Mission D</w:t>
      </w:r>
      <w:r w:rsidR="000A50C9" w:rsidRPr="000F66FF">
        <w:rPr>
          <w:rFonts w:eastAsia="Calibri"/>
          <w:color w:val="000000" w:themeColor="text1"/>
          <w:sz w:val="26"/>
          <w:szCs w:val="26"/>
        </w:rPr>
        <w:t xml:space="preserve">irectorate by the end of </w:t>
      </w:r>
      <w:r w:rsidR="00436E3C" w:rsidRPr="000F66FF">
        <w:rPr>
          <w:rFonts w:eastAsia="Calibri"/>
          <w:color w:val="000000" w:themeColor="text1"/>
          <w:sz w:val="26"/>
          <w:szCs w:val="26"/>
        </w:rPr>
        <w:t>September</w:t>
      </w:r>
      <w:r w:rsidR="000A50C9" w:rsidRPr="000F66FF">
        <w:rPr>
          <w:rFonts w:eastAsia="Calibri"/>
          <w:color w:val="000000" w:themeColor="text1"/>
          <w:sz w:val="26"/>
          <w:szCs w:val="26"/>
        </w:rPr>
        <w:t>, 2018.</w:t>
      </w:r>
    </w:p>
    <w:p w:rsidR="008057E2" w:rsidRPr="000F66FF" w:rsidRDefault="00366DB0" w:rsidP="00331BB6">
      <w:pPr>
        <w:ind w:left="1440" w:hanging="720"/>
        <w:rPr>
          <w:rFonts w:eastAsia="Calibri"/>
          <w:sz w:val="26"/>
          <w:szCs w:val="26"/>
        </w:rPr>
      </w:pPr>
      <w:r w:rsidRPr="000F66FF">
        <w:rPr>
          <w:rFonts w:eastAsia="Calibri"/>
          <w:b/>
          <w:bCs/>
          <w:sz w:val="26"/>
          <w:szCs w:val="26"/>
        </w:rPr>
        <w:lastRenderedPageBreak/>
        <w:t>1.</w:t>
      </w:r>
      <w:r w:rsidR="00514A59" w:rsidRPr="000F66FF">
        <w:rPr>
          <w:rFonts w:eastAsia="Calibri"/>
          <w:b/>
          <w:bCs/>
          <w:sz w:val="26"/>
          <w:szCs w:val="26"/>
        </w:rPr>
        <w:t>6</w:t>
      </w:r>
      <w:r w:rsidRPr="000F66FF">
        <w:rPr>
          <w:rFonts w:eastAsia="Calibri"/>
          <w:b/>
          <w:bCs/>
          <w:sz w:val="26"/>
          <w:szCs w:val="26"/>
        </w:rPr>
        <w:t>.3</w:t>
      </w:r>
      <w:r w:rsidRPr="000F66FF">
        <w:rPr>
          <w:rFonts w:eastAsia="Calibri"/>
          <w:b/>
          <w:bCs/>
          <w:sz w:val="26"/>
          <w:szCs w:val="26"/>
        </w:rPr>
        <w:tab/>
      </w:r>
      <w:r w:rsidR="00B47659" w:rsidRPr="000F66FF">
        <w:rPr>
          <w:rFonts w:eastAsia="Calibri"/>
          <w:b/>
          <w:bCs/>
          <w:sz w:val="26"/>
          <w:szCs w:val="26"/>
        </w:rPr>
        <w:t>Urban Database Creation</w:t>
      </w:r>
      <w:r w:rsidR="00B47659" w:rsidRPr="000F66FF">
        <w:rPr>
          <w:rFonts w:eastAsia="Calibri"/>
          <w:sz w:val="26"/>
          <w:szCs w:val="26"/>
        </w:rPr>
        <w:t xml:space="preserve">: Sector-wise data collection and data analysis report of 25 </w:t>
      </w:r>
      <w:r w:rsidR="00300328" w:rsidRPr="000F66FF">
        <w:rPr>
          <w:rFonts w:eastAsia="Calibri"/>
          <w:sz w:val="26"/>
          <w:szCs w:val="26"/>
        </w:rPr>
        <w:t>socio-economic and physical</w:t>
      </w:r>
      <w:r w:rsidR="00F150F4" w:rsidRPr="000F66FF">
        <w:rPr>
          <w:rFonts w:eastAsia="Calibri"/>
          <w:sz w:val="26"/>
          <w:szCs w:val="26"/>
        </w:rPr>
        <w:t xml:space="preserve"> and other </w:t>
      </w:r>
      <w:r w:rsidR="00B47659" w:rsidRPr="000F66FF">
        <w:rPr>
          <w:rFonts w:eastAsia="Calibri"/>
          <w:sz w:val="26"/>
          <w:szCs w:val="26"/>
        </w:rPr>
        <w:t>as</w:t>
      </w:r>
      <w:r w:rsidR="00C62B8B" w:rsidRPr="000F66FF">
        <w:rPr>
          <w:rFonts w:eastAsia="Calibri"/>
          <w:sz w:val="26"/>
          <w:szCs w:val="26"/>
        </w:rPr>
        <w:t>pects</w:t>
      </w:r>
      <w:r w:rsidR="00F150F4" w:rsidRPr="000F66FF">
        <w:rPr>
          <w:rFonts w:eastAsia="Calibri"/>
          <w:sz w:val="26"/>
          <w:szCs w:val="26"/>
        </w:rPr>
        <w:t xml:space="preserve"> </w:t>
      </w:r>
      <w:r w:rsidR="00C62B8B" w:rsidRPr="000F66FF">
        <w:rPr>
          <w:rFonts w:eastAsia="Calibri"/>
          <w:sz w:val="26"/>
          <w:szCs w:val="26"/>
        </w:rPr>
        <w:t>are</w:t>
      </w:r>
      <w:r w:rsidR="00624CC3" w:rsidRPr="000F66FF">
        <w:rPr>
          <w:rFonts w:eastAsia="Calibri"/>
          <w:sz w:val="26"/>
          <w:szCs w:val="26"/>
        </w:rPr>
        <w:t xml:space="preserve"> to be done by the </w:t>
      </w:r>
      <w:r w:rsidR="002A1B1A" w:rsidRPr="000F66FF">
        <w:rPr>
          <w:rFonts w:eastAsia="Calibri"/>
          <w:sz w:val="26"/>
          <w:szCs w:val="26"/>
        </w:rPr>
        <w:t>Bidder</w:t>
      </w:r>
      <w:r w:rsidR="008057E2" w:rsidRPr="000F66FF">
        <w:rPr>
          <w:rFonts w:eastAsia="Calibri"/>
          <w:sz w:val="26"/>
          <w:szCs w:val="26"/>
        </w:rPr>
        <w:t>. Socio-economic data can be taken from SECC 2011 data and any other surveys/studies conducted under any Scheme.</w:t>
      </w:r>
    </w:p>
    <w:p w:rsidR="00BE5667" w:rsidRPr="000F66FF" w:rsidRDefault="008057E2" w:rsidP="00331BB6">
      <w:pPr>
        <w:ind w:left="1440" w:hanging="720"/>
        <w:rPr>
          <w:rFonts w:eastAsia="Calibri"/>
          <w:sz w:val="26"/>
          <w:szCs w:val="26"/>
        </w:rPr>
      </w:pPr>
      <w:r w:rsidRPr="000F66FF">
        <w:rPr>
          <w:rFonts w:eastAsia="Calibri"/>
          <w:b/>
          <w:bCs/>
          <w:sz w:val="26"/>
          <w:szCs w:val="26"/>
        </w:rPr>
        <w:tab/>
      </w:r>
      <w:r w:rsidR="00C37713" w:rsidRPr="000F66FF">
        <w:rPr>
          <w:rFonts w:eastAsia="Calibri"/>
          <w:sz w:val="26"/>
          <w:szCs w:val="26"/>
        </w:rPr>
        <w:t>An indicative</w:t>
      </w:r>
      <w:r w:rsidR="00624CC3" w:rsidRPr="000F66FF">
        <w:rPr>
          <w:rFonts w:eastAsia="Calibri"/>
          <w:sz w:val="26"/>
          <w:szCs w:val="26"/>
        </w:rPr>
        <w:t xml:space="preserve"> format </w:t>
      </w:r>
      <w:r w:rsidR="00C37713" w:rsidRPr="000F66FF">
        <w:rPr>
          <w:rFonts w:eastAsia="Calibri"/>
          <w:sz w:val="26"/>
          <w:szCs w:val="26"/>
        </w:rPr>
        <w:t xml:space="preserve">is </w:t>
      </w:r>
      <w:r w:rsidR="00624CC3" w:rsidRPr="000F66FF">
        <w:rPr>
          <w:rFonts w:eastAsia="Calibri"/>
          <w:sz w:val="26"/>
          <w:szCs w:val="26"/>
        </w:rPr>
        <w:t xml:space="preserve">provided </w:t>
      </w:r>
      <w:r w:rsidRPr="000F66FF">
        <w:rPr>
          <w:rFonts w:eastAsia="Calibri"/>
          <w:sz w:val="26"/>
          <w:szCs w:val="26"/>
        </w:rPr>
        <w:t xml:space="preserve">for sector-wise data collection </w:t>
      </w:r>
      <w:r w:rsidR="00624CC3" w:rsidRPr="000F66FF">
        <w:rPr>
          <w:rFonts w:eastAsia="Calibri"/>
          <w:sz w:val="26"/>
          <w:szCs w:val="26"/>
        </w:rPr>
        <w:t xml:space="preserve">in </w:t>
      </w:r>
      <w:r w:rsidR="00977AAD" w:rsidRPr="000F66FF">
        <w:rPr>
          <w:rFonts w:eastAsia="Calibri"/>
          <w:sz w:val="26"/>
          <w:szCs w:val="26"/>
        </w:rPr>
        <w:t>the Design</w:t>
      </w:r>
      <w:r w:rsidR="009F7F1E">
        <w:rPr>
          <w:rFonts w:eastAsia="Calibri"/>
          <w:sz w:val="26"/>
          <w:szCs w:val="26"/>
        </w:rPr>
        <w:t xml:space="preserve">&amp; </w:t>
      </w:r>
      <w:proofErr w:type="gramStart"/>
      <w:r w:rsidR="00F51CC3" w:rsidRPr="000F66FF">
        <w:rPr>
          <w:rFonts w:eastAsia="Calibri"/>
          <w:sz w:val="26"/>
          <w:szCs w:val="26"/>
        </w:rPr>
        <w:t>Standards</w:t>
      </w:r>
      <w:r w:rsidR="009F7F1E">
        <w:rPr>
          <w:rFonts w:eastAsia="Calibri"/>
          <w:sz w:val="26"/>
          <w:szCs w:val="26"/>
        </w:rPr>
        <w:t>(</w:t>
      </w:r>
      <w:proofErr w:type="gramEnd"/>
      <w:r w:rsidR="009F7F1E">
        <w:rPr>
          <w:rFonts w:eastAsia="Calibri"/>
          <w:sz w:val="26"/>
          <w:szCs w:val="26"/>
        </w:rPr>
        <w:t>WebLink</w:t>
      </w:r>
      <w:r w:rsidR="009F7F1E" w:rsidRPr="009F7F1E">
        <w:rPr>
          <w:rFonts w:eastAsia="Calibri"/>
          <w:sz w:val="26"/>
          <w:szCs w:val="26"/>
        </w:rPr>
        <w:t>https://amrut.gov.in/writereaddata/designandStandards_AMRUT.pdf</w:t>
      </w:r>
      <w:r w:rsidR="009F7F1E">
        <w:rPr>
          <w:rFonts w:eastAsia="Calibri"/>
          <w:sz w:val="26"/>
          <w:szCs w:val="26"/>
        </w:rPr>
        <w:t>)</w:t>
      </w:r>
      <w:r w:rsidR="00FB71EF" w:rsidRPr="000F66FF">
        <w:rPr>
          <w:rFonts w:eastAsia="Calibri"/>
          <w:sz w:val="26"/>
          <w:szCs w:val="26"/>
        </w:rPr>
        <w:t>.</w:t>
      </w:r>
      <w:r w:rsidR="00C37713" w:rsidRPr="000F66FF">
        <w:rPr>
          <w:rFonts w:eastAsia="Calibri"/>
          <w:sz w:val="26"/>
          <w:szCs w:val="26"/>
        </w:rPr>
        <w:t xml:space="preserve"> In addition, primary surveys</w:t>
      </w:r>
      <w:r w:rsidR="00FB6A1B" w:rsidRPr="000F66FF">
        <w:rPr>
          <w:rFonts w:eastAsia="Calibri"/>
          <w:sz w:val="26"/>
          <w:szCs w:val="26"/>
        </w:rPr>
        <w:t xml:space="preserve"> </w:t>
      </w:r>
      <w:r w:rsidR="002E2944" w:rsidRPr="000F66FF">
        <w:rPr>
          <w:rFonts w:eastAsia="Calibri"/>
          <w:sz w:val="26"/>
          <w:szCs w:val="26"/>
        </w:rPr>
        <w:t>required for preparation of master plan</w:t>
      </w:r>
      <w:r w:rsidR="00C37713" w:rsidRPr="000F66FF">
        <w:rPr>
          <w:rFonts w:eastAsia="Calibri"/>
          <w:sz w:val="26"/>
          <w:szCs w:val="26"/>
        </w:rPr>
        <w:t xml:space="preserve"> </w:t>
      </w:r>
      <w:r w:rsidR="00991AF7" w:rsidRPr="000F66FF">
        <w:rPr>
          <w:rFonts w:eastAsia="Calibri"/>
          <w:sz w:val="26"/>
          <w:szCs w:val="26"/>
        </w:rPr>
        <w:t>and</w:t>
      </w:r>
      <w:r w:rsidR="00331BB6" w:rsidRPr="000F66FF">
        <w:rPr>
          <w:rFonts w:eastAsia="Calibri"/>
          <w:sz w:val="26"/>
          <w:szCs w:val="26"/>
        </w:rPr>
        <w:t xml:space="preserve"> all such features which are required to be indicated in the </w:t>
      </w:r>
      <w:r w:rsidR="00FB6A1B" w:rsidRPr="000F66FF">
        <w:rPr>
          <w:rFonts w:eastAsia="Calibri"/>
          <w:sz w:val="26"/>
          <w:szCs w:val="26"/>
        </w:rPr>
        <w:t xml:space="preserve">reports/ </w:t>
      </w:r>
      <w:r w:rsidR="00331BB6" w:rsidRPr="000F66FF">
        <w:rPr>
          <w:rFonts w:eastAsia="Calibri"/>
          <w:sz w:val="26"/>
          <w:szCs w:val="26"/>
        </w:rPr>
        <w:t xml:space="preserve">maps are to be verified and incorporated if found missing.  </w:t>
      </w:r>
    </w:p>
    <w:p w:rsidR="00B47659" w:rsidRPr="000F66FF" w:rsidRDefault="00B47659" w:rsidP="00580C64">
      <w:pPr>
        <w:rPr>
          <w:rFonts w:eastAsia="Calibri"/>
          <w:sz w:val="26"/>
          <w:szCs w:val="26"/>
        </w:rPr>
      </w:pPr>
    </w:p>
    <w:p w:rsidR="006A551B" w:rsidRPr="000F66FF" w:rsidRDefault="006A551B">
      <w:pPr>
        <w:suppressAutoHyphens w:val="0"/>
        <w:jc w:val="left"/>
        <w:rPr>
          <w:b/>
          <w:sz w:val="26"/>
          <w:szCs w:val="26"/>
        </w:rPr>
      </w:pPr>
    </w:p>
    <w:p w:rsidR="00F327C9" w:rsidRPr="000F66FF" w:rsidRDefault="006E7201" w:rsidP="00580C64">
      <w:pPr>
        <w:rPr>
          <w:b/>
          <w:sz w:val="26"/>
          <w:szCs w:val="26"/>
        </w:rPr>
      </w:pPr>
      <w:r w:rsidRPr="000F66FF">
        <w:rPr>
          <w:b/>
          <w:sz w:val="26"/>
          <w:szCs w:val="26"/>
        </w:rPr>
        <w:t>2</w:t>
      </w:r>
      <w:r w:rsidR="00F327C9" w:rsidRPr="000F66FF">
        <w:rPr>
          <w:b/>
          <w:sz w:val="26"/>
          <w:szCs w:val="26"/>
        </w:rPr>
        <w:t>.</w:t>
      </w:r>
      <w:r w:rsidR="00F327C9" w:rsidRPr="000F66FF">
        <w:rPr>
          <w:b/>
          <w:sz w:val="26"/>
          <w:szCs w:val="26"/>
        </w:rPr>
        <w:tab/>
        <w:t>Scope of Work</w:t>
      </w:r>
    </w:p>
    <w:p w:rsidR="002B44E1" w:rsidRPr="000F66FF" w:rsidRDefault="002B44E1" w:rsidP="00580C64">
      <w:pPr>
        <w:rPr>
          <w:b/>
          <w:i/>
          <w:sz w:val="26"/>
          <w:szCs w:val="26"/>
        </w:rPr>
      </w:pPr>
    </w:p>
    <w:p w:rsidR="00A01033" w:rsidRPr="000F66FF" w:rsidRDefault="008D5344" w:rsidP="003E5ACE">
      <w:pPr>
        <w:pStyle w:val="ListParagraph"/>
        <w:numPr>
          <w:ilvl w:val="2"/>
          <w:numId w:val="23"/>
        </w:numPr>
        <w:rPr>
          <w:rFonts w:ascii="Times New Roman" w:hAnsi="Times New Roman" w:cs="Times New Roman"/>
          <w:sz w:val="26"/>
          <w:szCs w:val="26"/>
        </w:rPr>
      </w:pPr>
      <w:r w:rsidRPr="000F66FF">
        <w:rPr>
          <w:rFonts w:ascii="Times New Roman" w:eastAsia="Calibri" w:hAnsi="Times New Roman" w:cs="Times New Roman"/>
          <w:sz w:val="26"/>
          <w:szCs w:val="26"/>
        </w:rPr>
        <w:t xml:space="preserve">As per the </w:t>
      </w:r>
      <w:r w:rsidR="005050A3" w:rsidRPr="000F66FF">
        <w:rPr>
          <w:rFonts w:ascii="Times New Roman" w:hAnsi="Times New Roman" w:cs="Times New Roman"/>
          <w:sz w:val="26"/>
          <w:szCs w:val="26"/>
        </w:rPr>
        <w:t>Punjab Regional and Town Planning and Development Act 1995</w:t>
      </w:r>
      <w:r w:rsidR="000E64A3" w:rsidRPr="000F66FF">
        <w:rPr>
          <w:rFonts w:ascii="Times New Roman" w:hAnsi="Times New Roman" w:cs="Times New Roman"/>
          <w:sz w:val="26"/>
          <w:szCs w:val="26"/>
        </w:rPr>
        <w:t xml:space="preserve">, </w:t>
      </w:r>
      <w:r w:rsidRPr="000F66FF">
        <w:rPr>
          <w:rFonts w:ascii="Times New Roman" w:eastAsia="Calibri" w:hAnsi="Times New Roman" w:cs="Times New Roman"/>
          <w:sz w:val="26"/>
          <w:szCs w:val="26"/>
        </w:rPr>
        <w:t xml:space="preserve">the relevant provisions </w:t>
      </w:r>
      <w:r w:rsidR="00F20044" w:rsidRPr="000F66FF">
        <w:rPr>
          <w:rFonts w:ascii="Times New Roman" w:eastAsia="Calibri" w:hAnsi="Times New Roman" w:cs="Times New Roman"/>
          <w:color w:val="000000" w:themeColor="text1"/>
          <w:sz w:val="26"/>
          <w:szCs w:val="26"/>
        </w:rPr>
        <w:t xml:space="preserve">for </w:t>
      </w:r>
      <w:r w:rsidR="000E64A3" w:rsidRPr="000F66FF">
        <w:rPr>
          <w:rFonts w:ascii="Times New Roman" w:eastAsia="Calibri" w:hAnsi="Times New Roman" w:cs="Times New Roman"/>
          <w:color w:val="000000" w:themeColor="text1"/>
          <w:sz w:val="26"/>
          <w:szCs w:val="26"/>
        </w:rPr>
        <w:t>preparation/</w:t>
      </w:r>
      <w:proofErr w:type="spellStart"/>
      <w:r w:rsidR="00331BB6" w:rsidRPr="000F66FF">
        <w:rPr>
          <w:rFonts w:ascii="Times New Roman" w:eastAsia="Calibri" w:hAnsi="Times New Roman" w:cs="Times New Roman"/>
          <w:color w:val="000000" w:themeColor="text1"/>
          <w:sz w:val="26"/>
          <w:szCs w:val="26"/>
        </w:rPr>
        <w:t>Updation</w:t>
      </w:r>
      <w:proofErr w:type="spellEnd"/>
      <w:r w:rsidR="00331BB6" w:rsidRPr="000F66FF">
        <w:rPr>
          <w:rFonts w:ascii="Times New Roman" w:eastAsia="Calibri" w:hAnsi="Times New Roman" w:cs="Times New Roman"/>
          <w:color w:val="000000" w:themeColor="text1"/>
          <w:sz w:val="26"/>
          <w:szCs w:val="26"/>
        </w:rPr>
        <w:t xml:space="preserve"> </w:t>
      </w:r>
      <w:r w:rsidR="00F20044" w:rsidRPr="000F66FF">
        <w:rPr>
          <w:rFonts w:ascii="Times New Roman" w:eastAsia="Calibri" w:hAnsi="Times New Roman" w:cs="Times New Roman"/>
          <w:sz w:val="26"/>
          <w:szCs w:val="26"/>
        </w:rPr>
        <w:t>of master plan</w:t>
      </w:r>
      <w:r w:rsidRPr="000F66FF">
        <w:rPr>
          <w:rFonts w:ascii="Times New Roman" w:eastAsia="Calibri" w:hAnsi="Times New Roman" w:cs="Times New Roman"/>
          <w:sz w:val="26"/>
          <w:szCs w:val="26"/>
        </w:rPr>
        <w:t xml:space="preserve"> are </w:t>
      </w:r>
      <w:r w:rsidR="005050A3" w:rsidRPr="000F66FF">
        <w:rPr>
          <w:rFonts w:ascii="Times New Roman" w:eastAsia="Calibri" w:hAnsi="Times New Roman" w:cs="Times New Roman"/>
          <w:sz w:val="26"/>
          <w:szCs w:val="26"/>
        </w:rPr>
        <w:t xml:space="preserve">annexed </w:t>
      </w:r>
      <w:r w:rsidR="00194D70" w:rsidRPr="000F66FF">
        <w:rPr>
          <w:rFonts w:ascii="Times New Roman" w:eastAsia="Calibri" w:hAnsi="Times New Roman" w:cs="Times New Roman"/>
          <w:sz w:val="26"/>
          <w:szCs w:val="26"/>
        </w:rPr>
        <w:t>herewith.</w:t>
      </w:r>
    </w:p>
    <w:p w:rsidR="00331BB6" w:rsidRPr="000F66FF" w:rsidRDefault="00331BB6" w:rsidP="003E5ACE">
      <w:pPr>
        <w:pStyle w:val="ListParagraph"/>
        <w:numPr>
          <w:ilvl w:val="2"/>
          <w:numId w:val="23"/>
        </w:numPr>
        <w:rPr>
          <w:rFonts w:ascii="Times New Roman" w:hAnsi="Times New Roman" w:cs="Times New Roman"/>
          <w:sz w:val="26"/>
          <w:szCs w:val="26"/>
        </w:rPr>
      </w:pPr>
      <w:r w:rsidRPr="000F66FF">
        <w:rPr>
          <w:rFonts w:ascii="Times New Roman" w:eastAsia="Calibri" w:hAnsi="Times New Roman" w:cs="Times New Roman"/>
          <w:sz w:val="26"/>
          <w:szCs w:val="26"/>
        </w:rPr>
        <w:t>Create GIS data base as per design Standards</w:t>
      </w:r>
      <w:r w:rsidR="000E64A3" w:rsidRPr="000F66FF">
        <w:rPr>
          <w:rFonts w:ascii="Times New Roman" w:eastAsia="Calibri" w:hAnsi="Times New Roman" w:cs="Times New Roman"/>
          <w:sz w:val="26"/>
          <w:szCs w:val="26"/>
        </w:rPr>
        <w:t xml:space="preserve"> (copy attached)</w:t>
      </w:r>
      <w:r w:rsidRPr="000F66FF">
        <w:rPr>
          <w:rFonts w:ascii="Times New Roman" w:eastAsia="Calibri" w:hAnsi="Times New Roman" w:cs="Times New Roman"/>
          <w:sz w:val="26"/>
          <w:szCs w:val="26"/>
        </w:rPr>
        <w:t>.</w:t>
      </w:r>
    </w:p>
    <w:p w:rsidR="00970586" w:rsidRPr="000F66FF" w:rsidRDefault="00B2540D" w:rsidP="003E5ACE">
      <w:pPr>
        <w:pStyle w:val="ListParagraph"/>
        <w:numPr>
          <w:ilvl w:val="2"/>
          <w:numId w:val="23"/>
        </w:numPr>
        <w:rPr>
          <w:rFonts w:ascii="Times New Roman" w:hAnsi="Times New Roman" w:cs="Times New Roman"/>
          <w:sz w:val="26"/>
          <w:szCs w:val="26"/>
        </w:rPr>
      </w:pPr>
      <w:r w:rsidRPr="000F66FF">
        <w:rPr>
          <w:rFonts w:ascii="Times New Roman" w:hAnsi="Times New Roman" w:cs="Times New Roman"/>
          <w:sz w:val="26"/>
          <w:szCs w:val="26"/>
          <w:lang w:bidi="hi-IN"/>
        </w:rPr>
        <w:t xml:space="preserve">Prepare Master Plan in case of </w:t>
      </w:r>
      <w:proofErr w:type="spellStart"/>
      <w:r w:rsidRPr="000F66FF">
        <w:rPr>
          <w:rFonts w:ascii="Times New Roman" w:hAnsi="Times New Roman" w:cs="Times New Roman"/>
          <w:sz w:val="26"/>
          <w:szCs w:val="26"/>
          <w:lang w:bidi="hi-IN"/>
        </w:rPr>
        <w:t>Barnala</w:t>
      </w:r>
      <w:proofErr w:type="spellEnd"/>
      <w:r w:rsidRPr="000F66FF">
        <w:rPr>
          <w:rFonts w:ascii="Times New Roman" w:hAnsi="Times New Roman" w:cs="Times New Roman"/>
          <w:sz w:val="26"/>
          <w:szCs w:val="26"/>
          <w:lang w:bidi="hi-IN"/>
        </w:rPr>
        <w:t xml:space="preserve"> and </w:t>
      </w:r>
      <w:r w:rsidR="007B587D" w:rsidRPr="000F66FF">
        <w:rPr>
          <w:rFonts w:ascii="Times New Roman" w:hAnsi="Times New Roman" w:cs="Times New Roman"/>
          <w:sz w:val="26"/>
          <w:szCs w:val="26"/>
          <w:lang w:bidi="hi-IN"/>
        </w:rPr>
        <w:t>u</w:t>
      </w:r>
      <w:r w:rsidR="00A01033" w:rsidRPr="000F66FF">
        <w:rPr>
          <w:rFonts w:ascii="Times New Roman" w:hAnsi="Times New Roman" w:cs="Times New Roman"/>
          <w:sz w:val="26"/>
          <w:szCs w:val="26"/>
          <w:lang w:bidi="hi-IN"/>
        </w:rPr>
        <w:t>pdate</w:t>
      </w:r>
      <w:r w:rsidR="007B587D" w:rsidRPr="000F66FF">
        <w:rPr>
          <w:rFonts w:ascii="Times New Roman" w:hAnsi="Times New Roman" w:cs="Times New Roman"/>
          <w:sz w:val="26"/>
          <w:szCs w:val="26"/>
          <w:lang w:bidi="hi-IN"/>
        </w:rPr>
        <w:t xml:space="preserve"> </w:t>
      </w:r>
      <w:r w:rsidR="00A01033" w:rsidRPr="000F66FF">
        <w:rPr>
          <w:rFonts w:ascii="Times New Roman" w:hAnsi="Times New Roman" w:cs="Times New Roman"/>
          <w:sz w:val="26"/>
          <w:szCs w:val="26"/>
          <w:lang w:bidi="hi-IN"/>
        </w:rPr>
        <w:t xml:space="preserve">the already published Master Plans </w:t>
      </w:r>
      <w:r w:rsidR="007E06FA" w:rsidRPr="000F66FF">
        <w:rPr>
          <w:rFonts w:ascii="Times New Roman" w:hAnsi="Times New Roman" w:cs="Times New Roman"/>
          <w:sz w:val="26"/>
          <w:szCs w:val="26"/>
          <w:lang w:bidi="hi-IN"/>
        </w:rPr>
        <w:t>of other 3 cities i.e. Amritsar</w:t>
      </w:r>
      <w:r w:rsidR="00F56714" w:rsidRPr="000F66FF">
        <w:rPr>
          <w:rFonts w:ascii="Times New Roman" w:hAnsi="Times New Roman" w:cs="Times New Roman"/>
          <w:sz w:val="26"/>
          <w:szCs w:val="26"/>
          <w:lang w:bidi="hi-IN"/>
        </w:rPr>
        <w:t xml:space="preserve">, </w:t>
      </w:r>
      <w:proofErr w:type="spellStart"/>
      <w:r w:rsidR="00F56714" w:rsidRPr="000F66FF">
        <w:rPr>
          <w:rFonts w:ascii="Times New Roman" w:hAnsi="Times New Roman" w:cs="Times New Roman"/>
          <w:sz w:val="26"/>
          <w:szCs w:val="26"/>
          <w:lang w:bidi="hi-IN"/>
        </w:rPr>
        <w:t>Batala</w:t>
      </w:r>
      <w:proofErr w:type="spellEnd"/>
      <w:r w:rsidR="00F56714" w:rsidRPr="000F66FF">
        <w:rPr>
          <w:rFonts w:ascii="Times New Roman" w:hAnsi="Times New Roman" w:cs="Times New Roman"/>
          <w:sz w:val="26"/>
          <w:szCs w:val="26"/>
          <w:lang w:bidi="hi-IN"/>
        </w:rPr>
        <w:t xml:space="preserve"> &amp; </w:t>
      </w:r>
      <w:proofErr w:type="spellStart"/>
      <w:r w:rsidR="00F56714" w:rsidRPr="000F66FF">
        <w:rPr>
          <w:rFonts w:ascii="Times New Roman" w:hAnsi="Times New Roman" w:cs="Times New Roman"/>
          <w:sz w:val="26"/>
          <w:szCs w:val="26"/>
          <w:lang w:bidi="hi-IN"/>
        </w:rPr>
        <w:t>Moga</w:t>
      </w:r>
      <w:proofErr w:type="spellEnd"/>
      <w:r w:rsidR="00F56714" w:rsidRPr="000F66FF">
        <w:rPr>
          <w:rFonts w:ascii="Times New Roman" w:hAnsi="Times New Roman" w:cs="Times New Roman"/>
          <w:sz w:val="26"/>
          <w:szCs w:val="26"/>
          <w:lang w:bidi="hi-IN"/>
        </w:rPr>
        <w:t xml:space="preserve"> </w:t>
      </w:r>
      <w:r w:rsidR="00A01033" w:rsidRPr="000F66FF">
        <w:rPr>
          <w:rFonts w:ascii="Times New Roman" w:hAnsi="Times New Roman" w:cs="Times New Roman"/>
          <w:sz w:val="26"/>
          <w:szCs w:val="26"/>
          <w:lang w:bidi="hi-IN"/>
        </w:rPr>
        <w:t>and report with the support of GIS</w:t>
      </w:r>
      <w:r w:rsidR="00EE3FF8" w:rsidRPr="000F66FF">
        <w:rPr>
          <w:rFonts w:ascii="Times New Roman" w:hAnsi="Times New Roman" w:cs="Times New Roman"/>
          <w:sz w:val="26"/>
          <w:szCs w:val="26"/>
          <w:lang w:bidi="hi-IN"/>
        </w:rPr>
        <w:t xml:space="preserve"> </w:t>
      </w:r>
      <w:r w:rsidR="00A01033" w:rsidRPr="000F66FF">
        <w:rPr>
          <w:rFonts w:ascii="Times New Roman" w:hAnsi="Times New Roman" w:cs="Times New Roman"/>
          <w:sz w:val="26"/>
          <w:szCs w:val="26"/>
          <w:lang w:bidi="hi-IN"/>
        </w:rPr>
        <w:t>data base for the Web Portal</w:t>
      </w:r>
      <w:r w:rsidR="00A01033" w:rsidRPr="000F66FF">
        <w:rPr>
          <w:rFonts w:ascii="Times New Roman" w:hAnsi="Times New Roman" w:cs="Times New Roman"/>
          <w:sz w:val="26"/>
          <w:szCs w:val="26"/>
        </w:rPr>
        <w:t>.</w:t>
      </w:r>
      <w:r w:rsidR="00331BB6" w:rsidRPr="000F66FF">
        <w:rPr>
          <w:rFonts w:ascii="Times New Roman" w:hAnsi="Times New Roman" w:cs="Times New Roman"/>
          <w:sz w:val="26"/>
          <w:szCs w:val="26"/>
        </w:rPr>
        <w:t xml:space="preserve"> </w:t>
      </w:r>
      <w:r w:rsidR="009C2CE5" w:rsidRPr="000F66FF">
        <w:rPr>
          <w:rFonts w:ascii="Times New Roman" w:hAnsi="Times New Roman" w:cs="Times New Roman"/>
          <w:sz w:val="26"/>
          <w:szCs w:val="26"/>
          <w:lang w:bidi="hi-IN"/>
        </w:rPr>
        <w:t xml:space="preserve">The </w:t>
      </w:r>
      <w:r w:rsidR="00592C30" w:rsidRPr="000F66FF">
        <w:rPr>
          <w:rFonts w:ascii="Times New Roman" w:hAnsi="Times New Roman" w:cs="Times New Roman"/>
          <w:sz w:val="26"/>
          <w:szCs w:val="26"/>
          <w:lang w:bidi="hi-IN"/>
        </w:rPr>
        <w:t xml:space="preserve">master plan </w:t>
      </w:r>
      <w:r w:rsidR="00E0534A" w:rsidRPr="000F66FF">
        <w:rPr>
          <w:rFonts w:ascii="Times New Roman" w:hAnsi="Times New Roman" w:cs="Times New Roman"/>
          <w:sz w:val="26"/>
          <w:szCs w:val="26"/>
          <w:lang w:bidi="hi-IN"/>
        </w:rPr>
        <w:t>report</w:t>
      </w:r>
      <w:r w:rsidR="00592C30" w:rsidRPr="000F66FF">
        <w:rPr>
          <w:rFonts w:ascii="Times New Roman" w:hAnsi="Times New Roman" w:cs="Times New Roman"/>
          <w:sz w:val="26"/>
          <w:szCs w:val="26"/>
          <w:lang w:bidi="hi-IN"/>
        </w:rPr>
        <w:t xml:space="preserve"> will </w:t>
      </w:r>
      <w:r w:rsidR="00977AAD" w:rsidRPr="000F66FF">
        <w:rPr>
          <w:rFonts w:ascii="Times New Roman" w:hAnsi="Times New Roman" w:cs="Times New Roman"/>
          <w:sz w:val="26"/>
          <w:szCs w:val="26"/>
          <w:lang w:bidi="hi-IN"/>
        </w:rPr>
        <w:t>include, but</w:t>
      </w:r>
      <w:r w:rsidR="00592C30" w:rsidRPr="000F66FF">
        <w:rPr>
          <w:rFonts w:ascii="Times New Roman" w:hAnsi="Times New Roman" w:cs="Times New Roman"/>
          <w:sz w:val="26"/>
          <w:szCs w:val="26"/>
          <w:lang w:bidi="hi-IN"/>
        </w:rPr>
        <w:t xml:space="preserve"> not be limited to, the </w:t>
      </w:r>
      <w:r w:rsidR="00977AAD" w:rsidRPr="000F66FF">
        <w:rPr>
          <w:rFonts w:ascii="Times New Roman" w:hAnsi="Times New Roman" w:cs="Times New Roman"/>
          <w:sz w:val="26"/>
          <w:szCs w:val="26"/>
          <w:lang w:bidi="hi-IN"/>
        </w:rPr>
        <w:t>following aspects</w:t>
      </w:r>
      <w:r w:rsidR="00C0067D" w:rsidRPr="000F66FF">
        <w:rPr>
          <w:rFonts w:ascii="Times New Roman" w:hAnsi="Times New Roman" w:cs="Times New Roman"/>
          <w:sz w:val="26"/>
          <w:szCs w:val="26"/>
          <w:lang w:bidi="hi-IN"/>
        </w:rPr>
        <w:t>:</w:t>
      </w:r>
    </w:p>
    <w:p w:rsidR="00831CCE" w:rsidRPr="000F66FF" w:rsidRDefault="00831CCE" w:rsidP="003E5ACE">
      <w:pPr>
        <w:pStyle w:val="ListParagraph"/>
        <w:numPr>
          <w:ilvl w:val="0"/>
          <w:numId w:val="16"/>
        </w:numPr>
        <w:autoSpaceDE w:val="0"/>
        <w:autoSpaceDN w:val="0"/>
        <w:adjustRightInd w:val="0"/>
        <w:spacing w:after="0" w:line="240" w:lineRule="auto"/>
        <w:ind w:left="1080" w:hanging="547"/>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 xml:space="preserve">Location, </w:t>
      </w:r>
      <w:proofErr w:type="spellStart"/>
      <w:r w:rsidRPr="000F66FF">
        <w:rPr>
          <w:rFonts w:ascii="Times New Roman" w:hAnsi="Times New Roman" w:cs="Times New Roman"/>
          <w:sz w:val="26"/>
          <w:szCs w:val="26"/>
          <w:lang w:bidi="hi-IN"/>
        </w:rPr>
        <w:t>physiography</w:t>
      </w:r>
      <w:proofErr w:type="spellEnd"/>
      <w:r w:rsidRPr="000F66FF">
        <w:rPr>
          <w:rFonts w:ascii="Times New Roman" w:hAnsi="Times New Roman" w:cs="Times New Roman"/>
          <w:sz w:val="26"/>
          <w:szCs w:val="26"/>
          <w:lang w:bidi="hi-IN"/>
        </w:rPr>
        <w:t>, linkages, climate, regional setting</w:t>
      </w:r>
    </w:p>
    <w:p w:rsidR="00831CCE" w:rsidRPr="000F66FF" w:rsidRDefault="00831CCE" w:rsidP="003E5ACE">
      <w:pPr>
        <w:pStyle w:val="BodyText"/>
        <w:numPr>
          <w:ilvl w:val="0"/>
          <w:numId w:val="16"/>
        </w:numPr>
        <w:spacing w:after="0"/>
        <w:ind w:left="1080" w:hanging="547"/>
        <w:rPr>
          <w:sz w:val="26"/>
          <w:szCs w:val="26"/>
        </w:rPr>
      </w:pPr>
      <w:r w:rsidRPr="000F66FF">
        <w:rPr>
          <w:sz w:val="26"/>
          <w:szCs w:val="26"/>
          <w:lang w:bidi="hi-IN"/>
        </w:rPr>
        <w:t>Historical background</w:t>
      </w:r>
    </w:p>
    <w:p w:rsidR="00831CCE" w:rsidRPr="000F66FF" w:rsidRDefault="00831CCE" w:rsidP="003E5ACE">
      <w:pPr>
        <w:pStyle w:val="BodyText"/>
        <w:numPr>
          <w:ilvl w:val="0"/>
          <w:numId w:val="16"/>
        </w:numPr>
        <w:spacing w:after="0"/>
        <w:ind w:left="1080" w:hanging="547"/>
        <w:rPr>
          <w:sz w:val="26"/>
          <w:szCs w:val="26"/>
        </w:rPr>
      </w:pPr>
      <w:r w:rsidRPr="000F66FF">
        <w:rPr>
          <w:sz w:val="26"/>
          <w:szCs w:val="26"/>
        </w:rPr>
        <w:t>Brief description of city, review of existing Master/ Development Plan, issues related to implementation of existing master plan</w:t>
      </w:r>
      <w:r w:rsidR="008F693C" w:rsidRPr="000F66FF">
        <w:rPr>
          <w:sz w:val="26"/>
          <w:szCs w:val="26"/>
        </w:rPr>
        <w:t>, Development works of State/Centre in the LPA area etc.</w:t>
      </w:r>
    </w:p>
    <w:p w:rsidR="000C50CE" w:rsidRPr="000F66FF" w:rsidRDefault="000C50CE" w:rsidP="003E5ACE">
      <w:pPr>
        <w:pStyle w:val="BodyText"/>
        <w:numPr>
          <w:ilvl w:val="0"/>
          <w:numId w:val="16"/>
        </w:numPr>
        <w:spacing w:after="0"/>
        <w:ind w:left="1080" w:hanging="547"/>
        <w:rPr>
          <w:sz w:val="26"/>
          <w:szCs w:val="26"/>
        </w:rPr>
      </w:pPr>
      <w:r w:rsidRPr="000F66FF">
        <w:rPr>
          <w:sz w:val="26"/>
          <w:szCs w:val="26"/>
        </w:rPr>
        <w:t>Building/Property footprints including its classification and GIS data as per design standards.</w:t>
      </w:r>
    </w:p>
    <w:p w:rsidR="00592C30" w:rsidRPr="000F66FF" w:rsidRDefault="00592C30" w:rsidP="003E5ACE">
      <w:pPr>
        <w:pStyle w:val="BodyText"/>
        <w:numPr>
          <w:ilvl w:val="0"/>
          <w:numId w:val="16"/>
        </w:numPr>
        <w:spacing w:after="0"/>
        <w:ind w:left="1080" w:hanging="540"/>
        <w:rPr>
          <w:sz w:val="26"/>
          <w:szCs w:val="26"/>
        </w:rPr>
      </w:pPr>
      <w:r w:rsidRPr="000F66FF">
        <w:rPr>
          <w:sz w:val="26"/>
          <w:szCs w:val="26"/>
        </w:rPr>
        <w:t>Spatial growth of the town &amp; direction, i</w:t>
      </w:r>
      <w:r w:rsidR="00D74C64" w:rsidRPr="000F66FF">
        <w:rPr>
          <w:sz w:val="26"/>
          <w:szCs w:val="26"/>
        </w:rPr>
        <w:t>ncorporation of new areas</w:t>
      </w:r>
    </w:p>
    <w:p w:rsidR="009C2CE5" w:rsidRPr="000F66FF" w:rsidRDefault="00C0067D" w:rsidP="003E5ACE">
      <w:pPr>
        <w:pStyle w:val="ListParagraph"/>
        <w:numPr>
          <w:ilvl w:val="0"/>
          <w:numId w:val="16"/>
        </w:numPr>
        <w:autoSpaceDE w:val="0"/>
        <w:autoSpaceDN w:val="0"/>
        <w:adjustRightInd w:val="0"/>
        <w:spacing w:after="0" w:line="240" w:lineRule="auto"/>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Demographic data including population (urban</w:t>
      </w:r>
      <w:r w:rsidR="009C2CE5" w:rsidRPr="000F66FF">
        <w:rPr>
          <w:rFonts w:ascii="Times New Roman" w:hAnsi="Times New Roman" w:cs="Times New Roman"/>
          <w:sz w:val="26"/>
          <w:szCs w:val="26"/>
          <w:lang w:bidi="hi-IN"/>
        </w:rPr>
        <w:t>/ rural</w:t>
      </w:r>
      <w:r w:rsidRPr="000F66FF">
        <w:rPr>
          <w:rFonts w:ascii="Times New Roman" w:hAnsi="Times New Roman" w:cs="Times New Roman"/>
          <w:sz w:val="26"/>
          <w:szCs w:val="26"/>
          <w:lang w:bidi="hi-IN"/>
        </w:rPr>
        <w:t xml:space="preserve">, ward-wise, male &amp;female), literacy rate, growth of population, workers and non-workers, </w:t>
      </w:r>
      <w:r w:rsidR="00977AAD" w:rsidRPr="000F66FF">
        <w:rPr>
          <w:rFonts w:ascii="Times New Roman" w:hAnsi="Times New Roman" w:cs="Times New Roman"/>
          <w:sz w:val="26"/>
          <w:szCs w:val="26"/>
          <w:lang w:bidi="hi-IN"/>
        </w:rPr>
        <w:t>occupational structure</w:t>
      </w:r>
      <w:r w:rsidRPr="000F66FF">
        <w:rPr>
          <w:rFonts w:ascii="Times New Roman" w:hAnsi="Times New Roman" w:cs="Times New Roman"/>
          <w:sz w:val="26"/>
          <w:szCs w:val="26"/>
          <w:lang w:bidi="hi-IN"/>
        </w:rPr>
        <w:t>, etc</w:t>
      </w:r>
      <w:r w:rsidR="00EE5103" w:rsidRPr="000F66FF">
        <w:rPr>
          <w:rFonts w:ascii="Times New Roman" w:hAnsi="Times New Roman" w:cs="Times New Roman"/>
          <w:sz w:val="26"/>
          <w:szCs w:val="26"/>
          <w:lang w:bidi="hi-IN"/>
        </w:rPr>
        <w:t>.</w:t>
      </w:r>
      <w:r w:rsidRPr="000F66FF">
        <w:rPr>
          <w:rFonts w:ascii="Times New Roman" w:hAnsi="Times New Roman" w:cs="Times New Roman"/>
          <w:sz w:val="26"/>
          <w:szCs w:val="26"/>
          <w:lang w:bidi="hi-IN"/>
        </w:rPr>
        <w:t xml:space="preserve"> shall be collected – as per current &amp; past Census data. </w:t>
      </w:r>
    </w:p>
    <w:p w:rsidR="008F693C" w:rsidRPr="000F66FF" w:rsidRDefault="008F693C"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Environment, disaster management, and related aspects.</w:t>
      </w:r>
    </w:p>
    <w:p w:rsidR="009C2CE5" w:rsidRPr="000F66FF" w:rsidRDefault="00C0067D"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Employment generating acti</w:t>
      </w:r>
      <w:r w:rsidR="009C2CE5" w:rsidRPr="000F66FF">
        <w:rPr>
          <w:rFonts w:ascii="Times New Roman" w:hAnsi="Times New Roman" w:cs="Times New Roman"/>
          <w:sz w:val="26"/>
          <w:szCs w:val="26"/>
          <w:lang w:bidi="hi-IN"/>
        </w:rPr>
        <w:t>vities – existing and potential</w:t>
      </w:r>
    </w:p>
    <w:p w:rsidR="009C2CE5" w:rsidRPr="000F66FF" w:rsidRDefault="00C0067D"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Industries–existing and potential, their nature, employment etc.</w:t>
      </w:r>
    </w:p>
    <w:p w:rsidR="009C2CE5" w:rsidRPr="000F66FF" w:rsidRDefault="00C0067D"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 xml:space="preserve">Commercial activities including retail and wholesale business, </w:t>
      </w:r>
      <w:r w:rsidR="00977AAD" w:rsidRPr="000F66FF">
        <w:rPr>
          <w:rFonts w:ascii="Times New Roman" w:hAnsi="Times New Roman" w:cs="Times New Roman"/>
          <w:sz w:val="26"/>
          <w:szCs w:val="26"/>
          <w:lang w:bidi="hi-IN"/>
        </w:rPr>
        <w:t>warehousing and</w:t>
      </w:r>
      <w:r w:rsidR="00FE5086" w:rsidRPr="000F66FF">
        <w:rPr>
          <w:rFonts w:ascii="Times New Roman" w:hAnsi="Times New Roman" w:cs="Times New Roman"/>
          <w:sz w:val="26"/>
          <w:szCs w:val="26"/>
          <w:lang w:bidi="hi-IN"/>
        </w:rPr>
        <w:t xml:space="preserve"> </w:t>
      </w:r>
      <w:r w:rsidRPr="000F66FF">
        <w:rPr>
          <w:rFonts w:ascii="Times New Roman" w:hAnsi="Times New Roman" w:cs="Times New Roman"/>
          <w:sz w:val="26"/>
          <w:szCs w:val="26"/>
          <w:lang w:bidi="hi-IN"/>
        </w:rPr>
        <w:t>go</w:t>
      </w:r>
      <w:r w:rsidR="00FE5086" w:rsidRPr="000F66FF">
        <w:rPr>
          <w:rFonts w:ascii="Times New Roman" w:hAnsi="Times New Roman" w:cs="Times New Roman"/>
          <w:sz w:val="26"/>
          <w:szCs w:val="26"/>
          <w:lang w:bidi="hi-IN"/>
        </w:rPr>
        <w:t>-</w:t>
      </w:r>
      <w:r w:rsidRPr="000F66FF">
        <w:rPr>
          <w:rFonts w:ascii="Times New Roman" w:hAnsi="Times New Roman" w:cs="Times New Roman"/>
          <w:sz w:val="26"/>
          <w:szCs w:val="26"/>
          <w:lang w:bidi="hi-IN"/>
        </w:rPr>
        <w:t xml:space="preserve">downs, </w:t>
      </w:r>
      <w:proofErr w:type="spellStart"/>
      <w:r w:rsidRPr="000F66FF">
        <w:rPr>
          <w:rFonts w:ascii="Times New Roman" w:hAnsi="Times New Roman" w:cs="Times New Roman"/>
          <w:sz w:val="26"/>
          <w:szCs w:val="26"/>
          <w:lang w:bidi="hi-IN"/>
        </w:rPr>
        <w:t>mandis</w:t>
      </w:r>
      <w:proofErr w:type="spellEnd"/>
      <w:r w:rsidRPr="000F66FF">
        <w:rPr>
          <w:rFonts w:ascii="Times New Roman" w:hAnsi="Times New Roman" w:cs="Times New Roman"/>
          <w:sz w:val="26"/>
          <w:szCs w:val="26"/>
          <w:lang w:bidi="hi-IN"/>
        </w:rPr>
        <w:t>, rural markets, etc.</w:t>
      </w:r>
    </w:p>
    <w:p w:rsidR="009C2CE5" w:rsidRPr="000F66FF" w:rsidRDefault="00C0067D"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 xml:space="preserve">Government and semi government offices and government </w:t>
      </w:r>
      <w:r w:rsidR="00977AAD" w:rsidRPr="000F66FF">
        <w:rPr>
          <w:rFonts w:ascii="Times New Roman" w:hAnsi="Times New Roman" w:cs="Times New Roman"/>
          <w:sz w:val="26"/>
          <w:szCs w:val="26"/>
          <w:lang w:bidi="hi-IN"/>
        </w:rPr>
        <w:t>reserved areas</w:t>
      </w:r>
      <w:r w:rsidRPr="000F66FF">
        <w:rPr>
          <w:rFonts w:ascii="Times New Roman" w:hAnsi="Times New Roman" w:cs="Times New Roman"/>
          <w:sz w:val="26"/>
          <w:szCs w:val="26"/>
          <w:lang w:bidi="hi-IN"/>
        </w:rPr>
        <w:t>.</w:t>
      </w:r>
    </w:p>
    <w:p w:rsidR="009C2CE5" w:rsidRPr="000F66FF" w:rsidRDefault="00C0067D"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Educational facilities (Govt. /P</w:t>
      </w:r>
      <w:r w:rsidR="00A25873" w:rsidRPr="000F66FF">
        <w:rPr>
          <w:rFonts w:ascii="Times New Roman" w:hAnsi="Times New Roman" w:cs="Times New Roman"/>
          <w:sz w:val="26"/>
          <w:szCs w:val="26"/>
          <w:lang w:bidi="hi-IN"/>
        </w:rPr>
        <w:t xml:space="preserve">rivate) including universities, </w:t>
      </w:r>
      <w:proofErr w:type="gramStart"/>
      <w:r w:rsidRPr="000F66FF">
        <w:rPr>
          <w:rFonts w:ascii="Times New Roman" w:hAnsi="Times New Roman" w:cs="Times New Roman"/>
          <w:sz w:val="26"/>
          <w:szCs w:val="26"/>
          <w:lang w:bidi="hi-IN"/>
        </w:rPr>
        <w:t>colleges(</w:t>
      </w:r>
      <w:proofErr w:type="gramEnd"/>
      <w:r w:rsidRPr="000F66FF">
        <w:rPr>
          <w:rFonts w:ascii="Times New Roman" w:hAnsi="Times New Roman" w:cs="Times New Roman"/>
          <w:sz w:val="26"/>
          <w:szCs w:val="26"/>
          <w:lang w:bidi="hi-IN"/>
        </w:rPr>
        <w:t>engineering, medical, arts, science, commerce, law, etc.), schools (</w:t>
      </w:r>
      <w:r w:rsidR="00977AAD" w:rsidRPr="000F66FF">
        <w:rPr>
          <w:rFonts w:ascii="Times New Roman" w:hAnsi="Times New Roman" w:cs="Times New Roman"/>
          <w:sz w:val="26"/>
          <w:szCs w:val="26"/>
          <w:lang w:bidi="hi-IN"/>
        </w:rPr>
        <w:t>higher secondary</w:t>
      </w:r>
      <w:r w:rsidRPr="000F66FF">
        <w:rPr>
          <w:rFonts w:ascii="Times New Roman" w:hAnsi="Times New Roman" w:cs="Times New Roman"/>
          <w:sz w:val="26"/>
          <w:szCs w:val="26"/>
          <w:lang w:bidi="hi-IN"/>
        </w:rPr>
        <w:t>, secondary, middle</w:t>
      </w:r>
      <w:r w:rsidR="009C2CE5" w:rsidRPr="000F66FF">
        <w:rPr>
          <w:rFonts w:ascii="Times New Roman" w:hAnsi="Times New Roman" w:cs="Times New Roman"/>
          <w:sz w:val="26"/>
          <w:szCs w:val="26"/>
          <w:lang w:bidi="hi-IN"/>
        </w:rPr>
        <w:t>,</w:t>
      </w:r>
      <w:r w:rsidRPr="000F66FF">
        <w:rPr>
          <w:rFonts w:ascii="Times New Roman" w:hAnsi="Times New Roman" w:cs="Times New Roman"/>
          <w:sz w:val="26"/>
          <w:szCs w:val="26"/>
          <w:lang w:bidi="hi-IN"/>
        </w:rPr>
        <w:t xml:space="preserve"> primary, nursery, etc.) vocational training</w:t>
      </w:r>
      <w:r w:rsidR="00FE5086" w:rsidRPr="000F66FF">
        <w:rPr>
          <w:rFonts w:ascii="Times New Roman" w:hAnsi="Times New Roman" w:cs="Times New Roman"/>
          <w:sz w:val="26"/>
          <w:szCs w:val="26"/>
          <w:lang w:bidi="hi-IN"/>
        </w:rPr>
        <w:t xml:space="preserve"> centers</w:t>
      </w:r>
      <w:r w:rsidRPr="000F66FF">
        <w:rPr>
          <w:rFonts w:ascii="Times New Roman" w:hAnsi="Times New Roman" w:cs="Times New Roman"/>
          <w:sz w:val="26"/>
          <w:szCs w:val="26"/>
          <w:lang w:bidi="hi-IN"/>
        </w:rPr>
        <w:t>, etc.</w:t>
      </w:r>
    </w:p>
    <w:p w:rsidR="009C2CE5" w:rsidRPr="000F66FF" w:rsidRDefault="00C0067D"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 xml:space="preserve">Medical facilities (Govt. /Private) including hospitals, </w:t>
      </w:r>
      <w:r w:rsidR="00977AAD" w:rsidRPr="000F66FF">
        <w:rPr>
          <w:rFonts w:ascii="Times New Roman" w:hAnsi="Times New Roman" w:cs="Times New Roman"/>
          <w:sz w:val="26"/>
          <w:szCs w:val="26"/>
          <w:lang w:bidi="hi-IN"/>
        </w:rPr>
        <w:t>dispensaries, primary</w:t>
      </w:r>
      <w:r w:rsidRPr="000F66FF">
        <w:rPr>
          <w:rFonts w:ascii="Times New Roman" w:hAnsi="Times New Roman" w:cs="Times New Roman"/>
          <w:sz w:val="26"/>
          <w:szCs w:val="26"/>
          <w:lang w:bidi="hi-IN"/>
        </w:rPr>
        <w:t xml:space="preserve"> health </w:t>
      </w:r>
      <w:r w:rsidR="00FE5086" w:rsidRPr="000F66FF">
        <w:rPr>
          <w:rFonts w:ascii="Times New Roman" w:hAnsi="Times New Roman" w:cs="Times New Roman"/>
          <w:sz w:val="26"/>
          <w:szCs w:val="26"/>
          <w:lang w:bidi="hi-IN"/>
        </w:rPr>
        <w:t>centers</w:t>
      </w:r>
      <w:r w:rsidRPr="000F66FF">
        <w:rPr>
          <w:rFonts w:ascii="Times New Roman" w:hAnsi="Times New Roman" w:cs="Times New Roman"/>
          <w:sz w:val="26"/>
          <w:szCs w:val="26"/>
          <w:lang w:bidi="hi-IN"/>
        </w:rPr>
        <w:t xml:space="preserve">, veterinary, </w:t>
      </w:r>
      <w:proofErr w:type="spellStart"/>
      <w:r w:rsidRPr="000F66FF">
        <w:rPr>
          <w:rFonts w:ascii="Times New Roman" w:hAnsi="Times New Roman" w:cs="Times New Roman"/>
          <w:sz w:val="26"/>
          <w:szCs w:val="26"/>
          <w:lang w:bidi="hi-IN"/>
        </w:rPr>
        <w:t>ayurvedic</w:t>
      </w:r>
      <w:proofErr w:type="spellEnd"/>
      <w:r w:rsidRPr="000F66FF">
        <w:rPr>
          <w:rFonts w:ascii="Times New Roman" w:hAnsi="Times New Roman" w:cs="Times New Roman"/>
          <w:sz w:val="26"/>
          <w:szCs w:val="26"/>
          <w:lang w:bidi="hi-IN"/>
        </w:rPr>
        <w:t>, homeopathic, etc.</w:t>
      </w:r>
    </w:p>
    <w:p w:rsidR="009C2CE5" w:rsidRPr="000F66FF" w:rsidRDefault="00C0067D"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Social, cultural</w:t>
      </w:r>
      <w:r w:rsidR="00592C30" w:rsidRPr="000F66FF">
        <w:rPr>
          <w:rFonts w:ascii="Times New Roman" w:hAnsi="Times New Roman" w:cs="Times New Roman"/>
          <w:sz w:val="26"/>
          <w:szCs w:val="26"/>
          <w:lang w:bidi="hi-IN"/>
        </w:rPr>
        <w:t xml:space="preserve"> and other religious activities</w:t>
      </w:r>
    </w:p>
    <w:p w:rsidR="009C2CE5" w:rsidRPr="000F66FF" w:rsidRDefault="00C0067D"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Other community facilities includi</w:t>
      </w:r>
      <w:r w:rsidR="009C2CE5" w:rsidRPr="000F66FF">
        <w:rPr>
          <w:rFonts w:ascii="Times New Roman" w:hAnsi="Times New Roman" w:cs="Times New Roman"/>
          <w:sz w:val="26"/>
          <w:szCs w:val="26"/>
          <w:lang w:bidi="hi-IN"/>
        </w:rPr>
        <w:t xml:space="preserve">ng cremation and burial grounds </w:t>
      </w:r>
    </w:p>
    <w:p w:rsidR="009C2CE5" w:rsidRPr="000F66FF" w:rsidRDefault="00831CCE"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lastRenderedPageBreak/>
        <w:t xml:space="preserve">Physical infrastructure </w:t>
      </w:r>
      <w:r w:rsidR="00C0067D" w:rsidRPr="000F66FF">
        <w:rPr>
          <w:rFonts w:ascii="Times New Roman" w:hAnsi="Times New Roman" w:cs="Times New Roman"/>
          <w:sz w:val="26"/>
          <w:szCs w:val="26"/>
          <w:lang w:bidi="hi-IN"/>
        </w:rPr>
        <w:t xml:space="preserve">– electricity, water supply, sewerage, solid </w:t>
      </w:r>
      <w:r w:rsidR="00977AAD" w:rsidRPr="000F66FF">
        <w:rPr>
          <w:rFonts w:ascii="Times New Roman" w:hAnsi="Times New Roman" w:cs="Times New Roman"/>
          <w:sz w:val="26"/>
          <w:szCs w:val="26"/>
          <w:lang w:bidi="hi-IN"/>
        </w:rPr>
        <w:t>waste management</w:t>
      </w:r>
      <w:r w:rsidR="00C0067D" w:rsidRPr="000F66FF">
        <w:rPr>
          <w:rFonts w:ascii="Times New Roman" w:hAnsi="Times New Roman" w:cs="Times New Roman"/>
          <w:sz w:val="26"/>
          <w:szCs w:val="26"/>
          <w:lang w:bidi="hi-IN"/>
        </w:rPr>
        <w:t>, telephone, etc.</w:t>
      </w:r>
    </w:p>
    <w:p w:rsidR="009C2CE5" w:rsidRPr="000F66FF" w:rsidRDefault="00C0067D"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 xml:space="preserve">Recreational facilities including parks, open spaces, </w:t>
      </w:r>
      <w:proofErr w:type="spellStart"/>
      <w:r w:rsidRPr="000F66FF">
        <w:rPr>
          <w:rFonts w:ascii="Times New Roman" w:hAnsi="Times New Roman" w:cs="Times New Roman"/>
          <w:sz w:val="26"/>
          <w:szCs w:val="26"/>
          <w:lang w:bidi="hi-IN"/>
        </w:rPr>
        <w:t>mela</w:t>
      </w:r>
      <w:proofErr w:type="spellEnd"/>
      <w:r w:rsidRPr="000F66FF">
        <w:rPr>
          <w:rFonts w:ascii="Times New Roman" w:hAnsi="Times New Roman" w:cs="Times New Roman"/>
          <w:sz w:val="26"/>
          <w:szCs w:val="26"/>
          <w:lang w:bidi="hi-IN"/>
        </w:rPr>
        <w:t xml:space="preserve"> grounds </w:t>
      </w:r>
      <w:r w:rsidR="00977AAD" w:rsidRPr="000F66FF">
        <w:rPr>
          <w:rFonts w:ascii="Times New Roman" w:hAnsi="Times New Roman" w:cs="Times New Roman"/>
          <w:sz w:val="26"/>
          <w:szCs w:val="26"/>
          <w:lang w:bidi="hi-IN"/>
        </w:rPr>
        <w:t>and playgrounds</w:t>
      </w:r>
      <w:r w:rsidRPr="000F66FF">
        <w:rPr>
          <w:rFonts w:ascii="Times New Roman" w:hAnsi="Times New Roman" w:cs="Times New Roman"/>
          <w:sz w:val="26"/>
          <w:szCs w:val="26"/>
          <w:lang w:bidi="hi-IN"/>
        </w:rPr>
        <w:t>, semi-public recreation, etc.</w:t>
      </w:r>
    </w:p>
    <w:p w:rsidR="009C2CE5" w:rsidRPr="000F66FF" w:rsidRDefault="00C0067D"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Agricultural use including dairies, orchar</w:t>
      </w:r>
      <w:r w:rsidR="008F693C" w:rsidRPr="000F66FF">
        <w:rPr>
          <w:rFonts w:ascii="Times New Roman" w:hAnsi="Times New Roman" w:cs="Times New Roman"/>
          <w:sz w:val="26"/>
          <w:szCs w:val="26"/>
          <w:lang w:bidi="hi-IN"/>
        </w:rPr>
        <w:t xml:space="preserve">ds, nurseries, </w:t>
      </w:r>
      <w:proofErr w:type="gramStart"/>
      <w:r w:rsidR="008F693C" w:rsidRPr="000F66FF">
        <w:rPr>
          <w:rFonts w:ascii="Times New Roman" w:hAnsi="Times New Roman" w:cs="Times New Roman"/>
          <w:sz w:val="26"/>
          <w:szCs w:val="26"/>
          <w:lang w:bidi="hi-IN"/>
        </w:rPr>
        <w:t>reserved</w:t>
      </w:r>
      <w:proofErr w:type="gramEnd"/>
      <w:r w:rsidR="008F693C" w:rsidRPr="000F66FF">
        <w:rPr>
          <w:rFonts w:ascii="Times New Roman" w:hAnsi="Times New Roman" w:cs="Times New Roman"/>
          <w:sz w:val="26"/>
          <w:szCs w:val="26"/>
          <w:lang w:bidi="hi-IN"/>
        </w:rPr>
        <w:t xml:space="preserve"> forests with ownership details </w:t>
      </w:r>
      <w:r w:rsidRPr="000F66FF">
        <w:rPr>
          <w:rFonts w:ascii="Times New Roman" w:hAnsi="Times New Roman" w:cs="Times New Roman"/>
          <w:sz w:val="26"/>
          <w:szCs w:val="26"/>
          <w:lang w:bidi="hi-IN"/>
        </w:rPr>
        <w:t>etc.</w:t>
      </w:r>
    </w:p>
    <w:p w:rsidR="009C2CE5" w:rsidRPr="000F66FF" w:rsidRDefault="00C0067D"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Circulation</w:t>
      </w:r>
      <w:r w:rsidR="00E26BD9" w:rsidRPr="000F66FF">
        <w:rPr>
          <w:rFonts w:ascii="Times New Roman" w:hAnsi="Times New Roman" w:cs="Times New Roman"/>
          <w:sz w:val="26"/>
          <w:szCs w:val="26"/>
          <w:lang w:bidi="hi-IN"/>
        </w:rPr>
        <w:t xml:space="preserve"> network</w:t>
      </w:r>
      <w:r w:rsidRPr="000F66FF">
        <w:rPr>
          <w:rFonts w:ascii="Times New Roman" w:hAnsi="Times New Roman" w:cs="Times New Roman"/>
          <w:sz w:val="26"/>
          <w:szCs w:val="26"/>
          <w:lang w:bidi="hi-IN"/>
        </w:rPr>
        <w:t xml:space="preserve"> </w:t>
      </w:r>
      <w:proofErr w:type="gramStart"/>
      <w:r w:rsidRPr="000F66FF">
        <w:rPr>
          <w:rFonts w:ascii="Times New Roman" w:hAnsi="Times New Roman" w:cs="Times New Roman"/>
          <w:sz w:val="26"/>
          <w:szCs w:val="26"/>
          <w:lang w:bidi="hi-IN"/>
        </w:rPr>
        <w:t>facilities including</w:t>
      </w:r>
      <w:proofErr w:type="gramEnd"/>
      <w:r w:rsidRPr="000F66FF">
        <w:rPr>
          <w:rFonts w:ascii="Times New Roman" w:hAnsi="Times New Roman" w:cs="Times New Roman"/>
          <w:sz w:val="26"/>
          <w:szCs w:val="26"/>
          <w:lang w:bidi="hi-IN"/>
        </w:rPr>
        <w:t xml:space="preserve"> airport/railway stations and yards, </w:t>
      </w:r>
      <w:r w:rsidR="00977AAD" w:rsidRPr="000F66FF">
        <w:rPr>
          <w:rFonts w:ascii="Times New Roman" w:hAnsi="Times New Roman" w:cs="Times New Roman"/>
          <w:sz w:val="26"/>
          <w:szCs w:val="26"/>
          <w:lang w:bidi="hi-IN"/>
        </w:rPr>
        <w:t>road transport</w:t>
      </w:r>
      <w:r w:rsidRPr="000F66FF">
        <w:rPr>
          <w:rFonts w:ascii="Times New Roman" w:hAnsi="Times New Roman" w:cs="Times New Roman"/>
          <w:sz w:val="26"/>
          <w:szCs w:val="26"/>
          <w:lang w:bidi="hi-IN"/>
        </w:rPr>
        <w:t xml:space="preserve"> terminals, stands for buses and trucks, parking</w:t>
      </w:r>
      <w:r w:rsidR="0057719C" w:rsidRPr="000F66FF">
        <w:rPr>
          <w:rFonts w:ascii="Times New Roman" w:hAnsi="Times New Roman" w:cs="Times New Roman"/>
          <w:sz w:val="26"/>
          <w:szCs w:val="26"/>
          <w:lang w:bidi="hi-IN"/>
        </w:rPr>
        <w:t xml:space="preserve"> for various modes including cabs, auto</w:t>
      </w:r>
      <w:r w:rsidR="00336DCC" w:rsidRPr="000F66FF">
        <w:rPr>
          <w:rFonts w:ascii="Times New Roman" w:hAnsi="Times New Roman" w:cs="Times New Roman"/>
          <w:sz w:val="26"/>
          <w:szCs w:val="26"/>
          <w:lang w:bidi="hi-IN"/>
        </w:rPr>
        <w:t>-</w:t>
      </w:r>
      <w:r w:rsidR="0057719C" w:rsidRPr="000F66FF">
        <w:rPr>
          <w:rFonts w:ascii="Times New Roman" w:hAnsi="Times New Roman" w:cs="Times New Roman"/>
          <w:sz w:val="26"/>
          <w:szCs w:val="26"/>
          <w:lang w:bidi="hi-IN"/>
        </w:rPr>
        <w:t>rickshaw, taxis</w:t>
      </w:r>
      <w:r w:rsidRPr="000F66FF">
        <w:rPr>
          <w:rFonts w:ascii="Times New Roman" w:hAnsi="Times New Roman" w:cs="Times New Roman"/>
          <w:sz w:val="26"/>
          <w:szCs w:val="26"/>
          <w:lang w:bidi="hi-IN"/>
        </w:rPr>
        <w:t>, etc.</w:t>
      </w:r>
    </w:p>
    <w:p w:rsidR="009C2CE5" w:rsidRPr="000F66FF" w:rsidRDefault="00592C30" w:rsidP="003E5ACE">
      <w:pPr>
        <w:pStyle w:val="ListParagraph"/>
        <w:numPr>
          <w:ilvl w:val="0"/>
          <w:numId w:val="16"/>
        </w:numPr>
        <w:autoSpaceDE w:val="0"/>
        <w:autoSpaceDN w:val="0"/>
        <w:adjustRightInd w:val="0"/>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 xml:space="preserve">Proposals/ commitments </w:t>
      </w:r>
      <w:r w:rsidR="00C0067D" w:rsidRPr="000F66FF">
        <w:rPr>
          <w:rFonts w:ascii="Times New Roman" w:hAnsi="Times New Roman" w:cs="Times New Roman"/>
          <w:sz w:val="26"/>
          <w:szCs w:val="26"/>
          <w:lang w:bidi="hi-IN"/>
        </w:rPr>
        <w:t xml:space="preserve">by </w:t>
      </w:r>
      <w:r w:rsidRPr="000F66FF">
        <w:rPr>
          <w:rFonts w:ascii="Times New Roman" w:hAnsi="Times New Roman" w:cs="Times New Roman"/>
          <w:sz w:val="26"/>
          <w:szCs w:val="26"/>
          <w:lang w:bidi="hi-IN"/>
        </w:rPr>
        <w:t xml:space="preserve">Central/ State </w:t>
      </w:r>
      <w:r w:rsidR="00C0067D" w:rsidRPr="000F66FF">
        <w:rPr>
          <w:rFonts w:ascii="Times New Roman" w:hAnsi="Times New Roman" w:cs="Times New Roman"/>
          <w:sz w:val="26"/>
          <w:szCs w:val="26"/>
          <w:lang w:bidi="hi-IN"/>
        </w:rPr>
        <w:t xml:space="preserve">Government, concerned </w:t>
      </w:r>
      <w:r w:rsidR="00977AAD" w:rsidRPr="000F66FF">
        <w:rPr>
          <w:rFonts w:ascii="Times New Roman" w:hAnsi="Times New Roman" w:cs="Times New Roman"/>
          <w:sz w:val="26"/>
          <w:szCs w:val="26"/>
          <w:lang w:bidi="hi-IN"/>
        </w:rPr>
        <w:t>Local Body</w:t>
      </w:r>
      <w:r w:rsidRPr="000F66FF">
        <w:rPr>
          <w:rFonts w:ascii="Times New Roman" w:hAnsi="Times New Roman" w:cs="Times New Roman"/>
          <w:sz w:val="26"/>
          <w:szCs w:val="26"/>
          <w:lang w:bidi="hi-IN"/>
        </w:rPr>
        <w:t xml:space="preserve">, development authority, </w:t>
      </w:r>
      <w:r w:rsidR="00C0067D" w:rsidRPr="000F66FF">
        <w:rPr>
          <w:rFonts w:ascii="Times New Roman" w:hAnsi="Times New Roman" w:cs="Times New Roman"/>
          <w:sz w:val="26"/>
          <w:szCs w:val="26"/>
          <w:lang w:bidi="hi-IN"/>
        </w:rPr>
        <w:t>etc.)</w:t>
      </w:r>
      <w:r w:rsidR="00EE20AF" w:rsidRPr="000F66FF">
        <w:rPr>
          <w:rFonts w:ascii="Times New Roman" w:hAnsi="Times New Roman" w:cs="Times New Roman"/>
          <w:sz w:val="26"/>
          <w:szCs w:val="26"/>
          <w:lang w:bidi="hi-IN"/>
        </w:rPr>
        <w:t xml:space="preserve">, Economic </w:t>
      </w:r>
      <w:r w:rsidR="004814F9" w:rsidRPr="000F66FF">
        <w:rPr>
          <w:rFonts w:ascii="Times New Roman" w:hAnsi="Times New Roman" w:cs="Times New Roman"/>
          <w:sz w:val="26"/>
          <w:szCs w:val="26"/>
          <w:lang w:bidi="hi-IN"/>
        </w:rPr>
        <w:t xml:space="preserve">zones SEZ, etc., other </w:t>
      </w:r>
      <w:r w:rsidR="009C203B" w:rsidRPr="000F66FF">
        <w:rPr>
          <w:rFonts w:ascii="Times New Roman" w:hAnsi="Times New Roman" w:cs="Times New Roman"/>
          <w:sz w:val="26"/>
          <w:szCs w:val="26"/>
          <w:lang w:bidi="hi-IN"/>
        </w:rPr>
        <w:t xml:space="preserve">land based </w:t>
      </w:r>
      <w:r w:rsidR="004814F9" w:rsidRPr="000F66FF">
        <w:rPr>
          <w:rFonts w:ascii="Times New Roman" w:hAnsi="Times New Roman" w:cs="Times New Roman"/>
          <w:sz w:val="26"/>
          <w:szCs w:val="26"/>
          <w:lang w:bidi="hi-IN"/>
        </w:rPr>
        <w:t xml:space="preserve">economic- development </w:t>
      </w:r>
      <w:r w:rsidR="00EE20AF" w:rsidRPr="000F66FF">
        <w:rPr>
          <w:rFonts w:ascii="Times New Roman" w:hAnsi="Times New Roman" w:cs="Times New Roman"/>
          <w:sz w:val="26"/>
          <w:szCs w:val="26"/>
          <w:lang w:bidi="hi-IN"/>
        </w:rPr>
        <w:t>proposals.</w:t>
      </w:r>
    </w:p>
    <w:p w:rsidR="00A457E7" w:rsidRPr="000F66FF" w:rsidRDefault="00C0067D" w:rsidP="003E5ACE">
      <w:pPr>
        <w:pStyle w:val="ListParagraph"/>
        <w:numPr>
          <w:ilvl w:val="0"/>
          <w:numId w:val="16"/>
        </w:numPr>
        <w:autoSpaceDE w:val="0"/>
        <w:autoSpaceDN w:val="0"/>
        <w:adjustRightInd w:val="0"/>
        <w:spacing w:after="0" w:line="240" w:lineRule="auto"/>
        <w:ind w:left="1080" w:hanging="547"/>
        <w:jc w:val="both"/>
        <w:rPr>
          <w:rFonts w:ascii="Times New Roman" w:hAnsi="Times New Roman" w:cs="Times New Roman"/>
          <w:i/>
          <w:iCs/>
          <w:sz w:val="26"/>
          <w:szCs w:val="26"/>
          <w:lang w:bidi="hi-IN"/>
        </w:rPr>
      </w:pPr>
      <w:r w:rsidRPr="000F66FF">
        <w:rPr>
          <w:rFonts w:ascii="Times New Roman" w:hAnsi="Times New Roman" w:cs="Times New Roman"/>
          <w:sz w:val="26"/>
          <w:szCs w:val="26"/>
          <w:lang w:bidi="hi-IN"/>
        </w:rPr>
        <w:t>All vacant lands under government ownership (non</w:t>
      </w:r>
      <w:r w:rsidR="00EF4EA6" w:rsidRPr="000F66FF">
        <w:rPr>
          <w:rFonts w:ascii="Times New Roman" w:hAnsi="Times New Roman" w:cs="Times New Roman"/>
          <w:sz w:val="26"/>
          <w:szCs w:val="26"/>
          <w:lang w:bidi="hi-IN"/>
        </w:rPr>
        <w:t>-</w:t>
      </w:r>
      <w:r w:rsidRPr="000F66FF">
        <w:rPr>
          <w:rFonts w:ascii="Times New Roman" w:hAnsi="Times New Roman" w:cs="Times New Roman"/>
          <w:sz w:val="26"/>
          <w:szCs w:val="26"/>
          <w:lang w:bidi="hi-IN"/>
        </w:rPr>
        <w:t xml:space="preserve">built) </w:t>
      </w:r>
    </w:p>
    <w:p w:rsidR="008D5344" w:rsidRPr="000F66FF" w:rsidRDefault="00A457E7" w:rsidP="003E5ACE">
      <w:pPr>
        <w:pStyle w:val="ListParagraph"/>
        <w:numPr>
          <w:ilvl w:val="0"/>
          <w:numId w:val="16"/>
        </w:numPr>
        <w:autoSpaceDE w:val="0"/>
        <w:autoSpaceDN w:val="0"/>
        <w:adjustRightInd w:val="0"/>
        <w:spacing w:after="0" w:line="240" w:lineRule="auto"/>
        <w:ind w:left="1080" w:hanging="547"/>
        <w:jc w:val="both"/>
        <w:rPr>
          <w:rFonts w:ascii="Times New Roman" w:hAnsi="Times New Roman" w:cs="Times New Roman"/>
          <w:i/>
          <w:iCs/>
          <w:sz w:val="26"/>
          <w:szCs w:val="26"/>
          <w:lang w:bidi="hi-IN"/>
        </w:rPr>
      </w:pPr>
      <w:r w:rsidRPr="000F66FF">
        <w:rPr>
          <w:rFonts w:ascii="Times New Roman" w:hAnsi="Times New Roman" w:cs="Times New Roman"/>
          <w:sz w:val="26"/>
          <w:szCs w:val="26"/>
          <w:lang w:bidi="hi-IN"/>
        </w:rPr>
        <w:t xml:space="preserve">All forest lands clearly depicting forest </w:t>
      </w:r>
      <w:proofErr w:type="gramStart"/>
      <w:r w:rsidRPr="000F66FF">
        <w:rPr>
          <w:rFonts w:ascii="Times New Roman" w:hAnsi="Times New Roman" w:cs="Times New Roman"/>
          <w:sz w:val="26"/>
          <w:szCs w:val="26"/>
          <w:lang w:bidi="hi-IN"/>
        </w:rPr>
        <w:t>and  PLPA</w:t>
      </w:r>
      <w:proofErr w:type="gramEnd"/>
      <w:r w:rsidR="008F693C" w:rsidRPr="000F66FF">
        <w:rPr>
          <w:rFonts w:ascii="Times New Roman" w:hAnsi="Times New Roman" w:cs="Times New Roman"/>
          <w:sz w:val="26"/>
          <w:szCs w:val="26"/>
          <w:lang w:bidi="hi-IN"/>
        </w:rPr>
        <w:t xml:space="preserve"> etc.</w:t>
      </w:r>
    </w:p>
    <w:p w:rsidR="00831CCE" w:rsidRPr="000F66FF" w:rsidRDefault="00831CCE" w:rsidP="003E5ACE">
      <w:pPr>
        <w:pStyle w:val="ListParagraph"/>
        <w:numPr>
          <w:ilvl w:val="0"/>
          <w:numId w:val="16"/>
        </w:numPr>
        <w:autoSpaceDE w:val="0"/>
        <w:autoSpaceDN w:val="0"/>
        <w:adjustRightInd w:val="0"/>
        <w:spacing w:after="0" w:line="240" w:lineRule="auto"/>
        <w:ind w:left="1080" w:hanging="540"/>
        <w:jc w:val="both"/>
        <w:rPr>
          <w:rFonts w:ascii="Times New Roman" w:hAnsi="Times New Roman" w:cs="Times New Roman"/>
          <w:sz w:val="26"/>
          <w:szCs w:val="26"/>
          <w:lang w:bidi="hi-IN"/>
        </w:rPr>
      </w:pPr>
      <w:r w:rsidRPr="000F66FF">
        <w:rPr>
          <w:rFonts w:ascii="Times New Roman" w:hAnsi="Times New Roman" w:cs="Times New Roman"/>
          <w:sz w:val="26"/>
          <w:szCs w:val="26"/>
          <w:lang w:bidi="hi-IN"/>
        </w:rPr>
        <w:t>Places of tourist and heritage importance both natural and manmade including natural areas, fairs and festivals, etc.</w:t>
      </w:r>
    </w:p>
    <w:p w:rsidR="00672B0A" w:rsidRPr="000F66FF" w:rsidRDefault="00672B0A" w:rsidP="003E5ACE">
      <w:pPr>
        <w:pStyle w:val="BodyText"/>
        <w:numPr>
          <w:ilvl w:val="0"/>
          <w:numId w:val="16"/>
        </w:numPr>
        <w:spacing w:after="0"/>
        <w:ind w:left="1080" w:hanging="547"/>
        <w:rPr>
          <w:sz w:val="26"/>
          <w:szCs w:val="26"/>
        </w:rPr>
      </w:pPr>
      <w:r w:rsidRPr="000F66FF">
        <w:rPr>
          <w:sz w:val="26"/>
          <w:szCs w:val="26"/>
        </w:rPr>
        <w:t xml:space="preserve">Legislative and Institutional Framework, institutional </w:t>
      </w:r>
      <w:r w:rsidR="00831CCE" w:rsidRPr="000F66FF">
        <w:rPr>
          <w:sz w:val="26"/>
          <w:szCs w:val="26"/>
        </w:rPr>
        <w:t>structure – municipal bodies, development authority, urban improvement trust, etc.</w:t>
      </w:r>
    </w:p>
    <w:p w:rsidR="00831CCE" w:rsidRPr="000F66FF" w:rsidRDefault="00672B0A" w:rsidP="003E5ACE">
      <w:pPr>
        <w:pStyle w:val="BodyText"/>
        <w:numPr>
          <w:ilvl w:val="0"/>
          <w:numId w:val="16"/>
        </w:numPr>
        <w:spacing w:after="0"/>
        <w:ind w:left="1080" w:hanging="547"/>
        <w:rPr>
          <w:sz w:val="26"/>
          <w:szCs w:val="26"/>
        </w:rPr>
      </w:pPr>
      <w:r w:rsidRPr="000F66FF">
        <w:rPr>
          <w:sz w:val="26"/>
          <w:szCs w:val="26"/>
        </w:rPr>
        <w:t xml:space="preserve">Action Plan, identification of projects and phasing, resource </w:t>
      </w:r>
      <w:r w:rsidR="00DE4735" w:rsidRPr="000F66FF">
        <w:rPr>
          <w:sz w:val="26"/>
          <w:szCs w:val="26"/>
        </w:rPr>
        <w:t>mobilization</w:t>
      </w:r>
      <w:r w:rsidR="007A5A74" w:rsidRPr="000F66FF">
        <w:rPr>
          <w:sz w:val="26"/>
          <w:szCs w:val="26"/>
        </w:rPr>
        <w:t>.</w:t>
      </w:r>
    </w:p>
    <w:p w:rsidR="0017091C" w:rsidRPr="000F66FF" w:rsidRDefault="0017091C" w:rsidP="003E5ACE">
      <w:pPr>
        <w:pStyle w:val="BodyText"/>
        <w:numPr>
          <w:ilvl w:val="0"/>
          <w:numId w:val="16"/>
        </w:numPr>
        <w:spacing w:after="0"/>
        <w:ind w:left="1080" w:hanging="547"/>
        <w:rPr>
          <w:sz w:val="26"/>
          <w:szCs w:val="26"/>
        </w:rPr>
      </w:pPr>
      <w:r w:rsidRPr="000F66FF">
        <w:rPr>
          <w:sz w:val="26"/>
          <w:szCs w:val="26"/>
        </w:rPr>
        <w:t xml:space="preserve">Superimposition and digitization of cadastral map to the extent of individual </w:t>
      </w:r>
      <w:proofErr w:type="spellStart"/>
      <w:r w:rsidRPr="000F66FF">
        <w:rPr>
          <w:sz w:val="26"/>
          <w:szCs w:val="26"/>
        </w:rPr>
        <w:t>khasras</w:t>
      </w:r>
      <w:proofErr w:type="spellEnd"/>
      <w:r w:rsidR="00430311" w:rsidRPr="000F66FF">
        <w:rPr>
          <w:sz w:val="26"/>
          <w:szCs w:val="26"/>
        </w:rPr>
        <w:t xml:space="preserve"> (</w:t>
      </w:r>
      <w:proofErr w:type="spellStart"/>
      <w:r w:rsidR="00430311" w:rsidRPr="000F66FF">
        <w:rPr>
          <w:sz w:val="26"/>
          <w:szCs w:val="26"/>
        </w:rPr>
        <w:t>upto</w:t>
      </w:r>
      <w:proofErr w:type="spellEnd"/>
      <w:r w:rsidR="00430311" w:rsidRPr="000F66FF">
        <w:rPr>
          <w:sz w:val="26"/>
          <w:szCs w:val="26"/>
        </w:rPr>
        <w:t xml:space="preserve"> LPA area)</w:t>
      </w:r>
      <w:r w:rsidR="00020BBD" w:rsidRPr="000F66FF">
        <w:rPr>
          <w:sz w:val="26"/>
          <w:szCs w:val="26"/>
        </w:rPr>
        <w:t xml:space="preserve"> etc</w:t>
      </w:r>
      <w:r w:rsidR="00430311" w:rsidRPr="000F66FF">
        <w:rPr>
          <w:sz w:val="26"/>
          <w:szCs w:val="26"/>
        </w:rPr>
        <w:t>.</w:t>
      </w:r>
    </w:p>
    <w:p w:rsidR="00331BB6" w:rsidRPr="000F66FF" w:rsidRDefault="00331BB6" w:rsidP="00331BB6">
      <w:pPr>
        <w:pStyle w:val="BodyText"/>
        <w:spacing w:after="0"/>
        <w:rPr>
          <w:b/>
          <w:sz w:val="26"/>
          <w:szCs w:val="26"/>
        </w:rPr>
      </w:pPr>
    </w:p>
    <w:p w:rsidR="00331BB6" w:rsidRPr="000F66FF" w:rsidRDefault="00331BB6" w:rsidP="00331BB6">
      <w:pPr>
        <w:pStyle w:val="BodyText"/>
        <w:spacing w:after="0"/>
        <w:rPr>
          <w:b/>
          <w:sz w:val="26"/>
          <w:szCs w:val="26"/>
        </w:rPr>
      </w:pPr>
      <w:r w:rsidRPr="000F66FF">
        <w:rPr>
          <w:b/>
          <w:sz w:val="26"/>
          <w:szCs w:val="26"/>
        </w:rPr>
        <w:t>Note:</w:t>
      </w:r>
    </w:p>
    <w:p w:rsidR="00331BB6" w:rsidRPr="000F66FF" w:rsidRDefault="00331BB6" w:rsidP="00331BB6">
      <w:pPr>
        <w:pStyle w:val="BodyText"/>
        <w:spacing w:after="0"/>
        <w:rPr>
          <w:sz w:val="26"/>
          <w:szCs w:val="26"/>
        </w:rPr>
      </w:pPr>
      <w:r w:rsidRPr="000F66FF">
        <w:rPr>
          <w:sz w:val="26"/>
          <w:szCs w:val="26"/>
        </w:rPr>
        <w:tab/>
        <w:t>Layer</w:t>
      </w:r>
      <w:r w:rsidR="001D1A07" w:rsidRPr="000F66FF">
        <w:rPr>
          <w:sz w:val="26"/>
          <w:szCs w:val="26"/>
        </w:rPr>
        <w:t>s</w:t>
      </w:r>
      <w:r w:rsidRPr="000F66FF">
        <w:rPr>
          <w:sz w:val="26"/>
          <w:szCs w:val="26"/>
        </w:rPr>
        <w:t xml:space="preserve"> indicated in the design Standards but not applicable in this project may be omitted with the prior approval from competent authority. </w:t>
      </w:r>
    </w:p>
    <w:p w:rsidR="00DE4735" w:rsidRPr="000F66FF" w:rsidRDefault="00DE4735" w:rsidP="000A1D73">
      <w:pPr>
        <w:pStyle w:val="BodyText"/>
        <w:spacing w:after="0"/>
        <w:ind w:left="533"/>
        <w:rPr>
          <w:color w:val="FF0000"/>
          <w:sz w:val="26"/>
          <w:szCs w:val="26"/>
        </w:rPr>
      </w:pPr>
    </w:p>
    <w:p w:rsidR="00831CCE" w:rsidRPr="000F66FF" w:rsidRDefault="00831CCE" w:rsidP="00831CCE">
      <w:pPr>
        <w:autoSpaceDE w:val="0"/>
        <w:autoSpaceDN w:val="0"/>
        <w:adjustRightInd w:val="0"/>
        <w:rPr>
          <w:i/>
          <w:iCs/>
          <w:sz w:val="26"/>
          <w:szCs w:val="26"/>
          <w:lang w:bidi="hi-IN"/>
        </w:rPr>
      </w:pPr>
    </w:p>
    <w:p w:rsidR="003A408C" w:rsidRPr="000F66FF" w:rsidRDefault="00F501B5" w:rsidP="00580C64">
      <w:pPr>
        <w:pStyle w:val="BodyText"/>
        <w:spacing w:after="0"/>
        <w:rPr>
          <w:b/>
          <w:bCs/>
          <w:sz w:val="26"/>
          <w:szCs w:val="26"/>
        </w:rPr>
      </w:pPr>
      <w:r w:rsidRPr="000F66FF">
        <w:rPr>
          <w:b/>
          <w:bCs/>
          <w:sz w:val="26"/>
          <w:szCs w:val="26"/>
        </w:rPr>
        <w:t>2.</w:t>
      </w:r>
      <w:r w:rsidR="003B1523" w:rsidRPr="000F66FF">
        <w:rPr>
          <w:b/>
          <w:bCs/>
          <w:sz w:val="26"/>
          <w:szCs w:val="26"/>
        </w:rPr>
        <w:t>3</w:t>
      </w:r>
      <w:r w:rsidR="00DD0FA8" w:rsidRPr="000F66FF">
        <w:rPr>
          <w:b/>
          <w:bCs/>
          <w:sz w:val="26"/>
          <w:szCs w:val="26"/>
        </w:rPr>
        <w:tab/>
      </w:r>
      <w:r w:rsidR="003B1523" w:rsidRPr="000F66FF">
        <w:rPr>
          <w:b/>
          <w:sz w:val="26"/>
          <w:szCs w:val="26"/>
        </w:rPr>
        <w:t xml:space="preserve">Spatial </w:t>
      </w:r>
      <w:r w:rsidR="00C31F05" w:rsidRPr="000F66FF">
        <w:rPr>
          <w:b/>
          <w:sz w:val="26"/>
          <w:szCs w:val="26"/>
        </w:rPr>
        <w:t xml:space="preserve">attribute </w:t>
      </w:r>
      <w:r w:rsidR="003B1523" w:rsidRPr="000F66FF">
        <w:rPr>
          <w:b/>
          <w:sz w:val="26"/>
          <w:szCs w:val="26"/>
        </w:rPr>
        <w:t>collection and vetting of Base Map</w:t>
      </w:r>
    </w:p>
    <w:p w:rsidR="00970586" w:rsidRPr="000F66FF" w:rsidRDefault="00C31F05" w:rsidP="00970586">
      <w:pPr>
        <w:ind w:left="720"/>
        <w:rPr>
          <w:rFonts w:eastAsia="Calibri"/>
          <w:sz w:val="26"/>
          <w:szCs w:val="26"/>
        </w:rPr>
      </w:pPr>
      <w:r w:rsidRPr="000F66FF">
        <w:rPr>
          <w:iCs/>
          <w:sz w:val="26"/>
          <w:szCs w:val="26"/>
        </w:rPr>
        <w:t>The NRSC will provide a draft base map</w:t>
      </w:r>
      <w:r w:rsidR="00430311" w:rsidRPr="000F66FF">
        <w:rPr>
          <w:iCs/>
          <w:sz w:val="26"/>
          <w:szCs w:val="26"/>
        </w:rPr>
        <w:t xml:space="preserve"> for AOI as mentioned in the RFP</w:t>
      </w:r>
      <w:r w:rsidRPr="000F66FF">
        <w:rPr>
          <w:iCs/>
          <w:sz w:val="26"/>
          <w:szCs w:val="26"/>
        </w:rPr>
        <w:t xml:space="preserve"> at 1:4000</w:t>
      </w:r>
      <w:r w:rsidR="00430311" w:rsidRPr="000F66FF">
        <w:rPr>
          <w:iCs/>
          <w:sz w:val="26"/>
          <w:szCs w:val="26"/>
        </w:rPr>
        <w:t xml:space="preserve"> </w:t>
      </w:r>
      <w:proofErr w:type="gramStart"/>
      <w:r w:rsidR="002B44E1" w:rsidRPr="000F66FF">
        <w:rPr>
          <w:iCs/>
          <w:sz w:val="26"/>
          <w:szCs w:val="26"/>
        </w:rPr>
        <w:t>scale</w:t>
      </w:r>
      <w:proofErr w:type="gramEnd"/>
      <w:r w:rsidRPr="000F66FF">
        <w:rPr>
          <w:iCs/>
          <w:sz w:val="26"/>
          <w:szCs w:val="26"/>
        </w:rPr>
        <w:t xml:space="preserve"> using </w:t>
      </w:r>
      <w:r w:rsidR="007D27A3" w:rsidRPr="000F66FF">
        <w:rPr>
          <w:iCs/>
          <w:sz w:val="26"/>
          <w:szCs w:val="26"/>
        </w:rPr>
        <w:t>high resolution satellite data.</w:t>
      </w:r>
      <w:r w:rsidR="00D93EA5" w:rsidRPr="000F66FF">
        <w:rPr>
          <w:iCs/>
          <w:sz w:val="26"/>
          <w:szCs w:val="26"/>
        </w:rPr>
        <w:t xml:space="preserve"> </w:t>
      </w:r>
      <w:r w:rsidR="00AF2F42" w:rsidRPr="000F66FF">
        <w:rPr>
          <w:rFonts w:eastAsia="Calibri"/>
          <w:sz w:val="26"/>
          <w:szCs w:val="26"/>
        </w:rPr>
        <w:t xml:space="preserve">The bidder will collect all </w:t>
      </w:r>
      <w:r w:rsidR="00FE5086" w:rsidRPr="000F66FF">
        <w:rPr>
          <w:rFonts w:eastAsia="Calibri"/>
          <w:sz w:val="26"/>
          <w:szCs w:val="26"/>
        </w:rPr>
        <w:t>spatial attributes required as per design Standard</w:t>
      </w:r>
      <w:r w:rsidR="00E82FDD" w:rsidRPr="000F66FF">
        <w:rPr>
          <w:rFonts w:eastAsia="Calibri"/>
          <w:sz w:val="26"/>
          <w:szCs w:val="26"/>
        </w:rPr>
        <w:t xml:space="preserve">s. The </w:t>
      </w:r>
      <w:r w:rsidR="00FE5086" w:rsidRPr="000F66FF">
        <w:rPr>
          <w:rFonts w:eastAsia="Calibri"/>
          <w:sz w:val="26"/>
          <w:szCs w:val="26"/>
        </w:rPr>
        <w:t>bidder can associate ULB/STPD for the same. The detail/feature</w:t>
      </w:r>
      <w:r w:rsidR="002E45D4" w:rsidRPr="000F66FF">
        <w:rPr>
          <w:rFonts w:eastAsia="Calibri"/>
          <w:sz w:val="26"/>
          <w:szCs w:val="26"/>
        </w:rPr>
        <w:t xml:space="preserve"> including building/property foot </w:t>
      </w:r>
      <w:proofErr w:type="gramStart"/>
      <w:r w:rsidR="002E45D4" w:rsidRPr="000F66FF">
        <w:rPr>
          <w:rFonts w:eastAsia="Calibri"/>
          <w:sz w:val="26"/>
          <w:szCs w:val="26"/>
        </w:rPr>
        <w:t>prints</w:t>
      </w:r>
      <w:r w:rsidR="00FE5086" w:rsidRPr="000F66FF">
        <w:rPr>
          <w:rFonts w:eastAsia="Calibri"/>
          <w:sz w:val="26"/>
          <w:szCs w:val="26"/>
        </w:rPr>
        <w:t xml:space="preserve">  if</w:t>
      </w:r>
      <w:proofErr w:type="gramEnd"/>
      <w:r w:rsidR="00FE5086" w:rsidRPr="000F66FF">
        <w:rPr>
          <w:rFonts w:eastAsia="Calibri"/>
          <w:sz w:val="26"/>
          <w:szCs w:val="26"/>
        </w:rPr>
        <w:t xml:space="preserve"> found missing in the draft base map shall be picked up by the bidder  and incorporated in the map. The attribu</w:t>
      </w:r>
      <w:r w:rsidR="002E45D4" w:rsidRPr="000F66FF">
        <w:rPr>
          <w:rFonts w:eastAsia="Calibri"/>
          <w:sz w:val="26"/>
          <w:szCs w:val="26"/>
        </w:rPr>
        <w:t xml:space="preserve">tes </w:t>
      </w:r>
      <w:proofErr w:type="gramStart"/>
      <w:r w:rsidR="002E45D4" w:rsidRPr="000F66FF">
        <w:rPr>
          <w:rFonts w:eastAsia="Calibri"/>
          <w:sz w:val="26"/>
          <w:szCs w:val="26"/>
        </w:rPr>
        <w:t>collected  will</w:t>
      </w:r>
      <w:proofErr w:type="gramEnd"/>
      <w:r w:rsidR="002E45D4" w:rsidRPr="000F66FF">
        <w:rPr>
          <w:rFonts w:eastAsia="Calibri"/>
          <w:sz w:val="26"/>
          <w:szCs w:val="26"/>
        </w:rPr>
        <w:t xml:space="preserve"> be attached </w:t>
      </w:r>
      <w:r w:rsidR="00FE5086" w:rsidRPr="000F66FF">
        <w:rPr>
          <w:rFonts w:eastAsia="Calibri"/>
          <w:sz w:val="26"/>
          <w:szCs w:val="26"/>
        </w:rPr>
        <w:t xml:space="preserve">to the base map by the bidder. </w:t>
      </w:r>
      <w:r w:rsidR="00DF3326" w:rsidRPr="000F66FF">
        <w:rPr>
          <w:rFonts w:eastAsia="Calibri"/>
          <w:sz w:val="26"/>
          <w:szCs w:val="26"/>
        </w:rPr>
        <w:t>A draft base map will be provided</w:t>
      </w:r>
      <w:r w:rsidR="00FE5086" w:rsidRPr="000F66FF">
        <w:rPr>
          <w:rFonts w:eastAsia="Calibri"/>
          <w:sz w:val="26"/>
          <w:szCs w:val="26"/>
        </w:rPr>
        <w:t xml:space="preserve"> by the bidder as per </w:t>
      </w:r>
      <w:proofErr w:type="spellStart"/>
      <w:r w:rsidR="00FE5086" w:rsidRPr="000F66FF">
        <w:rPr>
          <w:rFonts w:eastAsia="Calibri"/>
          <w:sz w:val="26"/>
          <w:szCs w:val="26"/>
        </w:rPr>
        <w:t>symbology</w:t>
      </w:r>
      <w:proofErr w:type="spellEnd"/>
      <w:r w:rsidR="00FE5086" w:rsidRPr="000F66FF">
        <w:rPr>
          <w:rFonts w:eastAsia="Calibri"/>
          <w:sz w:val="26"/>
          <w:szCs w:val="26"/>
        </w:rPr>
        <w:t xml:space="preserve"> defined in the design standards.  Two copies of draft ba</w:t>
      </w:r>
      <w:r w:rsidR="001D1A07" w:rsidRPr="000F66FF">
        <w:rPr>
          <w:rFonts w:eastAsia="Calibri"/>
          <w:sz w:val="26"/>
          <w:szCs w:val="26"/>
        </w:rPr>
        <w:t xml:space="preserve">se map printed on 1:4000 scale </w:t>
      </w:r>
      <w:r w:rsidR="00FE5086" w:rsidRPr="000F66FF">
        <w:rPr>
          <w:rFonts w:eastAsia="Calibri"/>
          <w:sz w:val="26"/>
          <w:szCs w:val="26"/>
        </w:rPr>
        <w:t xml:space="preserve">will be supplied </w:t>
      </w:r>
      <w:proofErr w:type="gramStart"/>
      <w:r w:rsidR="00FE5086" w:rsidRPr="000F66FF">
        <w:rPr>
          <w:rFonts w:eastAsia="Calibri"/>
          <w:sz w:val="26"/>
          <w:szCs w:val="26"/>
        </w:rPr>
        <w:t>to  the</w:t>
      </w:r>
      <w:proofErr w:type="gramEnd"/>
      <w:r w:rsidR="00FE5086" w:rsidRPr="000F66FF">
        <w:rPr>
          <w:rFonts w:eastAsia="Calibri"/>
          <w:sz w:val="26"/>
          <w:szCs w:val="26"/>
        </w:rPr>
        <w:t xml:space="preserve"> competent authority/ ULB/ STPD for vetting. Corrections if any pointed out by the ULB/STPD will be incorporated by the bidder and final map is printed by the bidder as per </w:t>
      </w:r>
      <w:proofErr w:type="spellStart"/>
      <w:r w:rsidR="00FE5086" w:rsidRPr="000F66FF">
        <w:rPr>
          <w:rFonts w:eastAsia="Calibri"/>
          <w:sz w:val="26"/>
          <w:szCs w:val="26"/>
        </w:rPr>
        <w:t>symbology</w:t>
      </w:r>
      <w:proofErr w:type="spellEnd"/>
      <w:r w:rsidR="00FE5086" w:rsidRPr="000F66FF">
        <w:rPr>
          <w:rFonts w:eastAsia="Calibri"/>
          <w:sz w:val="26"/>
          <w:szCs w:val="26"/>
        </w:rPr>
        <w:t xml:space="preserve"> and </w:t>
      </w:r>
      <w:proofErr w:type="spellStart"/>
      <w:r w:rsidR="00FE5086" w:rsidRPr="000F66FF">
        <w:rPr>
          <w:rFonts w:eastAsia="Calibri"/>
          <w:sz w:val="26"/>
          <w:szCs w:val="26"/>
        </w:rPr>
        <w:t>colour</w:t>
      </w:r>
      <w:proofErr w:type="spellEnd"/>
      <w:r w:rsidR="00FE5086" w:rsidRPr="000F66FF">
        <w:rPr>
          <w:rFonts w:eastAsia="Calibri"/>
          <w:sz w:val="26"/>
          <w:szCs w:val="26"/>
        </w:rPr>
        <w:t xml:space="preserve"> scheme defined in the design standards</w:t>
      </w:r>
      <w:r w:rsidR="00FE5086" w:rsidRPr="000F66FF">
        <w:rPr>
          <w:rFonts w:eastAsia="Calibri"/>
          <w:color w:val="000000" w:themeColor="text1"/>
          <w:sz w:val="26"/>
          <w:szCs w:val="26"/>
        </w:rPr>
        <w:t xml:space="preserve">. The final map prepared as per GIS layers </w:t>
      </w:r>
      <w:r w:rsidR="007D27A3" w:rsidRPr="000F66FF">
        <w:rPr>
          <w:rFonts w:eastAsia="Calibri"/>
          <w:color w:val="000000" w:themeColor="text1"/>
          <w:sz w:val="26"/>
          <w:szCs w:val="26"/>
        </w:rPr>
        <w:t xml:space="preserve">will be used for preparation of </w:t>
      </w:r>
      <w:r w:rsidR="00FE5086" w:rsidRPr="000F66FF">
        <w:rPr>
          <w:rFonts w:eastAsia="Calibri"/>
          <w:color w:val="000000" w:themeColor="text1"/>
          <w:sz w:val="26"/>
          <w:szCs w:val="26"/>
        </w:rPr>
        <w:t>Master Plan.</w:t>
      </w:r>
    </w:p>
    <w:p w:rsidR="0035519E" w:rsidRPr="000F66FF" w:rsidRDefault="0035519E" w:rsidP="00FE5086">
      <w:pPr>
        <w:ind w:left="720"/>
        <w:rPr>
          <w:sz w:val="26"/>
          <w:szCs w:val="26"/>
        </w:rPr>
      </w:pPr>
    </w:p>
    <w:p w:rsidR="00E32378" w:rsidRPr="000F66FF" w:rsidRDefault="00C31F05" w:rsidP="007D27A3">
      <w:pPr>
        <w:suppressAutoHyphens w:val="0"/>
        <w:jc w:val="left"/>
        <w:rPr>
          <w:b/>
          <w:bCs/>
          <w:sz w:val="26"/>
          <w:szCs w:val="26"/>
        </w:rPr>
      </w:pPr>
      <w:r w:rsidRPr="000F66FF">
        <w:rPr>
          <w:b/>
          <w:bCs/>
          <w:sz w:val="26"/>
          <w:szCs w:val="26"/>
        </w:rPr>
        <w:t xml:space="preserve">Urban </w:t>
      </w:r>
      <w:r w:rsidR="00261474" w:rsidRPr="000F66FF">
        <w:rPr>
          <w:b/>
          <w:bCs/>
          <w:sz w:val="26"/>
          <w:szCs w:val="26"/>
        </w:rPr>
        <w:t>Data</w:t>
      </w:r>
      <w:r w:rsidRPr="000F66FF">
        <w:rPr>
          <w:b/>
          <w:bCs/>
          <w:sz w:val="26"/>
          <w:szCs w:val="26"/>
        </w:rPr>
        <w:t>base</w:t>
      </w:r>
      <w:r w:rsidR="00331BB6" w:rsidRPr="000F66FF">
        <w:rPr>
          <w:b/>
          <w:bCs/>
          <w:sz w:val="26"/>
          <w:szCs w:val="26"/>
        </w:rPr>
        <w:t xml:space="preserve"> </w:t>
      </w:r>
      <w:r w:rsidRPr="000F66FF">
        <w:rPr>
          <w:b/>
          <w:bCs/>
          <w:sz w:val="26"/>
          <w:szCs w:val="26"/>
        </w:rPr>
        <w:t xml:space="preserve">Creation </w:t>
      </w:r>
    </w:p>
    <w:p w:rsidR="00002639" w:rsidRPr="000F66FF" w:rsidRDefault="00BC0BE9" w:rsidP="003E5ACE">
      <w:pPr>
        <w:pStyle w:val="BodyText"/>
        <w:numPr>
          <w:ilvl w:val="2"/>
          <w:numId w:val="23"/>
        </w:numPr>
        <w:rPr>
          <w:sz w:val="26"/>
          <w:szCs w:val="26"/>
        </w:rPr>
      </w:pPr>
      <w:r w:rsidRPr="000F66FF">
        <w:rPr>
          <w:sz w:val="26"/>
          <w:szCs w:val="26"/>
        </w:rPr>
        <w:t xml:space="preserve">Bidder will create </w:t>
      </w:r>
      <w:r w:rsidR="00002639" w:rsidRPr="000F66FF">
        <w:rPr>
          <w:sz w:val="26"/>
          <w:szCs w:val="26"/>
        </w:rPr>
        <w:t>Geo-data base for all the layers indicated in the Design Standards. All digital data shall be aggregated sector wise</w:t>
      </w:r>
      <w:r w:rsidR="007D27A3" w:rsidRPr="000F66FF">
        <w:rPr>
          <w:sz w:val="26"/>
          <w:szCs w:val="26"/>
        </w:rPr>
        <w:t>. Bidder will also survey all those features which are requir</w:t>
      </w:r>
      <w:r w:rsidRPr="000F66FF">
        <w:rPr>
          <w:sz w:val="26"/>
          <w:szCs w:val="26"/>
        </w:rPr>
        <w:t xml:space="preserve">ed as per design standards and </w:t>
      </w:r>
      <w:r w:rsidR="007D27A3" w:rsidRPr="000F66FF">
        <w:rPr>
          <w:sz w:val="26"/>
          <w:szCs w:val="26"/>
        </w:rPr>
        <w:t>as per the requirement of the</w:t>
      </w:r>
      <w:r w:rsidR="00D93EA5" w:rsidRPr="000F66FF">
        <w:rPr>
          <w:sz w:val="26"/>
          <w:szCs w:val="26"/>
        </w:rPr>
        <w:t xml:space="preserve"> </w:t>
      </w:r>
      <w:r w:rsidR="007D27A3" w:rsidRPr="000F66FF">
        <w:rPr>
          <w:sz w:val="26"/>
          <w:szCs w:val="26"/>
        </w:rPr>
        <w:lastRenderedPageBreak/>
        <w:t>Punjab Regional and Town Plannin</w:t>
      </w:r>
      <w:r w:rsidR="00BA6A26" w:rsidRPr="000F66FF">
        <w:rPr>
          <w:sz w:val="26"/>
          <w:szCs w:val="26"/>
        </w:rPr>
        <w:t>g and Development Act, 1995 a</w:t>
      </w:r>
      <w:r w:rsidR="00CC35B4" w:rsidRPr="000F66FF">
        <w:rPr>
          <w:sz w:val="26"/>
          <w:szCs w:val="26"/>
        </w:rPr>
        <w:t xml:space="preserve">nd will verify all details </w:t>
      </w:r>
      <w:r w:rsidR="007D27A3" w:rsidRPr="000F66FF">
        <w:rPr>
          <w:sz w:val="26"/>
          <w:szCs w:val="26"/>
        </w:rPr>
        <w:t>picked up by NRSC while preparing base map.</w:t>
      </w:r>
      <w:r w:rsidR="00E82FDD" w:rsidRPr="000F66FF">
        <w:rPr>
          <w:sz w:val="26"/>
          <w:szCs w:val="26"/>
        </w:rPr>
        <w:t xml:space="preserve"> </w:t>
      </w:r>
    </w:p>
    <w:p w:rsidR="005B6AC3" w:rsidRPr="000F66FF" w:rsidRDefault="00A23FB9" w:rsidP="00B370B8">
      <w:pPr>
        <w:ind w:left="720"/>
        <w:rPr>
          <w:sz w:val="26"/>
          <w:szCs w:val="26"/>
        </w:rPr>
      </w:pPr>
      <w:r w:rsidRPr="000F66FF">
        <w:rPr>
          <w:sz w:val="26"/>
          <w:szCs w:val="26"/>
        </w:rPr>
        <w:t xml:space="preserve">Urban and socio-economic data is to be used </w:t>
      </w:r>
      <w:r w:rsidR="0073448C" w:rsidRPr="000F66FF">
        <w:rPr>
          <w:sz w:val="26"/>
          <w:szCs w:val="26"/>
        </w:rPr>
        <w:t xml:space="preserve">to study the </w:t>
      </w:r>
      <w:r w:rsidRPr="000F66FF">
        <w:rPr>
          <w:sz w:val="26"/>
          <w:szCs w:val="26"/>
        </w:rPr>
        <w:t>existing situation, identification of issues and formulation of proposals</w:t>
      </w:r>
      <w:r w:rsidR="00C31F05" w:rsidRPr="000F66FF">
        <w:rPr>
          <w:sz w:val="26"/>
          <w:szCs w:val="26"/>
        </w:rPr>
        <w:t xml:space="preserve"> and projection</w:t>
      </w:r>
      <w:r w:rsidR="00C74C6E" w:rsidRPr="000F66FF">
        <w:rPr>
          <w:sz w:val="26"/>
          <w:szCs w:val="26"/>
        </w:rPr>
        <w:t>s</w:t>
      </w:r>
      <w:r w:rsidR="00C95817" w:rsidRPr="000F66FF">
        <w:rPr>
          <w:sz w:val="26"/>
          <w:szCs w:val="26"/>
        </w:rPr>
        <w:t xml:space="preserve">. </w:t>
      </w:r>
      <w:r w:rsidR="00002639" w:rsidRPr="000F66FF">
        <w:rPr>
          <w:sz w:val="26"/>
          <w:szCs w:val="26"/>
        </w:rPr>
        <w:t xml:space="preserve"> </w:t>
      </w:r>
      <w:r w:rsidR="00C74C6E" w:rsidRPr="000F66FF">
        <w:rPr>
          <w:sz w:val="26"/>
          <w:szCs w:val="26"/>
        </w:rPr>
        <w:t xml:space="preserve">An indicative format for data </w:t>
      </w:r>
      <w:r w:rsidRPr="000F66FF">
        <w:rPr>
          <w:sz w:val="26"/>
          <w:szCs w:val="26"/>
        </w:rPr>
        <w:t xml:space="preserve">collection is provided </w:t>
      </w:r>
      <w:r w:rsidR="00831CCE" w:rsidRPr="000F66FF">
        <w:rPr>
          <w:sz w:val="26"/>
          <w:szCs w:val="26"/>
        </w:rPr>
        <w:t>in the Design &amp; Standards</w:t>
      </w:r>
      <w:r w:rsidR="00C74C6E" w:rsidRPr="000F66FF">
        <w:rPr>
          <w:sz w:val="26"/>
          <w:szCs w:val="26"/>
        </w:rPr>
        <w:t xml:space="preserve">, which is to be modified as per </w:t>
      </w:r>
      <w:r w:rsidR="00E26BD9" w:rsidRPr="000F66FF">
        <w:rPr>
          <w:sz w:val="26"/>
          <w:szCs w:val="26"/>
        </w:rPr>
        <w:t xml:space="preserve">the requirement of </w:t>
      </w:r>
      <w:r w:rsidR="00C74C6E" w:rsidRPr="000F66FF">
        <w:rPr>
          <w:sz w:val="26"/>
          <w:szCs w:val="26"/>
        </w:rPr>
        <w:t xml:space="preserve">the </w:t>
      </w:r>
      <w:r w:rsidR="00E26BD9" w:rsidRPr="000F66FF">
        <w:rPr>
          <w:sz w:val="26"/>
          <w:szCs w:val="26"/>
        </w:rPr>
        <w:t>Punjab Regional and Town Planning and Development A</w:t>
      </w:r>
      <w:r w:rsidR="005B6AC3" w:rsidRPr="000F66FF">
        <w:rPr>
          <w:sz w:val="26"/>
          <w:szCs w:val="26"/>
        </w:rPr>
        <w:t>ct</w:t>
      </w:r>
      <w:r w:rsidR="00E26BD9" w:rsidRPr="000F66FF">
        <w:rPr>
          <w:sz w:val="26"/>
          <w:szCs w:val="26"/>
        </w:rPr>
        <w:t>,</w:t>
      </w:r>
      <w:r w:rsidR="005B6AC3" w:rsidRPr="000F66FF">
        <w:rPr>
          <w:sz w:val="26"/>
          <w:szCs w:val="26"/>
        </w:rPr>
        <w:t xml:space="preserve"> 1995.</w:t>
      </w:r>
      <w:r w:rsidR="00C95817" w:rsidRPr="000F66FF">
        <w:rPr>
          <w:sz w:val="26"/>
          <w:szCs w:val="26"/>
        </w:rPr>
        <w:t xml:space="preserve"> Data analysis will be presented sector-wise, in the form of chapters</w:t>
      </w:r>
      <w:r w:rsidR="008B2BB3" w:rsidRPr="000F66FF">
        <w:rPr>
          <w:sz w:val="26"/>
          <w:szCs w:val="26"/>
        </w:rPr>
        <w:t xml:space="preserve"> in the draft Master Plan document</w:t>
      </w:r>
      <w:r w:rsidR="00B37FDC" w:rsidRPr="000F66FF">
        <w:rPr>
          <w:sz w:val="26"/>
          <w:szCs w:val="26"/>
        </w:rPr>
        <w:t>.</w:t>
      </w:r>
      <w:r w:rsidR="00C95817" w:rsidRPr="000F66FF">
        <w:rPr>
          <w:sz w:val="26"/>
          <w:szCs w:val="26"/>
        </w:rPr>
        <w:t xml:space="preserve"> The final chapter structure </w:t>
      </w:r>
      <w:r w:rsidR="008B2BB3" w:rsidRPr="000F66FF">
        <w:rPr>
          <w:sz w:val="26"/>
          <w:szCs w:val="26"/>
        </w:rPr>
        <w:t xml:space="preserve">of the Master Plan </w:t>
      </w:r>
      <w:r w:rsidR="00C95817" w:rsidRPr="000F66FF">
        <w:rPr>
          <w:sz w:val="26"/>
          <w:szCs w:val="26"/>
        </w:rPr>
        <w:t xml:space="preserve">will be </w:t>
      </w:r>
      <w:r w:rsidR="00C74C6E" w:rsidRPr="000F66FF">
        <w:rPr>
          <w:sz w:val="26"/>
          <w:szCs w:val="26"/>
        </w:rPr>
        <w:t>as per the</w:t>
      </w:r>
      <w:r w:rsidR="00E26BD9" w:rsidRPr="000F66FF">
        <w:rPr>
          <w:sz w:val="26"/>
          <w:szCs w:val="26"/>
        </w:rPr>
        <w:t>re</w:t>
      </w:r>
      <w:r w:rsidR="00CC35B4" w:rsidRPr="000F66FF">
        <w:rPr>
          <w:sz w:val="26"/>
          <w:szCs w:val="26"/>
        </w:rPr>
        <w:t xml:space="preserve"> re</w:t>
      </w:r>
      <w:r w:rsidR="00E26BD9" w:rsidRPr="000F66FF">
        <w:rPr>
          <w:sz w:val="26"/>
          <w:szCs w:val="26"/>
        </w:rPr>
        <w:t xml:space="preserve">quirement of the </w:t>
      </w:r>
      <w:r w:rsidR="005B6AC3" w:rsidRPr="000F66FF">
        <w:rPr>
          <w:sz w:val="26"/>
          <w:szCs w:val="26"/>
        </w:rPr>
        <w:t>Punja</w:t>
      </w:r>
      <w:r w:rsidR="00E26BD9" w:rsidRPr="000F66FF">
        <w:rPr>
          <w:sz w:val="26"/>
          <w:szCs w:val="26"/>
        </w:rPr>
        <w:t>b R</w:t>
      </w:r>
      <w:r w:rsidR="005B6AC3" w:rsidRPr="000F66FF">
        <w:rPr>
          <w:sz w:val="26"/>
          <w:szCs w:val="26"/>
        </w:rPr>
        <w:t>egional and</w:t>
      </w:r>
      <w:r w:rsidR="00E26BD9" w:rsidRPr="000F66FF">
        <w:rPr>
          <w:sz w:val="26"/>
          <w:szCs w:val="26"/>
        </w:rPr>
        <w:t xml:space="preserve"> Town Planning and Development A</w:t>
      </w:r>
      <w:r w:rsidR="005B6AC3" w:rsidRPr="000F66FF">
        <w:rPr>
          <w:sz w:val="26"/>
          <w:szCs w:val="26"/>
        </w:rPr>
        <w:t>ct</w:t>
      </w:r>
      <w:r w:rsidR="00E26BD9" w:rsidRPr="000F66FF">
        <w:rPr>
          <w:sz w:val="26"/>
          <w:szCs w:val="26"/>
        </w:rPr>
        <w:t>,</w:t>
      </w:r>
      <w:r w:rsidR="005B6AC3" w:rsidRPr="000F66FF">
        <w:rPr>
          <w:sz w:val="26"/>
          <w:szCs w:val="26"/>
        </w:rPr>
        <w:t xml:space="preserve"> 1995. </w:t>
      </w:r>
      <w:r w:rsidR="00016020" w:rsidRPr="000F66FF">
        <w:rPr>
          <w:sz w:val="26"/>
          <w:szCs w:val="26"/>
        </w:rPr>
        <w:t xml:space="preserve">The chapter wise report/study shall </w:t>
      </w:r>
      <w:r w:rsidR="00006BE7" w:rsidRPr="000F66FF">
        <w:rPr>
          <w:sz w:val="26"/>
          <w:szCs w:val="26"/>
        </w:rPr>
        <w:t>also have special reference/ proposals of</w:t>
      </w:r>
      <w:r w:rsidR="00016020" w:rsidRPr="000F66FF">
        <w:rPr>
          <w:sz w:val="26"/>
          <w:szCs w:val="26"/>
        </w:rPr>
        <w:t xml:space="preserve"> environment, disaster management</w:t>
      </w:r>
      <w:r w:rsidR="00380389" w:rsidRPr="000F66FF">
        <w:rPr>
          <w:sz w:val="26"/>
          <w:szCs w:val="26"/>
        </w:rPr>
        <w:t>, drainage/flooding</w:t>
      </w:r>
      <w:r w:rsidR="00016020" w:rsidRPr="000F66FF">
        <w:rPr>
          <w:sz w:val="26"/>
          <w:szCs w:val="26"/>
        </w:rPr>
        <w:t xml:space="preserve"> and other sensitive issues.</w:t>
      </w:r>
    </w:p>
    <w:p w:rsidR="008B60C1" w:rsidRPr="000F66FF" w:rsidRDefault="00F501B5" w:rsidP="00377F30">
      <w:pPr>
        <w:suppressAutoHyphens w:val="0"/>
        <w:jc w:val="left"/>
        <w:rPr>
          <w:b/>
          <w:bCs/>
          <w:sz w:val="26"/>
          <w:szCs w:val="26"/>
        </w:rPr>
      </w:pPr>
      <w:r w:rsidRPr="000F66FF">
        <w:rPr>
          <w:b/>
          <w:bCs/>
          <w:sz w:val="26"/>
          <w:szCs w:val="26"/>
        </w:rPr>
        <w:t>2.</w:t>
      </w:r>
      <w:r w:rsidR="00016E39" w:rsidRPr="000F66FF">
        <w:rPr>
          <w:b/>
          <w:bCs/>
          <w:sz w:val="26"/>
          <w:szCs w:val="26"/>
        </w:rPr>
        <w:t>5</w:t>
      </w:r>
      <w:r w:rsidRPr="000F66FF">
        <w:rPr>
          <w:b/>
          <w:bCs/>
          <w:sz w:val="26"/>
          <w:szCs w:val="26"/>
        </w:rPr>
        <w:tab/>
      </w:r>
      <w:proofErr w:type="spellStart"/>
      <w:r w:rsidR="00006DE7" w:rsidRPr="000F66FF">
        <w:rPr>
          <w:b/>
          <w:bCs/>
          <w:color w:val="000000" w:themeColor="text1"/>
          <w:sz w:val="26"/>
          <w:szCs w:val="26"/>
        </w:rPr>
        <w:t>U</w:t>
      </w:r>
      <w:r w:rsidR="00083B72" w:rsidRPr="000F66FF">
        <w:rPr>
          <w:b/>
          <w:bCs/>
          <w:color w:val="000000" w:themeColor="text1"/>
          <w:sz w:val="26"/>
          <w:szCs w:val="26"/>
        </w:rPr>
        <w:t>pdation</w:t>
      </w:r>
      <w:proofErr w:type="spellEnd"/>
      <w:r w:rsidR="00CC5020" w:rsidRPr="000F66FF">
        <w:rPr>
          <w:b/>
          <w:bCs/>
          <w:color w:val="000000" w:themeColor="text1"/>
          <w:sz w:val="26"/>
          <w:szCs w:val="26"/>
        </w:rPr>
        <w:t xml:space="preserve"> </w:t>
      </w:r>
      <w:r w:rsidR="00261474" w:rsidRPr="000F66FF">
        <w:rPr>
          <w:b/>
          <w:bCs/>
          <w:sz w:val="26"/>
          <w:szCs w:val="26"/>
        </w:rPr>
        <w:t>of Master Plan</w:t>
      </w:r>
      <w:r w:rsidR="00BC0BE9" w:rsidRPr="000F66FF">
        <w:rPr>
          <w:b/>
          <w:bCs/>
          <w:sz w:val="26"/>
          <w:szCs w:val="26"/>
        </w:rPr>
        <w:t xml:space="preserve"> FOR THE YEAR 204</w:t>
      </w:r>
      <w:r w:rsidR="00B52F3F" w:rsidRPr="000F66FF">
        <w:rPr>
          <w:b/>
          <w:bCs/>
          <w:sz w:val="26"/>
          <w:szCs w:val="26"/>
        </w:rPr>
        <w:t>1</w:t>
      </w:r>
    </w:p>
    <w:p w:rsidR="004F201C" w:rsidRPr="000F66FF" w:rsidRDefault="004F201C" w:rsidP="00580C64">
      <w:pPr>
        <w:pStyle w:val="BodyText"/>
        <w:spacing w:after="0"/>
        <w:rPr>
          <w:b/>
          <w:bCs/>
          <w:sz w:val="26"/>
          <w:szCs w:val="26"/>
        </w:rPr>
      </w:pPr>
    </w:p>
    <w:p w:rsidR="00F411FD" w:rsidRPr="000F66FF" w:rsidRDefault="00F411FD" w:rsidP="000047B5">
      <w:pPr>
        <w:pStyle w:val="ListParagraph"/>
        <w:spacing w:after="0" w:line="240" w:lineRule="auto"/>
        <w:jc w:val="both"/>
        <w:rPr>
          <w:rFonts w:ascii="Times New Roman" w:hAnsi="Times New Roman" w:cs="Times New Roman"/>
          <w:sz w:val="26"/>
          <w:szCs w:val="26"/>
        </w:rPr>
      </w:pPr>
      <w:r w:rsidRPr="000F66FF">
        <w:rPr>
          <w:rFonts w:ascii="Times New Roman" w:hAnsi="Times New Roman" w:cs="Times New Roman"/>
          <w:sz w:val="26"/>
          <w:szCs w:val="26"/>
        </w:rPr>
        <w:t xml:space="preserve">The </w:t>
      </w:r>
      <w:r w:rsidR="00B52F3F" w:rsidRPr="000F66FF">
        <w:rPr>
          <w:rFonts w:ascii="Times New Roman" w:hAnsi="Times New Roman" w:cs="Times New Roman"/>
          <w:sz w:val="26"/>
          <w:szCs w:val="26"/>
        </w:rPr>
        <w:t>master plan</w:t>
      </w:r>
      <w:r w:rsidRPr="000F66FF">
        <w:rPr>
          <w:rFonts w:ascii="Times New Roman" w:hAnsi="Times New Roman" w:cs="Times New Roman"/>
          <w:sz w:val="26"/>
          <w:szCs w:val="26"/>
        </w:rPr>
        <w:t xml:space="preserve"> proposals will be in accordanc</w:t>
      </w:r>
      <w:r w:rsidR="000A1D73" w:rsidRPr="000F66FF">
        <w:rPr>
          <w:rFonts w:ascii="Times New Roman" w:hAnsi="Times New Roman" w:cs="Times New Roman"/>
          <w:sz w:val="26"/>
          <w:szCs w:val="26"/>
        </w:rPr>
        <w:t>e with E</w:t>
      </w:r>
      <w:r w:rsidR="00B52F3F" w:rsidRPr="000F66FF">
        <w:rPr>
          <w:rFonts w:ascii="Times New Roman" w:hAnsi="Times New Roman" w:cs="Times New Roman"/>
          <w:sz w:val="26"/>
          <w:szCs w:val="26"/>
        </w:rPr>
        <w:t>xisting</w:t>
      </w:r>
      <w:r w:rsidR="000A1D73" w:rsidRPr="000F66FF">
        <w:rPr>
          <w:rFonts w:ascii="Times New Roman" w:hAnsi="Times New Roman" w:cs="Times New Roman"/>
          <w:sz w:val="26"/>
          <w:szCs w:val="26"/>
        </w:rPr>
        <w:t>, R</w:t>
      </w:r>
      <w:r w:rsidR="00B52F3F" w:rsidRPr="000F66FF">
        <w:rPr>
          <w:rFonts w:ascii="Times New Roman" w:hAnsi="Times New Roman" w:cs="Times New Roman"/>
          <w:sz w:val="26"/>
          <w:szCs w:val="26"/>
        </w:rPr>
        <w:t xml:space="preserve">egional plans and </w:t>
      </w:r>
      <w:r w:rsidR="000A1D73" w:rsidRPr="000F66FF">
        <w:rPr>
          <w:rFonts w:ascii="Times New Roman" w:hAnsi="Times New Roman" w:cs="Times New Roman"/>
          <w:sz w:val="26"/>
          <w:szCs w:val="26"/>
        </w:rPr>
        <w:t>D</w:t>
      </w:r>
      <w:r w:rsidRPr="000F66FF">
        <w:rPr>
          <w:rFonts w:ascii="Times New Roman" w:hAnsi="Times New Roman" w:cs="Times New Roman"/>
          <w:sz w:val="26"/>
          <w:szCs w:val="26"/>
        </w:rPr>
        <w:t>istrict plans</w:t>
      </w:r>
      <w:r w:rsidR="00B52F3F" w:rsidRPr="000F66FF">
        <w:rPr>
          <w:rFonts w:ascii="Times New Roman" w:hAnsi="Times New Roman" w:cs="Times New Roman"/>
          <w:sz w:val="26"/>
          <w:szCs w:val="26"/>
        </w:rPr>
        <w:t>, if any</w:t>
      </w:r>
      <w:r w:rsidRPr="000F66FF">
        <w:rPr>
          <w:rFonts w:ascii="Times New Roman" w:hAnsi="Times New Roman" w:cs="Times New Roman"/>
          <w:sz w:val="26"/>
          <w:szCs w:val="26"/>
        </w:rPr>
        <w:t xml:space="preserve"> and will incorporate proposals of other departments </w:t>
      </w:r>
      <w:r w:rsidR="00B52F3F" w:rsidRPr="000F66FF">
        <w:rPr>
          <w:rFonts w:ascii="Times New Roman" w:hAnsi="Times New Roman" w:cs="Times New Roman"/>
          <w:sz w:val="26"/>
          <w:szCs w:val="26"/>
        </w:rPr>
        <w:t>of the state.</w:t>
      </w:r>
      <w:r w:rsidR="00695234" w:rsidRPr="000F66FF">
        <w:rPr>
          <w:rFonts w:ascii="Times New Roman" w:hAnsi="Times New Roman" w:cs="Times New Roman"/>
          <w:sz w:val="26"/>
          <w:szCs w:val="26"/>
        </w:rPr>
        <w:t>eg: City mobility plan,</w:t>
      </w:r>
      <w:r w:rsidR="00C42D62" w:rsidRPr="000F66FF">
        <w:rPr>
          <w:rFonts w:ascii="Times New Roman" w:hAnsi="Times New Roman" w:cs="Times New Roman"/>
          <w:sz w:val="26"/>
          <w:szCs w:val="26"/>
        </w:rPr>
        <w:t xml:space="preserve"> </w:t>
      </w:r>
      <w:r w:rsidR="00695234" w:rsidRPr="000F66FF">
        <w:rPr>
          <w:rFonts w:ascii="Times New Roman" w:hAnsi="Times New Roman" w:cs="Times New Roman"/>
          <w:sz w:val="26"/>
          <w:szCs w:val="26"/>
        </w:rPr>
        <w:t>Smart</w:t>
      </w:r>
      <w:r w:rsidR="00377F30" w:rsidRPr="000F66FF">
        <w:rPr>
          <w:rFonts w:ascii="Times New Roman" w:hAnsi="Times New Roman" w:cs="Times New Roman"/>
          <w:sz w:val="26"/>
          <w:szCs w:val="26"/>
        </w:rPr>
        <w:t xml:space="preserve"> city plan, Street vending plan, G</w:t>
      </w:r>
      <w:r w:rsidR="00550867" w:rsidRPr="000F66FF">
        <w:rPr>
          <w:rFonts w:ascii="Times New Roman" w:hAnsi="Times New Roman" w:cs="Times New Roman"/>
          <w:sz w:val="26"/>
          <w:szCs w:val="26"/>
        </w:rPr>
        <w:t xml:space="preserve">reen action plan </w:t>
      </w:r>
      <w:r w:rsidR="00695234" w:rsidRPr="000F66FF">
        <w:rPr>
          <w:rFonts w:ascii="Times New Roman" w:hAnsi="Times New Roman" w:cs="Times New Roman"/>
          <w:sz w:val="26"/>
          <w:szCs w:val="26"/>
        </w:rPr>
        <w:t>etc.</w:t>
      </w:r>
    </w:p>
    <w:p w:rsidR="0038695C" w:rsidRPr="000F66FF" w:rsidRDefault="00DD6E9D" w:rsidP="00B370B8">
      <w:pPr>
        <w:pStyle w:val="ListParagraph"/>
        <w:spacing w:after="0" w:line="240" w:lineRule="auto"/>
        <w:jc w:val="both"/>
        <w:rPr>
          <w:rFonts w:ascii="Times New Roman" w:hAnsi="Times New Roman" w:cs="Times New Roman"/>
          <w:sz w:val="26"/>
          <w:szCs w:val="26"/>
        </w:rPr>
      </w:pPr>
      <w:r w:rsidRPr="000F66FF">
        <w:rPr>
          <w:rFonts w:ascii="Times New Roman" w:hAnsi="Times New Roman" w:cs="Times New Roman"/>
          <w:sz w:val="26"/>
          <w:szCs w:val="26"/>
        </w:rPr>
        <w:t xml:space="preserve">The draft master plan will specify the </w:t>
      </w:r>
      <w:r w:rsidR="0038695C" w:rsidRPr="000F66FF">
        <w:rPr>
          <w:rFonts w:ascii="Times New Roman" w:hAnsi="Times New Roman" w:cs="Times New Roman"/>
          <w:sz w:val="26"/>
          <w:szCs w:val="26"/>
        </w:rPr>
        <w:t>aims and objectives</w:t>
      </w:r>
      <w:r w:rsidR="0037753D" w:rsidRPr="000F66FF">
        <w:rPr>
          <w:rFonts w:ascii="Times New Roman" w:hAnsi="Times New Roman" w:cs="Times New Roman"/>
          <w:sz w:val="26"/>
          <w:szCs w:val="26"/>
        </w:rPr>
        <w:t xml:space="preserve"> for the development of the city</w:t>
      </w:r>
      <w:r w:rsidR="00B52F3F" w:rsidRPr="000F66FF">
        <w:rPr>
          <w:rFonts w:ascii="Times New Roman" w:hAnsi="Times New Roman" w:cs="Times New Roman"/>
          <w:sz w:val="26"/>
          <w:szCs w:val="26"/>
        </w:rPr>
        <w:t>.</w:t>
      </w:r>
    </w:p>
    <w:p w:rsidR="006F4F0C" w:rsidRPr="000F66FF" w:rsidRDefault="00DD6E9D" w:rsidP="000A1D73">
      <w:pPr>
        <w:ind w:left="720"/>
        <w:rPr>
          <w:sz w:val="26"/>
          <w:szCs w:val="26"/>
        </w:rPr>
      </w:pPr>
      <w:r w:rsidRPr="000F66FF">
        <w:rPr>
          <w:sz w:val="26"/>
          <w:szCs w:val="26"/>
        </w:rPr>
        <w:t xml:space="preserve">Contents </w:t>
      </w:r>
      <w:r w:rsidR="0038695C" w:rsidRPr="000F66FF">
        <w:rPr>
          <w:sz w:val="26"/>
          <w:szCs w:val="26"/>
        </w:rPr>
        <w:t xml:space="preserve">of the </w:t>
      </w:r>
      <w:r w:rsidRPr="000F66FF">
        <w:rPr>
          <w:sz w:val="26"/>
          <w:szCs w:val="26"/>
        </w:rPr>
        <w:t xml:space="preserve">draft </w:t>
      </w:r>
      <w:r w:rsidR="0038695C" w:rsidRPr="000F66FF">
        <w:rPr>
          <w:sz w:val="26"/>
          <w:szCs w:val="26"/>
        </w:rPr>
        <w:t xml:space="preserve">master plan document </w:t>
      </w:r>
      <w:r w:rsidRPr="000F66FF">
        <w:rPr>
          <w:sz w:val="26"/>
          <w:szCs w:val="26"/>
        </w:rPr>
        <w:t xml:space="preserve">will </w:t>
      </w:r>
      <w:r w:rsidR="00F2603B" w:rsidRPr="000F66FF">
        <w:rPr>
          <w:sz w:val="26"/>
          <w:szCs w:val="26"/>
        </w:rPr>
        <w:t xml:space="preserve">be </w:t>
      </w:r>
      <w:r w:rsidR="0038695C" w:rsidRPr="000F66FF">
        <w:rPr>
          <w:sz w:val="26"/>
          <w:szCs w:val="26"/>
        </w:rPr>
        <w:t xml:space="preserve">as per and statutory provisions of the </w:t>
      </w:r>
      <w:r w:rsidR="00B52F3F" w:rsidRPr="000F66FF">
        <w:rPr>
          <w:sz w:val="26"/>
          <w:szCs w:val="26"/>
        </w:rPr>
        <w:t>Punjab R</w:t>
      </w:r>
      <w:r w:rsidR="006F4F0C" w:rsidRPr="000F66FF">
        <w:rPr>
          <w:sz w:val="26"/>
          <w:szCs w:val="26"/>
        </w:rPr>
        <w:t>eg</w:t>
      </w:r>
      <w:r w:rsidR="00B52F3F" w:rsidRPr="000F66FF">
        <w:rPr>
          <w:sz w:val="26"/>
          <w:szCs w:val="26"/>
        </w:rPr>
        <w:t>ional and Town Planning and Development A</w:t>
      </w:r>
      <w:r w:rsidR="006F4F0C" w:rsidRPr="000F66FF">
        <w:rPr>
          <w:sz w:val="26"/>
          <w:szCs w:val="26"/>
        </w:rPr>
        <w:t>ct</w:t>
      </w:r>
      <w:r w:rsidR="00B52F3F" w:rsidRPr="000F66FF">
        <w:rPr>
          <w:sz w:val="26"/>
          <w:szCs w:val="26"/>
        </w:rPr>
        <w:t>, 1995</w:t>
      </w:r>
      <w:r w:rsidR="000A1D73" w:rsidRPr="000F66FF">
        <w:rPr>
          <w:sz w:val="26"/>
          <w:szCs w:val="26"/>
        </w:rPr>
        <w:t>,Zoning regulations, building rules and urban development policies of Punjab government</w:t>
      </w:r>
      <w:r w:rsidR="00B52F3F" w:rsidRPr="000F66FF">
        <w:rPr>
          <w:sz w:val="26"/>
          <w:szCs w:val="26"/>
        </w:rPr>
        <w:t xml:space="preserve"> and wherever required the URDPFI Guidelines may be adopted.</w:t>
      </w:r>
    </w:p>
    <w:p w:rsidR="008B60C1" w:rsidRPr="000F66FF" w:rsidRDefault="008B60C1" w:rsidP="00580C64">
      <w:pPr>
        <w:pStyle w:val="BodyText"/>
        <w:spacing w:after="0"/>
        <w:rPr>
          <w:sz w:val="26"/>
          <w:szCs w:val="26"/>
        </w:rPr>
      </w:pPr>
    </w:p>
    <w:p w:rsidR="00D549E4" w:rsidRPr="000F66FF" w:rsidRDefault="00D549E4" w:rsidP="00580C64">
      <w:pPr>
        <w:pStyle w:val="BodyText"/>
        <w:spacing w:after="0"/>
        <w:rPr>
          <w:sz w:val="26"/>
          <w:szCs w:val="26"/>
        </w:rPr>
      </w:pPr>
    </w:p>
    <w:p w:rsidR="00F327C9" w:rsidRPr="000F66FF" w:rsidRDefault="00FF169D" w:rsidP="00580C64">
      <w:pPr>
        <w:rPr>
          <w:b/>
          <w:sz w:val="26"/>
          <w:szCs w:val="26"/>
        </w:rPr>
      </w:pPr>
      <w:r w:rsidRPr="000F66FF">
        <w:rPr>
          <w:b/>
          <w:sz w:val="26"/>
          <w:szCs w:val="26"/>
        </w:rPr>
        <w:t>3.</w:t>
      </w:r>
      <w:r w:rsidR="00F327C9" w:rsidRPr="000F66FF">
        <w:rPr>
          <w:b/>
          <w:sz w:val="26"/>
          <w:szCs w:val="26"/>
        </w:rPr>
        <w:tab/>
        <w:t>Deliverables</w:t>
      </w:r>
      <w:r w:rsidR="00037F83" w:rsidRPr="000F66FF">
        <w:rPr>
          <w:b/>
          <w:sz w:val="26"/>
          <w:szCs w:val="26"/>
        </w:rPr>
        <w:t>, Timel</w:t>
      </w:r>
      <w:r w:rsidR="00B52F3F" w:rsidRPr="000F66FF">
        <w:rPr>
          <w:b/>
          <w:sz w:val="26"/>
          <w:szCs w:val="26"/>
        </w:rPr>
        <w:t xml:space="preserve">ine and </w:t>
      </w:r>
      <w:r w:rsidR="00F327C9" w:rsidRPr="000F66FF">
        <w:rPr>
          <w:b/>
          <w:sz w:val="26"/>
          <w:szCs w:val="26"/>
        </w:rPr>
        <w:t>Payment Schedule</w:t>
      </w:r>
    </w:p>
    <w:p w:rsidR="00F327C9" w:rsidRPr="000F66FF" w:rsidRDefault="00F327C9" w:rsidP="00580C64">
      <w:pPr>
        <w:rPr>
          <w:sz w:val="26"/>
          <w:szCs w:val="26"/>
        </w:rPr>
      </w:pPr>
    </w:p>
    <w:p w:rsidR="00F327C9" w:rsidRPr="000F66FF" w:rsidRDefault="003B699C" w:rsidP="00580C64">
      <w:pPr>
        <w:rPr>
          <w:sz w:val="26"/>
          <w:szCs w:val="26"/>
        </w:rPr>
      </w:pPr>
      <w:r w:rsidRPr="000F66FF">
        <w:rPr>
          <w:b/>
          <w:bCs/>
          <w:sz w:val="26"/>
          <w:szCs w:val="26"/>
        </w:rPr>
        <w:t>3.1</w:t>
      </w:r>
      <w:r w:rsidRPr="000F66FF">
        <w:rPr>
          <w:sz w:val="26"/>
          <w:szCs w:val="26"/>
        </w:rPr>
        <w:t>The</w:t>
      </w:r>
      <w:r w:rsidR="00F327C9" w:rsidRPr="000F66FF">
        <w:rPr>
          <w:sz w:val="26"/>
          <w:szCs w:val="26"/>
        </w:rPr>
        <w:t xml:space="preserve"> time schedule</w:t>
      </w:r>
      <w:r w:rsidR="00B52F3F" w:rsidRPr="000F66FF">
        <w:rPr>
          <w:sz w:val="26"/>
          <w:szCs w:val="26"/>
        </w:rPr>
        <w:t xml:space="preserve"> for various </w:t>
      </w:r>
      <w:r w:rsidR="009C760E" w:rsidRPr="000F66FF">
        <w:rPr>
          <w:sz w:val="26"/>
          <w:szCs w:val="26"/>
        </w:rPr>
        <w:t>milestones</w:t>
      </w:r>
      <w:r w:rsidR="00B52F3F" w:rsidRPr="000F66FF">
        <w:rPr>
          <w:sz w:val="26"/>
          <w:szCs w:val="26"/>
        </w:rPr>
        <w:t xml:space="preserve"> to be achieved as under:</w:t>
      </w:r>
    </w:p>
    <w:p w:rsidR="00F327C9" w:rsidRPr="000F66FF" w:rsidRDefault="00F327C9" w:rsidP="00580C64">
      <w:pPr>
        <w:pStyle w:val="BodyText"/>
        <w:spacing w:after="0"/>
        <w:rPr>
          <w:sz w:val="26"/>
          <w:szCs w:val="26"/>
        </w:rPr>
      </w:pPr>
    </w:p>
    <w:tbl>
      <w:tblPr>
        <w:tblW w:w="8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6"/>
        <w:gridCol w:w="1726"/>
        <w:gridCol w:w="1198"/>
        <w:gridCol w:w="1726"/>
        <w:gridCol w:w="1570"/>
        <w:gridCol w:w="1917"/>
      </w:tblGrid>
      <w:tr w:rsidR="00580C64" w:rsidRPr="000F66FF" w:rsidTr="009C760E">
        <w:trPr>
          <w:tblHeader/>
          <w:jc w:val="center"/>
        </w:trPr>
        <w:tc>
          <w:tcPr>
            <w:tcW w:w="666" w:type="dxa"/>
            <w:tcBorders>
              <w:top w:val="single" w:sz="4" w:space="0" w:color="auto"/>
              <w:left w:val="single" w:sz="4" w:space="0" w:color="auto"/>
              <w:bottom w:val="single" w:sz="4" w:space="0" w:color="auto"/>
              <w:right w:val="single" w:sz="4" w:space="0" w:color="auto"/>
            </w:tcBorders>
            <w:shd w:val="pct10" w:color="auto" w:fill="auto"/>
            <w:noWrap/>
          </w:tcPr>
          <w:p w:rsidR="00F327C9" w:rsidRPr="000F66FF" w:rsidRDefault="00F327C9" w:rsidP="001351EF">
            <w:pPr>
              <w:jc w:val="center"/>
              <w:rPr>
                <w:b/>
                <w:sz w:val="26"/>
                <w:szCs w:val="26"/>
              </w:rPr>
            </w:pPr>
            <w:r w:rsidRPr="000F66FF">
              <w:rPr>
                <w:b/>
                <w:sz w:val="26"/>
                <w:szCs w:val="26"/>
              </w:rPr>
              <w:t>S</w:t>
            </w:r>
            <w:r w:rsidR="001351EF" w:rsidRPr="000F66FF">
              <w:rPr>
                <w:b/>
                <w:sz w:val="26"/>
                <w:szCs w:val="26"/>
              </w:rPr>
              <w:t>r</w:t>
            </w:r>
            <w:r w:rsidRPr="000F66FF">
              <w:rPr>
                <w:b/>
                <w:sz w:val="26"/>
                <w:szCs w:val="26"/>
              </w:rPr>
              <w:t>. No.</w:t>
            </w:r>
          </w:p>
        </w:tc>
        <w:tc>
          <w:tcPr>
            <w:tcW w:w="1561" w:type="dxa"/>
            <w:tcBorders>
              <w:top w:val="single" w:sz="4" w:space="0" w:color="auto"/>
              <w:left w:val="single" w:sz="4" w:space="0" w:color="auto"/>
              <w:bottom w:val="single" w:sz="4" w:space="0" w:color="auto"/>
              <w:right w:val="single" w:sz="4" w:space="0" w:color="auto"/>
            </w:tcBorders>
            <w:shd w:val="pct10" w:color="auto" w:fill="auto"/>
            <w:noWrap/>
          </w:tcPr>
          <w:p w:rsidR="00F327C9" w:rsidRPr="000F66FF" w:rsidRDefault="00F327C9" w:rsidP="00580C64">
            <w:pPr>
              <w:jc w:val="center"/>
              <w:rPr>
                <w:b/>
                <w:sz w:val="26"/>
                <w:szCs w:val="26"/>
              </w:rPr>
            </w:pPr>
            <w:r w:rsidRPr="000F66FF">
              <w:rPr>
                <w:b/>
                <w:sz w:val="26"/>
                <w:szCs w:val="26"/>
              </w:rPr>
              <w:t>Stage Report</w:t>
            </w:r>
          </w:p>
        </w:tc>
        <w:tc>
          <w:tcPr>
            <w:tcW w:w="1170" w:type="dxa"/>
            <w:tcBorders>
              <w:top w:val="single" w:sz="4" w:space="0" w:color="auto"/>
              <w:left w:val="single" w:sz="4" w:space="0" w:color="auto"/>
              <w:bottom w:val="single" w:sz="4" w:space="0" w:color="auto"/>
              <w:right w:val="single" w:sz="4" w:space="0" w:color="auto"/>
            </w:tcBorders>
            <w:shd w:val="pct10" w:color="auto" w:fill="auto"/>
          </w:tcPr>
          <w:p w:rsidR="00F327C9" w:rsidRPr="000F66FF" w:rsidRDefault="00F327C9" w:rsidP="00580C64">
            <w:pPr>
              <w:jc w:val="center"/>
              <w:rPr>
                <w:b/>
                <w:sz w:val="26"/>
                <w:szCs w:val="26"/>
              </w:rPr>
            </w:pPr>
            <w:r w:rsidRPr="000F66FF">
              <w:rPr>
                <w:b/>
                <w:sz w:val="26"/>
                <w:szCs w:val="26"/>
              </w:rPr>
              <w:t>No. of Copies</w:t>
            </w:r>
          </w:p>
        </w:tc>
        <w:tc>
          <w:tcPr>
            <w:tcW w:w="1614" w:type="dxa"/>
            <w:tcBorders>
              <w:top w:val="single" w:sz="4" w:space="0" w:color="auto"/>
              <w:left w:val="single" w:sz="4" w:space="0" w:color="auto"/>
              <w:bottom w:val="single" w:sz="4" w:space="0" w:color="auto"/>
              <w:right w:val="single" w:sz="4" w:space="0" w:color="auto"/>
            </w:tcBorders>
            <w:shd w:val="pct10" w:color="auto" w:fill="auto"/>
            <w:noWrap/>
          </w:tcPr>
          <w:p w:rsidR="00F327C9" w:rsidRPr="000F66FF" w:rsidRDefault="006415AE" w:rsidP="006415AE">
            <w:pPr>
              <w:jc w:val="center"/>
              <w:rPr>
                <w:b/>
                <w:sz w:val="26"/>
                <w:szCs w:val="26"/>
              </w:rPr>
            </w:pPr>
            <w:r w:rsidRPr="000F66FF">
              <w:rPr>
                <w:b/>
                <w:sz w:val="26"/>
                <w:szCs w:val="26"/>
              </w:rPr>
              <w:t>No. of Days</w:t>
            </w:r>
          </w:p>
        </w:tc>
        <w:tc>
          <w:tcPr>
            <w:tcW w:w="1594" w:type="dxa"/>
            <w:tcBorders>
              <w:top w:val="single" w:sz="4" w:space="0" w:color="auto"/>
              <w:left w:val="single" w:sz="4" w:space="0" w:color="auto"/>
              <w:bottom w:val="single" w:sz="4" w:space="0" w:color="auto"/>
              <w:right w:val="single" w:sz="4" w:space="0" w:color="auto"/>
            </w:tcBorders>
            <w:shd w:val="pct10" w:color="auto" w:fill="auto"/>
          </w:tcPr>
          <w:p w:rsidR="00F327C9" w:rsidRPr="000F66FF" w:rsidRDefault="00F327C9" w:rsidP="006415AE">
            <w:pPr>
              <w:jc w:val="center"/>
              <w:rPr>
                <w:b/>
                <w:bCs/>
                <w:color w:val="000000"/>
                <w:sz w:val="26"/>
                <w:szCs w:val="26"/>
                <w:lang w:eastAsia="en-GB"/>
              </w:rPr>
            </w:pPr>
            <w:r w:rsidRPr="000F66FF">
              <w:rPr>
                <w:b/>
                <w:bCs/>
                <w:color w:val="000000"/>
                <w:sz w:val="26"/>
                <w:szCs w:val="26"/>
                <w:lang w:eastAsia="en-GB"/>
              </w:rPr>
              <w:t xml:space="preserve">Cumulative </w:t>
            </w:r>
            <w:r w:rsidR="006415AE" w:rsidRPr="000F66FF">
              <w:rPr>
                <w:b/>
                <w:sz w:val="26"/>
                <w:szCs w:val="26"/>
              </w:rPr>
              <w:t>no. of Days</w:t>
            </w:r>
          </w:p>
        </w:tc>
        <w:tc>
          <w:tcPr>
            <w:tcW w:w="2198" w:type="dxa"/>
            <w:tcBorders>
              <w:top w:val="single" w:sz="4" w:space="0" w:color="auto"/>
              <w:left w:val="single" w:sz="4" w:space="0" w:color="auto"/>
              <w:bottom w:val="single" w:sz="4" w:space="0" w:color="auto"/>
              <w:right w:val="single" w:sz="4" w:space="0" w:color="auto"/>
            </w:tcBorders>
            <w:shd w:val="pct10" w:color="auto" w:fill="auto"/>
          </w:tcPr>
          <w:p w:rsidR="00F327C9" w:rsidRPr="000F66FF" w:rsidRDefault="00F327C9" w:rsidP="00580C64">
            <w:pPr>
              <w:pStyle w:val="BodyText"/>
              <w:spacing w:after="0"/>
              <w:jc w:val="center"/>
              <w:rPr>
                <w:sz w:val="26"/>
                <w:szCs w:val="26"/>
                <w:lang w:val="en-GB"/>
              </w:rPr>
            </w:pPr>
            <w:r w:rsidRPr="000F66FF">
              <w:rPr>
                <w:b/>
                <w:bCs/>
                <w:color w:val="000000"/>
                <w:sz w:val="26"/>
                <w:szCs w:val="26"/>
                <w:lang w:eastAsia="en-GB"/>
              </w:rPr>
              <w:t xml:space="preserve">Payment </w:t>
            </w:r>
            <w:r w:rsidRPr="000F66FF">
              <w:rPr>
                <w:b/>
                <w:sz w:val="26"/>
                <w:szCs w:val="26"/>
                <w:lang w:val="en-GB"/>
              </w:rPr>
              <w:t>Schedule</w:t>
            </w:r>
          </w:p>
        </w:tc>
      </w:tr>
      <w:tr w:rsidR="00580C64" w:rsidRPr="000F66FF" w:rsidTr="009C760E">
        <w:trPr>
          <w:jc w:val="center"/>
        </w:trPr>
        <w:tc>
          <w:tcPr>
            <w:tcW w:w="666" w:type="dxa"/>
            <w:tcBorders>
              <w:top w:val="single" w:sz="4" w:space="0" w:color="auto"/>
              <w:left w:val="single" w:sz="4" w:space="0" w:color="auto"/>
              <w:bottom w:val="single" w:sz="4" w:space="0" w:color="auto"/>
              <w:right w:val="single" w:sz="4" w:space="0" w:color="auto"/>
            </w:tcBorders>
            <w:shd w:val="clear" w:color="auto" w:fill="auto"/>
            <w:noWrap/>
          </w:tcPr>
          <w:p w:rsidR="00F327C9" w:rsidRPr="000F66FF" w:rsidRDefault="00F327C9" w:rsidP="00580C64">
            <w:pPr>
              <w:rPr>
                <w:sz w:val="26"/>
                <w:szCs w:val="26"/>
              </w:rPr>
            </w:pPr>
            <w:proofErr w:type="spellStart"/>
            <w:r w:rsidRPr="000F66FF">
              <w:rPr>
                <w:sz w:val="26"/>
                <w:szCs w:val="26"/>
              </w:rPr>
              <w:t>i</w:t>
            </w:r>
            <w:proofErr w:type="spellEnd"/>
            <w:r w:rsidRPr="000F66FF">
              <w:rPr>
                <w:sz w:val="26"/>
                <w:szCs w:val="26"/>
              </w:rPr>
              <w:t>)</w:t>
            </w:r>
          </w:p>
        </w:tc>
        <w:tc>
          <w:tcPr>
            <w:tcW w:w="1561" w:type="dxa"/>
            <w:tcBorders>
              <w:top w:val="single" w:sz="4" w:space="0" w:color="auto"/>
              <w:left w:val="single" w:sz="4" w:space="0" w:color="auto"/>
              <w:bottom w:val="single" w:sz="4" w:space="0" w:color="auto"/>
              <w:right w:val="single" w:sz="4" w:space="0" w:color="auto"/>
            </w:tcBorders>
            <w:shd w:val="clear" w:color="auto" w:fill="auto"/>
            <w:noWrap/>
          </w:tcPr>
          <w:p w:rsidR="00F327C9" w:rsidRPr="000F66FF" w:rsidRDefault="00F327C9" w:rsidP="00580C64">
            <w:pPr>
              <w:jc w:val="left"/>
              <w:rPr>
                <w:sz w:val="26"/>
                <w:szCs w:val="26"/>
              </w:rPr>
            </w:pPr>
            <w:r w:rsidRPr="000F66FF">
              <w:rPr>
                <w:sz w:val="26"/>
                <w:szCs w:val="26"/>
              </w:rPr>
              <w:t>Inception Report</w:t>
            </w:r>
          </w:p>
        </w:tc>
        <w:tc>
          <w:tcPr>
            <w:tcW w:w="1170" w:type="dxa"/>
            <w:tcBorders>
              <w:top w:val="single" w:sz="4" w:space="0" w:color="auto"/>
              <w:left w:val="single" w:sz="4" w:space="0" w:color="auto"/>
              <w:bottom w:val="single" w:sz="4" w:space="0" w:color="auto"/>
              <w:right w:val="single" w:sz="4" w:space="0" w:color="auto"/>
            </w:tcBorders>
          </w:tcPr>
          <w:p w:rsidR="007F299B" w:rsidRPr="000F66FF" w:rsidRDefault="007F299B" w:rsidP="00580C64">
            <w:pPr>
              <w:jc w:val="center"/>
              <w:rPr>
                <w:sz w:val="26"/>
                <w:szCs w:val="26"/>
              </w:rPr>
            </w:pPr>
            <w:r w:rsidRPr="000F66FF">
              <w:rPr>
                <w:sz w:val="26"/>
                <w:szCs w:val="26"/>
              </w:rPr>
              <w:t>10</w:t>
            </w:r>
          </w:p>
          <w:p w:rsidR="007F299B" w:rsidRPr="000F66FF" w:rsidRDefault="007F299B" w:rsidP="00580C64">
            <w:pPr>
              <w:pStyle w:val="BodyText"/>
              <w:spacing w:after="0"/>
              <w:jc w:val="center"/>
              <w:rPr>
                <w:sz w:val="26"/>
                <w:szCs w:val="26"/>
              </w:rPr>
            </w:pPr>
            <w:r w:rsidRPr="000F66FF">
              <w:rPr>
                <w:sz w:val="26"/>
                <w:szCs w:val="26"/>
              </w:rPr>
              <w:t>+</w:t>
            </w:r>
          </w:p>
          <w:p w:rsidR="007F299B" w:rsidRPr="000F66FF" w:rsidRDefault="003569C3" w:rsidP="00580C64">
            <w:pPr>
              <w:pStyle w:val="BodyText"/>
              <w:spacing w:after="0"/>
              <w:jc w:val="center"/>
              <w:rPr>
                <w:sz w:val="26"/>
                <w:szCs w:val="26"/>
              </w:rPr>
            </w:pPr>
            <w:r w:rsidRPr="000F66FF">
              <w:rPr>
                <w:sz w:val="26"/>
                <w:szCs w:val="26"/>
              </w:rPr>
              <w:t>S</w:t>
            </w:r>
            <w:r w:rsidR="007F299B" w:rsidRPr="000F66FF">
              <w:rPr>
                <w:sz w:val="26"/>
                <w:szCs w:val="26"/>
              </w:rPr>
              <w:t>oft copy</w:t>
            </w:r>
          </w:p>
        </w:tc>
        <w:tc>
          <w:tcPr>
            <w:tcW w:w="1614" w:type="dxa"/>
            <w:tcBorders>
              <w:top w:val="single" w:sz="4" w:space="0" w:color="auto"/>
              <w:left w:val="single" w:sz="4" w:space="0" w:color="auto"/>
              <w:bottom w:val="single" w:sz="4" w:space="0" w:color="auto"/>
              <w:right w:val="single" w:sz="4" w:space="0" w:color="auto"/>
            </w:tcBorders>
            <w:shd w:val="clear" w:color="auto" w:fill="auto"/>
            <w:noWrap/>
          </w:tcPr>
          <w:p w:rsidR="00F327C9" w:rsidRPr="000F66FF" w:rsidRDefault="006415AE" w:rsidP="0075535F">
            <w:pPr>
              <w:jc w:val="left"/>
              <w:rPr>
                <w:sz w:val="26"/>
                <w:szCs w:val="26"/>
              </w:rPr>
            </w:pPr>
            <w:r w:rsidRPr="000F66FF">
              <w:rPr>
                <w:sz w:val="26"/>
                <w:szCs w:val="26"/>
              </w:rPr>
              <w:t>upto1</w:t>
            </w:r>
            <w:r w:rsidR="0075535F" w:rsidRPr="000F66FF">
              <w:rPr>
                <w:sz w:val="26"/>
                <w:szCs w:val="26"/>
              </w:rPr>
              <w:t>0</w:t>
            </w:r>
            <w:r w:rsidRPr="000F66FF">
              <w:rPr>
                <w:sz w:val="26"/>
                <w:szCs w:val="26"/>
              </w:rPr>
              <w:t xml:space="preserve"> </w:t>
            </w:r>
            <w:r w:rsidR="00F327C9" w:rsidRPr="000F66FF">
              <w:rPr>
                <w:sz w:val="26"/>
                <w:szCs w:val="26"/>
              </w:rPr>
              <w:t xml:space="preserve">from date of award </w:t>
            </w:r>
          </w:p>
        </w:tc>
        <w:tc>
          <w:tcPr>
            <w:tcW w:w="1594" w:type="dxa"/>
            <w:tcBorders>
              <w:top w:val="single" w:sz="4" w:space="0" w:color="auto"/>
              <w:left w:val="single" w:sz="4" w:space="0" w:color="auto"/>
              <w:bottom w:val="single" w:sz="4" w:space="0" w:color="auto"/>
              <w:right w:val="single" w:sz="4" w:space="0" w:color="auto"/>
            </w:tcBorders>
          </w:tcPr>
          <w:p w:rsidR="00F327C9" w:rsidRPr="000F66FF" w:rsidRDefault="004B427C" w:rsidP="006415AE">
            <w:pPr>
              <w:jc w:val="left"/>
              <w:rPr>
                <w:bCs/>
                <w:color w:val="000000"/>
                <w:sz w:val="26"/>
                <w:szCs w:val="26"/>
                <w:lang w:eastAsia="en-GB"/>
              </w:rPr>
            </w:pPr>
            <w:r w:rsidRPr="000F66FF">
              <w:rPr>
                <w:bCs/>
                <w:color w:val="000000"/>
                <w:sz w:val="26"/>
                <w:szCs w:val="26"/>
                <w:lang w:eastAsia="en-GB"/>
              </w:rPr>
              <w:t>10</w:t>
            </w:r>
            <w:r w:rsidR="00E54606" w:rsidRPr="000F66FF">
              <w:rPr>
                <w:bCs/>
                <w:color w:val="000000"/>
                <w:sz w:val="26"/>
                <w:szCs w:val="26"/>
                <w:lang w:eastAsia="en-GB"/>
              </w:rPr>
              <w:t xml:space="preserve"> </w:t>
            </w:r>
          </w:p>
        </w:tc>
        <w:tc>
          <w:tcPr>
            <w:tcW w:w="2198" w:type="dxa"/>
            <w:tcBorders>
              <w:top w:val="single" w:sz="4" w:space="0" w:color="auto"/>
              <w:left w:val="single" w:sz="4" w:space="0" w:color="auto"/>
              <w:bottom w:val="single" w:sz="4" w:space="0" w:color="auto"/>
              <w:right w:val="single" w:sz="4" w:space="0" w:color="auto"/>
            </w:tcBorders>
          </w:tcPr>
          <w:p w:rsidR="00F327C9" w:rsidRPr="000F66FF" w:rsidRDefault="00F327C9" w:rsidP="007D258D">
            <w:pPr>
              <w:jc w:val="left"/>
              <w:rPr>
                <w:bCs/>
                <w:color w:val="000000"/>
                <w:sz w:val="26"/>
                <w:szCs w:val="26"/>
                <w:lang w:eastAsia="en-GB"/>
              </w:rPr>
            </w:pPr>
            <w:r w:rsidRPr="000F66FF">
              <w:rPr>
                <w:sz w:val="26"/>
                <w:szCs w:val="26"/>
              </w:rPr>
              <w:t xml:space="preserve">10% </w:t>
            </w:r>
            <w:r w:rsidR="00630B1C" w:rsidRPr="000F66FF">
              <w:rPr>
                <w:sz w:val="26"/>
                <w:szCs w:val="26"/>
              </w:rPr>
              <w:t xml:space="preserve">of the total cost would be payable </w:t>
            </w:r>
            <w:r w:rsidRPr="000F66FF">
              <w:rPr>
                <w:sz w:val="26"/>
                <w:szCs w:val="26"/>
              </w:rPr>
              <w:t>on approval of Inception Report</w:t>
            </w:r>
            <w:r w:rsidR="00513F42" w:rsidRPr="000F66FF">
              <w:rPr>
                <w:sz w:val="26"/>
                <w:szCs w:val="26"/>
              </w:rPr>
              <w:t xml:space="preserve"> against bank guarantee.</w:t>
            </w:r>
          </w:p>
        </w:tc>
      </w:tr>
      <w:tr w:rsidR="00580C64" w:rsidRPr="000F66FF" w:rsidTr="009C760E">
        <w:trPr>
          <w:jc w:val="center"/>
        </w:trPr>
        <w:tc>
          <w:tcPr>
            <w:tcW w:w="666" w:type="dxa"/>
            <w:tcBorders>
              <w:top w:val="single" w:sz="4" w:space="0" w:color="auto"/>
              <w:left w:val="single" w:sz="4" w:space="0" w:color="auto"/>
              <w:bottom w:val="single" w:sz="4" w:space="0" w:color="auto"/>
              <w:right w:val="single" w:sz="4" w:space="0" w:color="auto"/>
            </w:tcBorders>
            <w:shd w:val="clear" w:color="auto" w:fill="auto"/>
            <w:noWrap/>
          </w:tcPr>
          <w:p w:rsidR="00F327C9" w:rsidRPr="000F66FF" w:rsidRDefault="00F327C9" w:rsidP="00580C64">
            <w:pPr>
              <w:rPr>
                <w:sz w:val="26"/>
                <w:szCs w:val="26"/>
              </w:rPr>
            </w:pPr>
            <w:r w:rsidRPr="000F66FF">
              <w:rPr>
                <w:sz w:val="26"/>
                <w:szCs w:val="26"/>
              </w:rPr>
              <w:t>ii)</w:t>
            </w:r>
          </w:p>
        </w:tc>
        <w:tc>
          <w:tcPr>
            <w:tcW w:w="1561" w:type="dxa"/>
            <w:tcBorders>
              <w:top w:val="single" w:sz="4" w:space="0" w:color="auto"/>
              <w:left w:val="single" w:sz="4" w:space="0" w:color="auto"/>
              <w:bottom w:val="single" w:sz="4" w:space="0" w:color="auto"/>
              <w:right w:val="single" w:sz="4" w:space="0" w:color="auto"/>
            </w:tcBorders>
            <w:shd w:val="clear" w:color="auto" w:fill="auto"/>
            <w:noWrap/>
          </w:tcPr>
          <w:p w:rsidR="00F327C9" w:rsidRPr="000F66FF" w:rsidRDefault="00C42D62" w:rsidP="00513F42">
            <w:pPr>
              <w:jc w:val="left"/>
              <w:rPr>
                <w:sz w:val="26"/>
                <w:szCs w:val="26"/>
              </w:rPr>
            </w:pPr>
            <w:r w:rsidRPr="000F66FF">
              <w:rPr>
                <w:sz w:val="26"/>
                <w:szCs w:val="26"/>
              </w:rPr>
              <w:t xml:space="preserve">Spatial attribute collection &amp; Attachment </w:t>
            </w:r>
            <w:r w:rsidR="00AF31A1" w:rsidRPr="000F66FF">
              <w:rPr>
                <w:sz w:val="26"/>
                <w:szCs w:val="26"/>
              </w:rPr>
              <w:t>and Printing</w:t>
            </w:r>
            <w:r w:rsidR="0098189D" w:rsidRPr="000F66FF">
              <w:rPr>
                <w:sz w:val="26"/>
                <w:szCs w:val="26"/>
              </w:rPr>
              <w:t xml:space="preserve"> of final map on 4000 scale </w:t>
            </w:r>
            <w:r w:rsidR="00AF31A1" w:rsidRPr="000F66FF">
              <w:rPr>
                <w:sz w:val="26"/>
                <w:szCs w:val="26"/>
              </w:rPr>
              <w:t>duly vetted</w:t>
            </w:r>
            <w:r w:rsidR="0098189D" w:rsidRPr="000F66FF">
              <w:rPr>
                <w:sz w:val="26"/>
                <w:szCs w:val="26"/>
              </w:rPr>
              <w:t xml:space="preserve"> </w:t>
            </w:r>
            <w:r w:rsidR="0098189D" w:rsidRPr="000F66FF">
              <w:rPr>
                <w:sz w:val="26"/>
                <w:szCs w:val="26"/>
              </w:rPr>
              <w:lastRenderedPageBreak/>
              <w:t xml:space="preserve">and updated </w:t>
            </w:r>
            <w:r w:rsidR="00513F42" w:rsidRPr="000F66FF">
              <w:rPr>
                <w:sz w:val="26"/>
                <w:szCs w:val="26"/>
              </w:rPr>
              <w:t>by the bidder. And creation of  Digital database</w:t>
            </w:r>
          </w:p>
        </w:tc>
        <w:tc>
          <w:tcPr>
            <w:tcW w:w="1170" w:type="dxa"/>
            <w:tcBorders>
              <w:top w:val="single" w:sz="4" w:space="0" w:color="auto"/>
              <w:left w:val="single" w:sz="4" w:space="0" w:color="auto"/>
              <w:bottom w:val="single" w:sz="4" w:space="0" w:color="auto"/>
              <w:right w:val="single" w:sz="4" w:space="0" w:color="auto"/>
            </w:tcBorders>
          </w:tcPr>
          <w:p w:rsidR="007F299B" w:rsidRPr="000F66FF" w:rsidRDefault="00B140DD" w:rsidP="00580C64">
            <w:pPr>
              <w:jc w:val="center"/>
              <w:rPr>
                <w:sz w:val="26"/>
                <w:szCs w:val="26"/>
              </w:rPr>
            </w:pPr>
            <w:r w:rsidRPr="000F66FF">
              <w:rPr>
                <w:sz w:val="26"/>
                <w:szCs w:val="26"/>
              </w:rPr>
              <w:lastRenderedPageBreak/>
              <w:t>10</w:t>
            </w:r>
          </w:p>
          <w:p w:rsidR="007F299B" w:rsidRPr="000F66FF" w:rsidRDefault="007F299B" w:rsidP="00580C64">
            <w:pPr>
              <w:pStyle w:val="BodyText"/>
              <w:spacing w:after="0"/>
              <w:jc w:val="center"/>
              <w:rPr>
                <w:sz w:val="26"/>
                <w:szCs w:val="26"/>
              </w:rPr>
            </w:pPr>
            <w:r w:rsidRPr="000F66FF">
              <w:rPr>
                <w:sz w:val="26"/>
                <w:szCs w:val="26"/>
              </w:rPr>
              <w:t>+</w:t>
            </w:r>
          </w:p>
          <w:p w:rsidR="00F327C9" w:rsidRPr="000F66FF" w:rsidRDefault="007F299B" w:rsidP="00580C64">
            <w:pPr>
              <w:jc w:val="center"/>
              <w:rPr>
                <w:sz w:val="26"/>
                <w:szCs w:val="26"/>
              </w:rPr>
            </w:pPr>
            <w:r w:rsidRPr="000F66FF">
              <w:rPr>
                <w:sz w:val="26"/>
                <w:szCs w:val="26"/>
              </w:rPr>
              <w:t>soft copy</w:t>
            </w:r>
          </w:p>
          <w:p w:rsidR="00513F42" w:rsidRPr="000F66FF" w:rsidRDefault="00513F42" w:rsidP="00513F42">
            <w:pPr>
              <w:pStyle w:val="BodyText"/>
              <w:rPr>
                <w:sz w:val="26"/>
                <w:szCs w:val="26"/>
              </w:rPr>
            </w:pPr>
            <w:r w:rsidRPr="000F66FF">
              <w:rPr>
                <w:sz w:val="26"/>
                <w:szCs w:val="26"/>
              </w:rPr>
              <w:t xml:space="preserve">       +</w:t>
            </w:r>
          </w:p>
          <w:p w:rsidR="00513F42" w:rsidRPr="000F66FF" w:rsidRDefault="00513F42" w:rsidP="00513F42">
            <w:pPr>
              <w:pStyle w:val="BodyText"/>
              <w:rPr>
                <w:sz w:val="26"/>
                <w:szCs w:val="26"/>
              </w:rPr>
            </w:pPr>
            <w:r w:rsidRPr="000F66FF">
              <w:rPr>
                <w:sz w:val="26"/>
                <w:szCs w:val="26"/>
              </w:rPr>
              <w:t xml:space="preserve">    Digital    database </w:t>
            </w:r>
            <w:r w:rsidRPr="000F66FF">
              <w:rPr>
                <w:sz w:val="26"/>
                <w:szCs w:val="26"/>
              </w:rPr>
              <w:lastRenderedPageBreak/>
              <w:t>as per design standards</w:t>
            </w:r>
          </w:p>
          <w:p w:rsidR="00513F42" w:rsidRPr="000F66FF" w:rsidRDefault="00513F42" w:rsidP="00513F42">
            <w:pPr>
              <w:pStyle w:val="BodyText"/>
              <w:rPr>
                <w:sz w:val="26"/>
                <w:szCs w:val="26"/>
              </w:rPr>
            </w:pPr>
          </w:p>
        </w:tc>
        <w:tc>
          <w:tcPr>
            <w:tcW w:w="1614" w:type="dxa"/>
            <w:tcBorders>
              <w:top w:val="single" w:sz="4" w:space="0" w:color="auto"/>
              <w:left w:val="single" w:sz="4" w:space="0" w:color="auto"/>
              <w:bottom w:val="single" w:sz="4" w:space="0" w:color="auto"/>
              <w:right w:val="single" w:sz="4" w:space="0" w:color="auto"/>
            </w:tcBorders>
            <w:shd w:val="clear" w:color="auto" w:fill="auto"/>
            <w:noWrap/>
          </w:tcPr>
          <w:p w:rsidR="00F327C9" w:rsidRPr="000F66FF" w:rsidRDefault="0075535F" w:rsidP="006415AE">
            <w:pPr>
              <w:jc w:val="left"/>
              <w:rPr>
                <w:sz w:val="26"/>
                <w:szCs w:val="26"/>
              </w:rPr>
            </w:pPr>
            <w:r w:rsidRPr="000F66FF">
              <w:rPr>
                <w:sz w:val="26"/>
                <w:szCs w:val="26"/>
              </w:rPr>
              <w:lastRenderedPageBreak/>
              <w:t>70</w:t>
            </w:r>
            <w:r w:rsidR="00E54606" w:rsidRPr="000F66FF">
              <w:rPr>
                <w:sz w:val="26"/>
                <w:szCs w:val="26"/>
              </w:rPr>
              <w:t xml:space="preserve"> </w:t>
            </w:r>
            <w:r w:rsidR="00F327C9" w:rsidRPr="000F66FF">
              <w:rPr>
                <w:sz w:val="26"/>
                <w:szCs w:val="26"/>
              </w:rPr>
              <w:t>from date of approval of Inception Report</w:t>
            </w:r>
            <w:r w:rsidR="00F02FE5" w:rsidRPr="000F66FF">
              <w:rPr>
                <w:b/>
                <w:sz w:val="26"/>
                <w:szCs w:val="26"/>
              </w:rPr>
              <w:t>#</w:t>
            </w:r>
          </w:p>
        </w:tc>
        <w:tc>
          <w:tcPr>
            <w:tcW w:w="1594" w:type="dxa"/>
            <w:tcBorders>
              <w:top w:val="single" w:sz="4" w:space="0" w:color="auto"/>
              <w:left w:val="single" w:sz="4" w:space="0" w:color="auto"/>
              <w:bottom w:val="single" w:sz="4" w:space="0" w:color="auto"/>
              <w:right w:val="single" w:sz="4" w:space="0" w:color="auto"/>
            </w:tcBorders>
          </w:tcPr>
          <w:p w:rsidR="00F327C9" w:rsidRPr="000F66FF" w:rsidRDefault="004B427C" w:rsidP="006415AE">
            <w:pPr>
              <w:jc w:val="left"/>
              <w:rPr>
                <w:bCs/>
                <w:color w:val="000000"/>
                <w:sz w:val="26"/>
                <w:szCs w:val="26"/>
                <w:lang w:eastAsia="en-GB"/>
              </w:rPr>
            </w:pPr>
            <w:r w:rsidRPr="000F66FF">
              <w:rPr>
                <w:bCs/>
                <w:color w:val="000000"/>
                <w:sz w:val="26"/>
                <w:szCs w:val="26"/>
                <w:lang w:eastAsia="en-GB"/>
              </w:rPr>
              <w:t>80</w:t>
            </w:r>
            <w:r w:rsidR="00E54606" w:rsidRPr="000F66FF">
              <w:rPr>
                <w:bCs/>
                <w:color w:val="000000"/>
                <w:sz w:val="26"/>
                <w:szCs w:val="26"/>
                <w:lang w:eastAsia="en-GB"/>
              </w:rPr>
              <w:t xml:space="preserve"> </w:t>
            </w:r>
            <w:r w:rsidR="00F327C9" w:rsidRPr="000F66FF">
              <w:rPr>
                <w:bCs/>
                <w:color w:val="000000"/>
                <w:sz w:val="26"/>
                <w:szCs w:val="26"/>
                <w:lang w:eastAsia="en-GB"/>
              </w:rPr>
              <w:t xml:space="preserve">plus </w:t>
            </w:r>
            <w:r w:rsidR="006415AE" w:rsidRPr="000F66FF">
              <w:rPr>
                <w:bCs/>
                <w:color w:val="000000"/>
                <w:sz w:val="26"/>
                <w:szCs w:val="26"/>
                <w:lang w:eastAsia="en-GB"/>
              </w:rPr>
              <w:t>p</w:t>
            </w:r>
            <w:r w:rsidR="00F327C9" w:rsidRPr="000F66FF">
              <w:rPr>
                <w:bCs/>
                <w:color w:val="000000"/>
                <w:sz w:val="26"/>
                <w:szCs w:val="26"/>
                <w:lang w:eastAsia="en-GB"/>
              </w:rPr>
              <w:t>rocessing time*</w:t>
            </w:r>
          </w:p>
        </w:tc>
        <w:tc>
          <w:tcPr>
            <w:tcW w:w="2198" w:type="dxa"/>
            <w:tcBorders>
              <w:top w:val="single" w:sz="4" w:space="0" w:color="auto"/>
              <w:left w:val="single" w:sz="4" w:space="0" w:color="auto"/>
              <w:bottom w:val="single" w:sz="4" w:space="0" w:color="auto"/>
              <w:right w:val="single" w:sz="4" w:space="0" w:color="auto"/>
            </w:tcBorders>
          </w:tcPr>
          <w:p w:rsidR="00F327C9" w:rsidRPr="000F66FF" w:rsidRDefault="00CA5EBA" w:rsidP="007D258D">
            <w:pPr>
              <w:jc w:val="left"/>
              <w:rPr>
                <w:sz w:val="26"/>
                <w:szCs w:val="26"/>
              </w:rPr>
            </w:pPr>
            <w:r w:rsidRPr="000F66FF">
              <w:rPr>
                <w:sz w:val="26"/>
                <w:szCs w:val="26"/>
              </w:rPr>
              <w:t>20</w:t>
            </w:r>
            <w:r w:rsidR="00F327C9" w:rsidRPr="000F66FF">
              <w:rPr>
                <w:sz w:val="26"/>
                <w:szCs w:val="26"/>
              </w:rPr>
              <w:t>%</w:t>
            </w:r>
            <w:r w:rsidR="00630B1C" w:rsidRPr="000F66FF">
              <w:rPr>
                <w:sz w:val="26"/>
                <w:szCs w:val="26"/>
              </w:rPr>
              <w:t xml:space="preserve"> of the total cost would be payable</w:t>
            </w:r>
            <w:r w:rsidR="00F327C9" w:rsidRPr="000F66FF">
              <w:rPr>
                <w:sz w:val="26"/>
                <w:szCs w:val="26"/>
              </w:rPr>
              <w:t xml:space="preserve"> on approval of </w:t>
            </w:r>
            <w:r w:rsidR="00DD6E9D" w:rsidRPr="000F66FF">
              <w:rPr>
                <w:sz w:val="26"/>
                <w:szCs w:val="26"/>
              </w:rPr>
              <w:t>Base Map</w:t>
            </w:r>
          </w:p>
          <w:p w:rsidR="00D7096C" w:rsidRPr="000F66FF" w:rsidRDefault="00D7096C" w:rsidP="00525C96">
            <w:pPr>
              <w:pStyle w:val="BodyText"/>
              <w:rPr>
                <w:sz w:val="26"/>
                <w:szCs w:val="26"/>
              </w:rPr>
            </w:pPr>
            <w:r w:rsidRPr="000F66FF">
              <w:rPr>
                <w:sz w:val="26"/>
                <w:szCs w:val="26"/>
              </w:rPr>
              <w:t xml:space="preserve">Plus Bank guarantee taken above will be </w:t>
            </w:r>
            <w:r w:rsidRPr="000F66FF">
              <w:rPr>
                <w:sz w:val="26"/>
                <w:szCs w:val="26"/>
              </w:rPr>
              <w:lastRenderedPageBreak/>
              <w:t>released.</w:t>
            </w:r>
          </w:p>
        </w:tc>
      </w:tr>
      <w:tr w:rsidR="00580C64" w:rsidRPr="000F66FF" w:rsidTr="009C760E">
        <w:trPr>
          <w:jc w:val="center"/>
        </w:trPr>
        <w:tc>
          <w:tcPr>
            <w:tcW w:w="666" w:type="dxa"/>
            <w:tcBorders>
              <w:top w:val="single" w:sz="4" w:space="0" w:color="auto"/>
              <w:left w:val="single" w:sz="4" w:space="0" w:color="auto"/>
              <w:bottom w:val="single" w:sz="4" w:space="0" w:color="auto"/>
              <w:right w:val="single" w:sz="4" w:space="0" w:color="auto"/>
            </w:tcBorders>
            <w:shd w:val="clear" w:color="auto" w:fill="auto"/>
            <w:noWrap/>
          </w:tcPr>
          <w:p w:rsidR="00F327C9" w:rsidRPr="000F66FF" w:rsidRDefault="00F327C9" w:rsidP="00580C64">
            <w:pPr>
              <w:rPr>
                <w:sz w:val="26"/>
                <w:szCs w:val="26"/>
              </w:rPr>
            </w:pPr>
            <w:r w:rsidRPr="000F66FF">
              <w:rPr>
                <w:sz w:val="26"/>
                <w:szCs w:val="26"/>
              </w:rPr>
              <w:lastRenderedPageBreak/>
              <w:t>iii)</w:t>
            </w:r>
          </w:p>
        </w:tc>
        <w:tc>
          <w:tcPr>
            <w:tcW w:w="1561" w:type="dxa"/>
            <w:tcBorders>
              <w:top w:val="single" w:sz="4" w:space="0" w:color="auto"/>
              <w:left w:val="single" w:sz="4" w:space="0" w:color="auto"/>
              <w:bottom w:val="single" w:sz="4" w:space="0" w:color="auto"/>
              <w:right w:val="single" w:sz="4" w:space="0" w:color="auto"/>
            </w:tcBorders>
            <w:shd w:val="clear" w:color="auto" w:fill="auto"/>
            <w:noWrap/>
          </w:tcPr>
          <w:p w:rsidR="00F327C9" w:rsidRPr="000F66FF" w:rsidRDefault="007A0FD5" w:rsidP="00580C64">
            <w:pPr>
              <w:jc w:val="left"/>
              <w:rPr>
                <w:sz w:val="26"/>
                <w:szCs w:val="26"/>
              </w:rPr>
            </w:pPr>
            <w:r w:rsidRPr="000F66FF">
              <w:rPr>
                <w:sz w:val="26"/>
                <w:szCs w:val="26"/>
              </w:rPr>
              <w:t>Data Analysis Report</w:t>
            </w:r>
          </w:p>
        </w:tc>
        <w:tc>
          <w:tcPr>
            <w:tcW w:w="1170" w:type="dxa"/>
            <w:tcBorders>
              <w:top w:val="single" w:sz="4" w:space="0" w:color="auto"/>
              <w:left w:val="single" w:sz="4" w:space="0" w:color="auto"/>
              <w:bottom w:val="single" w:sz="4" w:space="0" w:color="auto"/>
              <w:right w:val="single" w:sz="4" w:space="0" w:color="auto"/>
            </w:tcBorders>
          </w:tcPr>
          <w:p w:rsidR="00F4198B" w:rsidRPr="000F66FF" w:rsidRDefault="00F4198B" w:rsidP="00580C64">
            <w:pPr>
              <w:jc w:val="center"/>
              <w:rPr>
                <w:sz w:val="26"/>
                <w:szCs w:val="26"/>
              </w:rPr>
            </w:pPr>
            <w:r w:rsidRPr="000F66FF">
              <w:rPr>
                <w:sz w:val="26"/>
                <w:szCs w:val="26"/>
              </w:rPr>
              <w:t>10</w:t>
            </w:r>
          </w:p>
          <w:p w:rsidR="00F4198B" w:rsidRPr="000F66FF" w:rsidRDefault="00F4198B" w:rsidP="00580C64">
            <w:pPr>
              <w:pStyle w:val="BodyText"/>
              <w:spacing w:after="0"/>
              <w:jc w:val="center"/>
              <w:rPr>
                <w:sz w:val="26"/>
                <w:szCs w:val="26"/>
              </w:rPr>
            </w:pPr>
            <w:r w:rsidRPr="000F66FF">
              <w:rPr>
                <w:sz w:val="26"/>
                <w:szCs w:val="26"/>
              </w:rPr>
              <w:t>+</w:t>
            </w:r>
          </w:p>
          <w:p w:rsidR="00F327C9" w:rsidRPr="000F66FF" w:rsidRDefault="00F4198B" w:rsidP="00580C64">
            <w:pPr>
              <w:jc w:val="center"/>
              <w:rPr>
                <w:sz w:val="26"/>
                <w:szCs w:val="26"/>
              </w:rPr>
            </w:pPr>
            <w:r w:rsidRPr="000F66FF">
              <w:rPr>
                <w:sz w:val="26"/>
                <w:szCs w:val="26"/>
              </w:rPr>
              <w:t>soft copy</w:t>
            </w:r>
          </w:p>
        </w:tc>
        <w:tc>
          <w:tcPr>
            <w:tcW w:w="1614" w:type="dxa"/>
            <w:tcBorders>
              <w:top w:val="single" w:sz="4" w:space="0" w:color="auto"/>
              <w:left w:val="single" w:sz="4" w:space="0" w:color="auto"/>
              <w:bottom w:val="single" w:sz="4" w:space="0" w:color="auto"/>
              <w:right w:val="single" w:sz="4" w:space="0" w:color="auto"/>
            </w:tcBorders>
            <w:shd w:val="clear" w:color="auto" w:fill="auto"/>
            <w:noWrap/>
          </w:tcPr>
          <w:p w:rsidR="00F327C9" w:rsidRPr="000F66FF" w:rsidRDefault="00484FE8" w:rsidP="006415AE">
            <w:pPr>
              <w:jc w:val="left"/>
              <w:rPr>
                <w:sz w:val="26"/>
                <w:szCs w:val="26"/>
              </w:rPr>
            </w:pPr>
            <w:r w:rsidRPr="000F66FF">
              <w:rPr>
                <w:sz w:val="26"/>
                <w:szCs w:val="26"/>
              </w:rPr>
              <w:t>9</w:t>
            </w:r>
            <w:r w:rsidR="0075535F" w:rsidRPr="000F66FF">
              <w:rPr>
                <w:sz w:val="26"/>
                <w:szCs w:val="26"/>
              </w:rPr>
              <w:t>0</w:t>
            </w:r>
            <w:r w:rsidR="00F327C9" w:rsidRPr="000F66FF">
              <w:rPr>
                <w:sz w:val="26"/>
                <w:szCs w:val="26"/>
              </w:rPr>
              <w:t xml:space="preserve"> from date of approval of </w:t>
            </w:r>
            <w:r w:rsidR="0042255C" w:rsidRPr="000F66FF">
              <w:rPr>
                <w:sz w:val="26"/>
                <w:szCs w:val="26"/>
              </w:rPr>
              <w:t>Base Map</w:t>
            </w:r>
            <w:r w:rsidR="00F02FE5" w:rsidRPr="000F66FF">
              <w:rPr>
                <w:b/>
                <w:sz w:val="26"/>
                <w:szCs w:val="26"/>
              </w:rPr>
              <w:t>#</w:t>
            </w:r>
          </w:p>
        </w:tc>
        <w:tc>
          <w:tcPr>
            <w:tcW w:w="1594" w:type="dxa"/>
            <w:tcBorders>
              <w:top w:val="single" w:sz="4" w:space="0" w:color="auto"/>
              <w:left w:val="single" w:sz="4" w:space="0" w:color="auto"/>
              <w:bottom w:val="single" w:sz="4" w:space="0" w:color="auto"/>
              <w:right w:val="single" w:sz="4" w:space="0" w:color="auto"/>
            </w:tcBorders>
          </w:tcPr>
          <w:p w:rsidR="00F327C9" w:rsidRPr="000F66FF" w:rsidRDefault="00484FE8" w:rsidP="006415AE">
            <w:pPr>
              <w:jc w:val="left"/>
              <w:rPr>
                <w:bCs/>
                <w:color w:val="000000"/>
                <w:sz w:val="26"/>
                <w:szCs w:val="26"/>
                <w:lang w:eastAsia="en-GB"/>
              </w:rPr>
            </w:pPr>
            <w:r w:rsidRPr="000F66FF">
              <w:rPr>
                <w:bCs/>
                <w:color w:val="000000"/>
                <w:sz w:val="26"/>
                <w:szCs w:val="26"/>
                <w:lang w:eastAsia="en-GB"/>
              </w:rPr>
              <w:t>17</w:t>
            </w:r>
            <w:r w:rsidR="004B427C" w:rsidRPr="000F66FF">
              <w:rPr>
                <w:bCs/>
                <w:color w:val="000000"/>
                <w:sz w:val="26"/>
                <w:szCs w:val="26"/>
                <w:lang w:eastAsia="en-GB"/>
              </w:rPr>
              <w:t>0</w:t>
            </w:r>
            <w:r w:rsidR="00F327C9" w:rsidRPr="000F66FF">
              <w:rPr>
                <w:bCs/>
                <w:color w:val="000000"/>
                <w:sz w:val="26"/>
                <w:szCs w:val="26"/>
                <w:lang w:eastAsia="en-GB"/>
              </w:rPr>
              <w:t xml:space="preserve"> plus processing time</w:t>
            </w:r>
            <w:r w:rsidR="009B10DB" w:rsidRPr="000F66FF">
              <w:rPr>
                <w:bCs/>
                <w:color w:val="000000"/>
                <w:sz w:val="26"/>
                <w:szCs w:val="26"/>
                <w:lang w:eastAsia="en-GB"/>
              </w:rPr>
              <w:t>*</w:t>
            </w:r>
          </w:p>
        </w:tc>
        <w:tc>
          <w:tcPr>
            <w:tcW w:w="2198" w:type="dxa"/>
            <w:tcBorders>
              <w:top w:val="single" w:sz="4" w:space="0" w:color="auto"/>
              <w:left w:val="single" w:sz="4" w:space="0" w:color="auto"/>
              <w:bottom w:val="single" w:sz="4" w:space="0" w:color="auto"/>
              <w:right w:val="single" w:sz="4" w:space="0" w:color="auto"/>
            </w:tcBorders>
          </w:tcPr>
          <w:p w:rsidR="00F327C9" w:rsidRPr="000F66FF" w:rsidRDefault="00F327C9" w:rsidP="005050A3">
            <w:pPr>
              <w:rPr>
                <w:bCs/>
                <w:color w:val="000000"/>
                <w:sz w:val="26"/>
                <w:szCs w:val="26"/>
                <w:lang w:eastAsia="en-GB"/>
              </w:rPr>
            </w:pPr>
            <w:r w:rsidRPr="000F66FF">
              <w:rPr>
                <w:sz w:val="26"/>
                <w:szCs w:val="26"/>
              </w:rPr>
              <w:t xml:space="preserve">20% of the total cost would be payable on approval of </w:t>
            </w:r>
            <w:r w:rsidR="00DD6E9D" w:rsidRPr="000F66FF">
              <w:rPr>
                <w:sz w:val="26"/>
                <w:szCs w:val="26"/>
              </w:rPr>
              <w:t>Data  Analysis Report</w:t>
            </w:r>
          </w:p>
        </w:tc>
      </w:tr>
      <w:tr w:rsidR="00F4198B" w:rsidRPr="000F66FF" w:rsidTr="009C760E">
        <w:trPr>
          <w:jc w:val="center"/>
        </w:trPr>
        <w:tc>
          <w:tcPr>
            <w:tcW w:w="666" w:type="dxa"/>
            <w:tcBorders>
              <w:top w:val="single" w:sz="4" w:space="0" w:color="auto"/>
              <w:left w:val="single" w:sz="4" w:space="0" w:color="auto"/>
              <w:bottom w:val="single" w:sz="4" w:space="0" w:color="auto"/>
              <w:right w:val="single" w:sz="4" w:space="0" w:color="auto"/>
            </w:tcBorders>
            <w:shd w:val="clear" w:color="auto" w:fill="auto"/>
            <w:noWrap/>
          </w:tcPr>
          <w:p w:rsidR="00F4198B" w:rsidRPr="000F66FF" w:rsidRDefault="00F4198B" w:rsidP="00580C64">
            <w:pPr>
              <w:rPr>
                <w:sz w:val="26"/>
                <w:szCs w:val="26"/>
              </w:rPr>
            </w:pPr>
            <w:r w:rsidRPr="000F66FF">
              <w:rPr>
                <w:sz w:val="26"/>
                <w:szCs w:val="26"/>
              </w:rPr>
              <w:t>iv)</w:t>
            </w:r>
          </w:p>
        </w:tc>
        <w:tc>
          <w:tcPr>
            <w:tcW w:w="1561" w:type="dxa"/>
            <w:tcBorders>
              <w:top w:val="single" w:sz="4" w:space="0" w:color="auto"/>
              <w:left w:val="single" w:sz="4" w:space="0" w:color="auto"/>
              <w:bottom w:val="single" w:sz="4" w:space="0" w:color="auto"/>
              <w:right w:val="single" w:sz="4" w:space="0" w:color="auto"/>
            </w:tcBorders>
            <w:shd w:val="clear" w:color="auto" w:fill="auto"/>
            <w:noWrap/>
          </w:tcPr>
          <w:p w:rsidR="00F4198B" w:rsidRPr="000F66FF" w:rsidRDefault="00F4198B" w:rsidP="00580C64">
            <w:pPr>
              <w:jc w:val="left"/>
              <w:rPr>
                <w:sz w:val="26"/>
                <w:szCs w:val="26"/>
              </w:rPr>
            </w:pPr>
            <w:r w:rsidRPr="000F66FF">
              <w:rPr>
                <w:sz w:val="26"/>
                <w:szCs w:val="26"/>
              </w:rPr>
              <w:t>Project</w:t>
            </w:r>
            <w:r w:rsidR="000646E1" w:rsidRPr="000F66FF">
              <w:rPr>
                <w:sz w:val="26"/>
                <w:szCs w:val="26"/>
              </w:rPr>
              <w:t>ed Requirements</w:t>
            </w:r>
            <w:r w:rsidR="00D10BD2" w:rsidRPr="000F66FF">
              <w:rPr>
                <w:sz w:val="26"/>
                <w:szCs w:val="26"/>
              </w:rPr>
              <w:t>, Issues &amp; Potentials</w:t>
            </w:r>
          </w:p>
        </w:tc>
        <w:tc>
          <w:tcPr>
            <w:tcW w:w="1170" w:type="dxa"/>
            <w:tcBorders>
              <w:top w:val="single" w:sz="4" w:space="0" w:color="auto"/>
              <w:left w:val="single" w:sz="4" w:space="0" w:color="auto"/>
              <w:bottom w:val="single" w:sz="4" w:space="0" w:color="auto"/>
              <w:right w:val="single" w:sz="4" w:space="0" w:color="auto"/>
            </w:tcBorders>
          </w:tcPr>
          <w:p w:rsidR="00F4198B" w:rsidRPr="000F66FF" w:rsidRDefault="00F4198B" w:rsidP="00580C64">
            <w:pPr>
              <w:jc w:val="center"/>
              <w:rPr>
                <w:sz w:val="26"/>
                <w:szCs w:val="26"/>
              </w:rPr>
            </w:pPr>
            <w:r w:rsidRPr="000F66FF">
              <w:rPr>
                <w:sz w:val="26"/>
                <w:szCs w:val="26"/>
              </w:rPr>
              <w:t>10</w:t>
            </w:r>
          </w:p>
          <w:p w:rsidR="00F4198B" w:rsidRPr="000F66FF" w:rsidRDefault="00F4198B" w:rsidP="00580C64">
            <w:pPr>
              <w:pStyle w:val="BodyText"/>
              <w:spacing w:after="0"/>
              <w:jc w:val="center"/>
              <w:rPr>
                <w:sz w:val="26"/>
                <w:szCs w:val="26"/>
              </w:rPr>
            </w:pPr>
            <w:r w:rsidRPr="000F66FF">
              <w:rPr>
                <w:sz w:val="26"/>
                <w:szCs w:val="26"/>
              </w:rPr>
              <w:t>+</w:t>
            </w:r>
          </w:p>
          <w:p w:rsidR="00F4198B" w:rsidRPr="000F66FF" w:rsidRDefault="00F4198B" w:rsidP="00580C64">
            <w:pPr>
              <w:jc w:val="center"/>
              <w:rPr>
                <w:sz w:val="26"/>
                <w:szCs w:val="26"/>
              </w:rPr>
            </w:pPr>
            <w:r w:rsidRPr="000F66FF">
              <w:rPr>
                <w:sz w:val="26"/>
                <w:szCs w:val="26"/>
              </w:rPr>
              <w:t>soft copy</w:t>
            </w:r>
          </w:p>
        </w:tc>
        <w:tc>
          <w:tcPr>
            <w:tcW w:w="1614" w:type="dxa"/>
            <w:tcBorders>
              <w:top w:val="single" w:sz="4" w:space="0" w:color="auto"/>
              <w:left w:val="single" w:sz="4" w:space="0" w:color="auto"/>
              <w:bottom w:val="single" w:sz="4" w:space="0" w:color="auto"/>
              <w:right w:val="single" w:sz="4" w:space="0" w:color="auto"/>
            </w:tcBorders>
            <w:shd w:val="clear" w:color="auto" w:fill="auto"/>
            <w:noWrap/>
          </w:tcPr>
          <w:p w:rsidR="00F4198B" w:rsidRPr="000F66FF" w:rsidRDefault="00484FE8" w:rsidP="006415AE">
            <w:pPr>
              <w:jc w:val="left"/>
              <w:rPr>
                <w:sz w:val="26"/>
                <w:szCs w:val="26"/>
              </w:rPr>
            </w:pPr>
            <w:r w:rsidRPr="000F66FF">
              <w:rPr>
                <w:sz w:val="26"/>
                <w:szCs w:val="26"/>
              </w:rPr>
              <w:t>3</w:t>
            </w:r>
            <w:r w:rsidR="005550FF" w:rsidRPr="000F66FF">
              <w:rPr>
                <w:sz w:val="26"/>
                <w:szCs w:val="26"/>
              </w:rPr>
              <w:t>0</w:t>
            </w:r>
            <w:r w:rsidR="000646E1" w:rsidRPr="000F66FF">
              <w:rPr>
                <w:sz w:val="26"/>
                <w:szCs w:val="26"/>
              </w:rPr>
              <w:t xml:space="preserve"> from date of approval of Data Analysis Report</w:t>
            </w:r>
          </w:p>
        </w:tc>
        <w:tc>
          <w:tcPr>
            <w:tcW w:w="1594" w:type="dxa"/>
            <w:tcBorders>
              <w:top w:val="single" w:sz="4" w:space="0" w:color="auto"/>
              <w:left w:val="single" w:sz="4" w:space="0" w:color="auto"/>
              <w:bottom w:val="single" w:sz="4" w:space="0" w:color="auto"/>
              <w:right w:val="single" w:sz="4" w:space="0" w:color="auto"/>
            </w:tcBorders>
          </w:tcPr>
          <w:p w:rsidR="00F4198B" w:rsidRPr="000F66FF" w:rsidRDefault="00484FE8" w:rsidP="006415AE">
            <w:pPr>
              <w:jc w:val="left"/>
              <w:rPr>
                <w:bCs/>
                <w:color w:val="000000"/>
                <w:sz w:val="26"/>
                <w:szCs w:val="26"/>
                <w:lang w:eastAsia="en-GB"/>
              </w:rPr>
            </w:pPr>
            <w:r w:rsidRPr="000F66FF">
              <w:rPr>
                <w:bCs/>
                <w:color w:val="000000"/>
                <w:sz w:val="26"/>
                <w:szCs w:val="26"/>
                <w:lang w:eastAsia="en-GB"/>
              </w:rPr>
              <w:t>20</w:t>
            </w:r>
            <w:r w:rsidR="004B427C" w:rsidRPr="000F66FF">
              <w:rPr>
                <w:bCs/>
                <w:color w:val="000000"/>
                <w:sz w:val="26"/>
                <w:szCs w:val="26"/>
                <w:lang w:eastAsia="en-GB"/>
              </w:rPr>
              <w:t>0</w:t>
            </w:r>
            <w:r w:rsidR="000646E1" w:rsidRPr="000F66FF">
              <w:rPr>
                <w:bCs/>
                <w:color w:val="000000"/>
                <w:sz w:val="26"/>
                <w:szCs w:val="26"/>
                <w:lang w:eastAsia="en-GB"/>
              </w:rPr>
              <w:t xml:space="preserve"> plus processing time</w:t>
            </w:r>
            <w:r w:rsidR="009B10DB" w:rsidRPr="000F66FF">
              <w:rPr>
                <w:bCs/>
                <w:color w:val="000000"/>
                <w:sz w:val="26"/>
                <w:szCs w:val="26"/>
                <w:lang w:eastAsia="en-GB"/>
              </w:rPr>
              <w:t>*</w:t>
            </w:r>
          </w:p>
        </w:tc>
        <w:tc>
          <w:tcPr>
            <w:tcW w:w="2198" w:type="dxa"/>
            <w:tcBorders>
              <w:top w:val="single" w:sz="4" w:space="0" w:color="auto"/>
              <w:left w:val="single" w:sz="4" w:space="0" w:color="auto"/>
              <w:bottom w:val="single" w:sz="4" w:space="0" w:color="auto"/>
              <w:right w:val="single" w:sz="4" w:space="0" w:color="auto"/>
            </w:tcBorders>
          </w:tcPr>
          <w:p w:rsidR="00F4198B" w:rsidRPr="000F66FF" w:rsidRDefault="00CA5EBA" w:rsidP="007D258D">
            <w:pPr>
              <w:jc w:val="left"/>
              <w:rPr>
                <w:sz w:val="26"/>
                <w:szCs w:val="26"/>
              </w:rPr>
            </w:pPr>
            <w:r w:rsidRPr="000F66FF">
              <w:rPr>
                <w:sz w:val="26"/>
                <w:szCs w:val="26"/>
              </w:rPr>
              <w:t>10%</w:t>
            </w:r>
            <w:r w:rsidR="00630B1C" w:rsidRPr="000F66FF">
              <w:rPr>
                <w:sz w:val="26"/>
                <w:szCs w:val="26"/>
              </w:rPr>
              <w:t xml:space="preserve"> of the total cost would be payable</w:t>
            </w:r>
            <w:r w:rsidRPr="000F66FF">
              <w:rPr>
                <w:sz w:val="26"/>
                <w:szCs w:val="26"/>
              </w:rPr>
              <w:t xml:space="preserve"> on approval of Data  Analysis Report</w:t>
            </w:r>
          </w:p>
        </w:tc>
      </w:tr>
      <w:tr w:rsidR="00580C64" w:rsidRPr="000F66FF" w:rsidTr="009C760E">
        <w:trPr>
          <w:jc w:val="center"/>
        </w:trPr>
        <w:tc>
          <w:tcPr>
            <w:tcW w:w="666" w:type="dxa"/>
            <w:tcBorders>
              <w:top w:val="single" w:sz="4" w:space="0" w:color="auto"/>
              <w:left w:val="single" w:sz="4" w:space="0" w:color="auto"/>
              <w:bottom w:val="single" w:sz="4" w:space="0" w:color="auto"/>
              <w:right w:val="single" w:sz="4" w:space="0" w:color="auto"/>
            </w:tcBorders>
            <w:shd w:val="clear" w:color="auto" w:fill="auto"/>
            <w:noWrap/>
          </w:tcPr>
          <w:p w:rsidR="00F4198B" w:rsidRPr="000F66FF" w:rsidRDefault="00F4198B" w:rsidP="00580C64">
            <w:pPr>
              <w:rPr>
                <w:sz w:val="26"/>
                <w:szCs w:val="26"/>
              </w:rPr>
            </w:pPr>
            <w:r w:rsidRPr="000F66FF">
              <w:rPr>
                <w:sz w:val="26"/>
                <w:szCs w:val="26"/>
              </w:rPr>
              <w:t>v)</w:t>
            </w:r>
          </w:p>
        </w:tc>
        <w:tc>
          <w:tcPr>
            <w:tcW w:w="1561" w:type="dxa"/>
            <w:tcBorders>
              <w:top w:val="single" w:sz="4" w:space="0" w:color="auto"/>
              <w:left w:val="single" w:sz="4" w:space="0" w:color="auto"/>
              <w:bottom w:val="single" w:sz="4" w:space="0" w:color="auto"/>
              <w:right w:val="single" w:sz="4" w:space="0" w:color="auto"/>
            </w:tcBorders>
            <w:shd w:val="clear" w:color="auto" w:fill="auto"/>
            <w:noWrap/>
          </w:tcPr>
          <w:p w:rsidR="00F4198B" w:rsidRPr="000F66FF" w:rsidRDefault="00F4198B" w:rsidP="007D258D">
            <w:pPr>
              <w:jc w:val="left"/>
              <w:rPr>
                <w:sz w:val="26"/>
                <w:szCs w:val="26"/>
              </w:rPr>
            </w:pPr>
            <w:r w:rsidRPr="000F66FF">
              <w:rPr>
                <w:sz w:val="26"/>
                <w:szCs w:val="26"/>
              </w:rPr>
              <w:t xml:space="preserve">Draft </w:t>
            </w:r>
            <w:r w:rsidR="007D258D" w:rsidRPr="000F66FF">
              <w:rPr>
                <w:sz w:val="26"/>
                <w:szCs w:val="26"/>
              </w:rPr>
              <w:t>Master Plan</w:t>
            </w:r>
          </w:p>
        </w:tc>
        <w:tc>
          <w:tcPr>
            <w:tcW w:w="1170" w:type="dxa"/>
            <w:tcBorders>
              <w:top w:val="single" w:sz="4" w:space="0" w:color="auto"/>
              <w:left w:val="single" w:sz="4" w:space="0" w:color="auto"/>
              <w:bottom w:val="single" w:sz="4" w:space="0" w:color="auto"/>
              <w:right w:val="single" w:sz="4" w:space="0" w:color="auto"/>
            </w:tcBorders>
          </w:tcPr>
          <w:p w:rsidR="00F4198B" w:rsidRPr="000F66FF" w:rsidRDefault="00F4198B" w:rsidP="00580C64">
            <w:pPr>
              <w:pStyle w:val="BodyText"/>
              <w:spacing w:after="0"/>
              <w:jc w:val="center"/>
              <w:rPr>
                <w:sz w:val="26"/>
                <w:szCs w:val="26"/>
              </w:rPr>
            </w:pPr>
            <w:r w:rsidRPr="000F66FF">
              <w:rPr>
                <w:sz w:val="26"/>
                <w:szCs w:val="26"/>
              </w:rPr>
              <w:t>25</w:t>
            </w:r>
          </w:p>
          <w:p w:rsidR="00F4198B" w:rsidRPr="000F66FF" w:rsidRDefault="00F4198B" w:rsidP="00580C64">
            <w:pPr>
              <w:pStyle w:val="BodyText"/>
              <w:spacing w:after="0"/>
              <w:jc w:val="center"/>
              <w:rPr>
                <w:sz w:val="26"/>
                <w:szCs w:val="26"/>
              </w:rPr>
            </w:pPr>
            <w:r w:rsidRPr="000F66FF">
              <w:rPr>
                <w:sz w:val="26"/>
                <w:szCs w:val="26"/>
              </w:rPr>
              <w:t>+</w:t>
            </w:r>
          </w:p>
          <w:p w:rsidR="00F4198B" w:rsidRPr="000F66FF" w:rsidRDefault="00F4198B" w:rsidP="00580C64">
            <w:pPr>
              <w:jc w:val="center"/>
              <w:rPr>
                <w:sz w:val="26"/>
                <w:szCs w:val="26"/>
              </w:rPr>
            </w:pPr>
            <w:r w:rsidRPr="000F66FF">
              <w:rPr>
                <w:sz w:val="26"/>
                <w:szCs w:val="26"/>
              </w:rPr>
              <w:t>soft copy</w:t>
            </w:r>
          </w:p>
        </w:tc>
        <w:tc>
          <w:tcPr>
            <w:tcW w:w="1614" w:type="dxa"/>
            <w:tcBorders>
              <w:top w:val="single" w:sz="4" w:space="0" w:color="auto"/>
              <w:left w:val="single" w:sz="4" w:space="0" w:color="auto"/>
              <w:bottom w:val="single" w:sz="4" w:space="0" w:color="auto"/>
              <w:right w:val="single" w:sz="4" w:space="0" w:color="auto"/>
            </w:tcBorders>
            <w:shd w:val="clear" w:color="auto" w:fill="auto"/>
            <w:noWrap/>
          </w:tcPr>
          <w:p w:rsidR="00F4198B" w:rsidRPr="000F66FF" w:rsidRDefault="00484FE8" w:rsidP="006415AE">
            <w:pPr>
              <w:jc w:val="left"/>
              <w:rPr>
                <w:sz w:val="26"/>
                <w:szCs w:val="26"/>
              </w:rPr>
            </w:pPr>
            <w:r w:rsidRPr="000F66FF">
              <w:rPr>
                <w:sz w:val="26"/>
                <w:szCs w:val="26"/>
              </w:rPr>
              <w:t>6</w:t>
            </w:r>
            <w:r w:rsidR="006D11D0" w:rsidRPr="000F66FF">
              <w:rPr>
                <w:sz w:val="26"/>
                <w:szCs w:val="26"/>
              </w:rPr>
              <w:t>0</w:t>
            </w:r>
            <w:r w:rsidR="00D10BD2" w:rsidRPr="000F66FF">
              <w:rPr>
                <w:sz w:val="26"/>
                <w:szCs w:val="26"/>
              </w:rPr>
              <w:t xml:space="preserve"> </w:t>
            </w:r>
            <w:r w:rsidR="00F4198B" w:rsidRPr="000F66FF">
              <w:rPr>
                <w:sz w:val="26"/>
                <w:szCs w:val="26"/>
              </w:rPr>
              <w:t xml:space="preserve">from date of approval of </w:t>
            </w:r>
            <w:r w:rsidR="00D10BD2" w:rsidRPr="000F66FF">
              <w:rPr>
                <w:sz w:val="26"/>
                <w:szCs w:val="26"/>
              </w:rPr>
              <w:t>Projected Requirements, Issues &amp; Potentials</w:t>
            </w:r>
          </w:p>
        </w:tc>
        <w:tc>
          <w:tcPr>
            <w:tcW w:w="1594" w:type="dxa"/>
            <w:tcBorders>
              <w:top w:val="single" w:sz="4" w:space="0" w:color="auto"/>
              <w:left w:val="single" w:sz="4" w:space="0" w:color="auto"/>
              <w:bottom w:val="single" w:sz="4" w:space="0" w:color="auto"/>
              <w:right w:val="single" w:sz="4" w:space="0" w:color="auto"/>
            </w:tcBorders>
          </w:tcPr>
          <w:p w:rsidR="00F4198B" w:rsidRPr="000F66FF" w:rsidRDefault="00484FE8" w:rsidP="006415AE">
            <w:pPr>
              <w:jc w:val="left"/>
              <w:rPr>
                <w:bCs/>
                <w:color w:val="000000"/>
                <w:sz w:val="26"/>
                <w:szCs w:val="26"/>
                <w:lang w:eastAsia="en-GB"/>
              </w:rPr>
            </w:pPr>
            <w:r w:rsidRPr="000F66FF">
              <w:rPr>
                <w:bCs/>
                <w:color w:val="000000"/>
                <w:sz w:val="26"/>
                <w:szCs w:val="26"/>
                <w:lang w:eastAsia="en-GB"/>
              </w:rPr>
              <w:t>26</w:t>
            </w:r>
            <w:r w:rsidR="004B427C" w:rsidRPr="000F66FF">
              <w:rPr>
                <w:bCs/>
                <w:color w:val="000000"/>
                <w:sz w:val="26"/>
                <w:szCs w:val="26"/>
                <w:lang w:eastAsia="en-GB"/>
              </w:rPr>
              <w:t>0</w:t>
            </w:r>
            <w:r w:rsidR="00F4198B" w:rsidRPr="000F66FF">
              <w:rPr>
                <w:bCs/>
                <w:color w:val="000000"/>
                <w:sz w:val="26"/>
                <w:szCs w:val="26"/>
                <w:lang w:eastAsia="en-GB"/>
              </w:rPr>
              <w:t xml:space="preserve"> plus processing time</w:t>
            </w:r>
            <w:r w:rsidR="009B10DB" w:rsidRPr="000F66FF">
              <w:rPr>
                <w:bCs/>
                <w:color w:val="000000"/>
                <w:sz w:val="26"/>
                <w:szCs w:val="26"/>
                <w:lang w:eastAsia="en-GB"/>
              </w:rPr>
              <w:t>*</w:t>
            </w:r>
          </w:p>
        </w:tc>
        <w:tc>
          <w:tcPr>
            <w:tcW w:w="2198" w:type="dxa"/>
            <w:tcBorders>
              <w:top w:val="single" w:sz="4" w:space="0" w:color="auto"/>
              <w:left w:val="single" w:sz="4" w:space="0" w:color="auto"/>
              <w:bottom w:val="single" w:sz="4" w:space="0" w:color="auto"/>
              <w:right w:val="single" w:sz="4" w:space="0" w:color="auto"/>
            </w:tcBorders>
          </w:tcPr>
          <w:p w:rsidR="00F4198B" w:rsidRPr="000F66FF" w:rsidRDefault="00F4198B" w:rsidP="007D258D">
            <w:pPr>
              <w:jc w:val="left"/>
              <w:rPr>
                <w:sz w:val="26"/>
                <w:szCs w:val="26"/>
              </w:rPr>
            </w:pPr>
            <w:r w:rsidRPr="000F66FF">
              <w:rPr>
                <w:sz w:val="26"/>
                <w:szCs w:val="26"/>
              </w:rPr>
              <w:t>20%</w:t>
            </w:r>
            <w:r w:rsidR="00630B1C" w:rsidRPr="000F66FF">
              <w:rPr>
                <w:sz w:val="26"/>
                <w:szCs w:val="26"/>
              </w:rPr>
              <w:t xml:space="preserve"> of the total cost would be payable</w:t>
            </w:r>
            <w:r w:rsidRPr="000F66FF">
              <w:rPr>
                <w:sz w:val="26"/>
                <w:szCs w:val="26"/>
              </w:rPr>
              <w:t xml:space="preserve"> on approval of draft </w:t>
            </w:r>
          </w:p>
          <w:p w:rsidR="007D258D" w:rsidRPr="000F66FF" w:rsidRDefault="007D258D" w:rsidP="007D258D">
            <w:pPr>
              <w:pStyle w:val="BodyText"/>
              <w:rPr>
                <w:sz w:val="26"/>
                <w:szCs w:val="26"/>
              </w:rPr>
            </w:pPr>
            <w:r w:rsidRPr="000F66FF">
              <w:rPr>
                <w:sz w:val="26"/>
                <w:szCs w:val="26"/>
              </w:rPr>
              <w:t>Master Plan</w:t>
            </w:r>
          </w:p>
        </w:tc>
      </w:tr>
      <w:tr w:rsidR="00580C64" w:rsidRPr="000F66FF" w:rsidTr="009C760E">
        <w:trPr>
          <w:jc w:val="center"/>
        </w:trPr>
        <w:tc>
          <w:tcPr>
            <w:tcW w:w="666" w:type="dxa"/>
            <w:tcBorders>
              <w:top w:val="single" w:sz="4" w:space="0" w:color="auto"/>
              <w:left w:val="single" w:sz="4" w:space="0" w:color="auto"/>
              <w:bottom w:val="single" w:sz="4" w:space="0" w:color="auto"/>
              <w:right w:val="single" w:sz="4" w:space="0" w:color="auto"/>
            </w:tcBorders>
            <w:shd w:val="clear" w:color="auto" w:fill="auto"/>
            <w:noWrap/>
          </w:tcPr>
          <w:p w:rsidR="00F4198B" w:rsidRPr="000F66FF" w:rsidRDefault="00F4198B" w:rsidP="00580C64">
            <w:pPr>
              <w:rPr>
                <w:sz w:val="26"/>
                <w:szCs w:val="26"/>
              </w:rPr>
            </w:pPr>
            <w:r w:rsidRPr="000F66FF">
              <w:rPr>
                <w:sz w:val="26"/>
                <w:szCs w:val="26"/>
              </w:rPr>
              <w:t>vi)</w:t>
            </w:r>
          </w:p>
        </w:tc>
        <w:tc>
          <w:tcPr>
            <w:tcW w:w="1561" w:type="dxa"/>
            <w:tcBorders>
              <w:top w:val="single" w:sz="4" w:space="0" w:color="auto"/>
              <w:left w:val="single" w:sz="4" w:space="0" w:color="auto"/>
              <w:bottom w:val="single" w:sz="4" w:space="0" w:color="auto"/>
              <w:right w:val="single" w:sz="4" w:space="0" w:color="auto"/>
            </w:tcBorders>
            <w:shd w:val="clear" w:color="auto" w:fill="auto"/>
            <w:noWrap/>
          </w:tcPr>
          <w:p w:rsidR="00F4198B" w:rsidRPr="000F66FF" w:rsidRDefault="006415AE" w:rsidP="00580C64">
            <w:pPr>
              <w:jc w:val="left"/>
              <w:rPr>
                <w:sz w:val="26"/>
                <w:szCs w:val="26"/>
              </w:rPr>
            </w:pPr>
            <w:r w:rsidRPr="000F66FF">
              <w:rPr>
                <w:sz w:val="26"/>
                <w:szCs w:val="26"/>
              </w:rPr>
              <w:t>Final</w:t>
            </w:r>
            <w:r w:rsidR="00F4198B" w:rsidRPr="000F66FF">
              <w:rPr>
                <w:sz w:val="26"/>
                <w:szCs w:val="26"/>
              </w:rPr>
              <w:t xml:space="preserve"> Master Plan</w:t>
            </w:r>
          </w:p>
        </w:tc>
        <w:tc>
          <w:tcPr>
            <w:tcW w:w="1170" w:type="dxa"/>
            <w:tcBorders>
              <w:top w:val="single" w:sz="4" w:space="0" w:color="auto"/>
              <w:left w:val="single" w:sz="4" w:space="0" w:color="auto"/>
              <w:bottom w:val="single" w:sz="4" w:space="0" w:color="auto"/>
              <w:right w:val="single" w:sz="4" w:space="0" w:color="auto"/>
            </w:tcBorders>
          </w:tcPr>
          <w:p w:rsidR="00F4198B" w:rsidRPr="000F66FF" w:rsidRDefault="00F4198B" w:rsidP="00580C64">
            <w:pPr>
              <w:pStyle w:val="BodyText"/>
              <w:spacing w:after="0"/>
              <w:jc w:val="center"/>
              <w:rPr>
                <w:sz w:val="26"/>
                <w:szCs w:val="26"/>
              </w:rPr>
            </w:pPr>
            <w:r w:rsidRPr="000F66FF">
              <w:rPr>
                <w:sz w:val="26"/>
                <w:szCs w:val="26"/>
              </w:rPr>
              <w:t>25</w:t>
            </w:r>
          </w:p>
          <w:p w:rsidR="00F4198B" w:rsidRPr="000F66FF" w:rsidRDefault="00F4198B" w:rsidP="00580C64">
            <w:pPr>
              <w:pStyle w:val="BodyText"/>
              <w:spacing w:after="0"/>
              <w:jc w:val="center"/>
              <w:rPr>
                <w:sz w:val="26"/>
                <w:szCs w:val="26"/>
              </w:rPr>
            </w:pPr>
            <w:r w:rsidRPr="000F66FF">
              <w:rPr>
                <w:sz w:val="26"/>
                <w:szCs w:val="26"/>
              </w:rPr>
              <w:t>+</w:t>
            </w:r>
          </w:p>
          <w:p w:rsidR="00F4198B" w:rsidRPr="000F66FF" w:rsidRDefault="00F4198B" w:rsidP="00580C64">
            <w:pPr>
              <w:jc w:val="center"/>
              <w:rPr>
                <w:sz w:val="26"/>
                <w:szCs w:val="26"/>
              </w:rPr>
            </w:pPr>
            <w:r w:rsidRPr="000F66FF">
              <w:rPr>
                <w:sz w:val="26"/>
                <w:szCs w:val="26"/>
              </w:rPr>
              <w:t>soft copy</w:t>
            </w:r>
          </w:p>
        </w:tc>
        <w:tc>
          <w:tcPr>
            <w:tcW w:w="1614" w:type="dxa"/>
            <w:tcBorders>
              <w:top w:val="single" w:sz="4" w:space="0" w:color="auto"/>
              <w:left w:val="single" w:sz="4" w:space="0" w:color="auto"/>
              <w:bottom w:val="single" w:sz="4" w:space="0" w:color="auto"/>
              <w:right w:val="single" w:sz="4" w:space="0" w:color="auto"/>
            </w:tcBorders>
            <w:shd w:val="clear" w:color="auto" w:fill="auto"/>
            <w:noWrap/>
          </w:tcPr>
          <w:p w:rsidR="00F4198B" w:rsidRPr="000F66FF" w:rsidRDefault="00484FE8" w:rsidP="006415AE">
            <w:pPr>
              <w:jc w:val="left"/>
              <w:rPr>
                <w:sz w:val="26"/>
                <w:szCs w:val="26"/>
              </w:rPr>
            </w:pPr>
            <w:r w:rsidRPr="000F66FF">
              <w:rPr>
                <w:sz w:val="26"/>
                <w:szCs w:val="26"/>
              </w:rPr>
              <w:t>6</w:t>
            </w:r>
            <w:r w:rsidR="006D11D0" w:rsidRPr="000F66FF">
              <w:rPr>
                <w:sz w:val="26"/>
                <w:szCs w:val="26"/>
              </w:rPr>
              <w:t>0</w:t>
            </w:r>
            <w:r w:rsidR="00F4198B" w:rsidRPr="000F66FF">
              <w:rPr>
                <w:sz w:val="26"/>
                <w:szCs w:val="26"/>
              </w:rPr>
              <w:t xml:space="preserve"> from the date of receiving </w:t>
            </w:r>
            <w:r w:rsidR="0031265C" w:rsidRPr="000F66FF">
              <w:rPr>
                <w:sz w:val="26"/>
                <w:szCs w:val="26"/>
              </w:rPr>
              <w:t>feedback</w:t>
            </w:r>
            <w:r w:rsidR="00F4198B" w:rsidRPr="000F66FF">
              <w:rPr>
                <w:sz w:val="26"/>
                <w:szCs w:val="26"/>
              </w:rPr>
              <w:t xml:space="preserve"> from the Client</w:t>
            </w:r>
          </w:p>
        </w:tc>
        <w:tc>
          <w:tcPr>
            <w:tcW w:w="1594" w:type="dxa"/>
            <w:tcBorders>
              <w:top w:val="single" w:sz="4" w:space="0" w:color="auto"/>
              <w:left w:val="single" w:sz="4" w:space="0" w:color="auto"/>
              <w:bottom w:val="single" w:sz="4" w:space="0" w:color="auto"/>
              <w:right w:val="single" w:sz="4" w:space="0" w:color="auto"/>
            </w:tcBorders>
          </w:tcPr>
          <w:p w:rsidR="00F4198B" w:rsidRPr="000F66FF" w:rsidRDefault="00484FE8" w:rsidP="006415AE">
            <w:pPr>
              <w:jc w:val="left"/>
              <w:rPr>
                <w:bCs/>
                <w:color w:val="000000"/>
                <w:sz w:val="26"/>
                <w:szCs w:val="26"/>
                <w:lang w:eastAsia="en-GB"/>
              </w:rPr>
            </w:pPr>
            <w:r w:rsidRPr="000F66FF">
              <w:rPr>
                <w:bCs/>
                <w:color w:val="000000"/>
                <w:sz w:val="26"/>
                <w:szCs w:val="26"/>
                <w:lang w:eastAsia="en-GB"/>
              </w:rPr>
              <w:t>32</w:t>
            </w:r>
            <w:r w:rsidR="004B427C" w:rsidRPr="000F66FF">
              <w:rPr>
                <w:bCs/>
                <w:color w:val="000000"/>
                <w:sz w:val="26"/>
                <w:szCs w:val="26"/>
                <w:lang w:eastAsia="en-GB"/>
              </w:rPr>
              <w:t>0</w:t>
            </w:r>
            <w:r w:rsidR="00F4198B" w:rsidRPr="000F66FF">
              <w:rPr>
                <w:bCs/>
                <w:color w:val="000000"/>
                <w:sz w:val="26"/>
                <w:szCs w:val="26"/>
                <w:lang w:eastAsia="en-GB"/>
              </w:rPr>
              <w:t xml:space="preserve"> plus processing time</w:t>
            </w:r>
            <w:r w:rsidR="009B10DB" w:rsidRPr="000F66FF">
              <w:rPr>
                <w:bCs/>
                <w:color w:val="000000"/>
                <w:sz w:val="26"/>
                <w:szCs w:val="26"/>
                <w:lang w:eastAsia="en-GB"/>
              </w:rPr>
              <w:t>*</w:t>
            </w:r>
          </w:p>
        </w:tc>
        <w:tc>
          <w:tcPr>
            <w:tcW w:w="2198" w:type="dxa"/>
            <w:tcBorders>
              <w:top w:val="single" w:sz="4" w:space="0" w:color="auto"/>
              <w:left w:val="single" w:sz="4" w:space="0" w:color="auto"/>
              <w:bottom w:val="single" w:sz="4" w:space="0" w:color="auto"/>
              <w:right w:val="single" w:sz="4" w:space="0" w:color="auto"/>
            </w:tcBorders>
          </w:tcPr>
          <w:p w:rsidR="00F4198B" w:rsidRPr="000F66FF" w:rsidRDefault="00CA5EBA" w:rsidP="007D258D">
            <w:pPr>
              <w:jc w:val="left"/>
              <w:rPr>
                <w:bCs/>
                <w:color w:val="000000"/>
                <w:sz w:val="26"/>
                <w:szCs w:val="26"/>
                <w:lang w:eastAsia="en-GB"/>
              </w:rPr>
            </w:pPr>
            <w:r w:rsidRPr="000F66FF">
              <w:rPr>
                <w:sz w:val="26"/>
                <w:szCs w:val="26"/>
              </w:rPr>
              <w:t>2</w:t>
            </w:r>
            <w:r w:rsidR="00F4198B" w:rsidRPr="000F66FF">
              <w:rPr>
                <w:sz w:val="26"/>
                <w:szCs w:val="26"/>
              </w:rPr>
              <w:t xml:space="preserve">0% </w:t>
            </w:r>
            <w:r w:rsidR="006E00A4" w:rsidRPr="000F66FF">
              <w:rPr>
                <w:sz w:val="26"/>
                <w:szCs w:val="26"/>
              </w:rPr>
              <w:t xml:space="preserve">of the total cost </w:t>
            </w:r>
            <w:r w:rsidR="00B97359" w:rsidRPr="000F66FF">
              <w:rPr>
                <w:sz w:val="26"/>
                <w:szCs w:val="26"/>
              </w:rPr>
              <w:t xml:space="preserve">balance </w:t>
            </w:r>
            <w:r w:rsidR="00F4198B" w:rsidRPr="000F66FF">
              <w:rPr>
                <w:sz w:val="26"/>
                <w:szCs w:val="26"/>
              </w:rPr>
              <w:t xml:space="preserve">on approval of </w:t>
            </w:r>
            <w:r w:rsidR="007D258D" w:rsidRPr="000F66FF">
              <w:rPr>
                <w:sz w:val="26"/>
                <w:szCs w:val="26"/>
              </w:rPr>
              <w:t>Final Master Plan</w:t>
            </w:r>
          </w:p>
        </w:tc>
      </w:tr>
    </w:tbl>
    <w:p w:rsidR="00A34081" w:rsidRPr="000F66FF" w:rsidRDefault="00A34081" w:rsidP="00580C64">
      <w:pPr>
        <w:pStyle w:val="NoSpacingCharChar"/>
        <w:ind w:left="360"/>
        <w:jc w:val="both"/>
        <w:rPr>
          <w:bCs/>
          <w:iCs/>
          <w:color w:val="000000"/>
          <w:sz w:val="26"/>
          <w:szCs w:val="26"/>
          <w:lang w:eastAsia="en-GB"/>
        </w:rPr>
      </w:pPr>
    </w:p>
    <w:p w:rsidR="00F327C9" w:rsidRPr="000F66FF" w:rsidRDefault="008D28F2" w:rsidP="00580C64">
      <w:pPr>
        <w:pStyle w:val="NoSpacingCharChar"/>
        <w:ind w:left="360"/>
        <w:jc w:val="both"/>
        <w:rPr>
          <w:bCs/>
          <w:iCs/>
          <w:color w:val="000000"/>
          <w:sz w:val="26"/>
          <w:szCs w:val="26"/>
          <w:lang w:eastAsia="en-GB"/>
        </w:rPr>
      </w:pPr>
      <w:r w:rsidRPr="000F66FF">
        <w:rPr>
          <w:bCs/>
          <w:iCs/>
          <w:color w:val="000000"/>
          <w:sz w:val="26"/>
          <w:szCs w:val="26"/>
          <w:lang w:eastAsia="en-GB"/>
        </w:rPr>
        <w:t>Note:</w:t>
      </w:r>
      <w:r w:rsidR="00F327C9" w:rsidRPr="000F66FF">
        <w:rPr>
          <w:bCs/>
          <w:iCs/>
          <w:color w:val="000000"/>
          <w:sz w:val="26"/>
          <w:szCs w:val="26"/>
          <w:lang w:eastAsia="en-GB"/>
        </w:rPr>
        <w:t>*</w:t>
      </w:r>
      <w:r w:rsidR="00F327C9" w:rsidRPr="000F66FF">
        <w:rPr>
          <w:iCs/>
          <w:color w:val="000000"/>
          <w:sz w:val="26"/>
          <w:szCs w:val="26"/>
          <w:lang w:eastAsia="en-GB"/>
        </w:rPr>
        <w:t>processing</w:t>
      </w:r>
      <w:r w:rsidR="00F327C9" w:rsidRPr="000F66FF">
        <w:rPr>
          <w:bCs/>
          <w:iCs/>
          <w:color w:val="000000"/>
          <w:sz w:val="26"/>
          <w:szCs w:val="26"/>
          <w:lang w:eastAsia="en-GB"/>
        </w:rPr>
        <w:t xml:space="preserve"> time is the time between submission of the stage report and issue of the minutes for approval/ modification of the same</w:t>
      </w:r>
      <w:r w:rsidR="00F5619A" w:rsidRPr="000F66FF">
        <w:rPr>
          <w:bCs/>
          <w:iCs/>
          <w:color w:val="000000"/>
          <w:sz w:val="26"/>
          <w:szCs w:val="26"/>
          <w:lang w:eastAsia="en-GB"/>
        </w:rPr>
        <w:t xml:space="preserve"> and would be about 30 days</w:t>
      </w:r>
      <w:r w:rsidR="00F327C9" w:rsidRPr="000F66FF">
        <w:rPr>
          <w:bCs/>
          <w:iCs/>
          <w:color w:val="000000"/>
          <w:sz w:val="26"/>
          <w:szCs w:val="26"/>
          <w:lang w:eastAsia="en-GB"/>
        </w:rPr>
        <w:t>.</w:t>
      </w:r>
    </w:p>
    <w:p w:rsidR="00D3647E" w:rsidRPr="000F66FF" w:rsidRDefault="00F327C9" w:rsidP="002E442F">
      <w:pPr>
        <w:pStyle w:val="NoSpacingCharChar"/>
        <w:ind w:left="360"/>
        <w:jc w:val="both"/>
        <w:rPr>
          <w:bCs/>
          <w:color w:val="000000"/>
          <w:sz w:val="26"/>
          <w:szCs w:val="26"/>
          <w:lang w:eastAsia="en-GB"/>
        </w:rPr>
      </w:pPr>
      <w:r w:rsidRPr="000F66FF">
        <w:rPr>
          <w:bCs/>
          <w:color w:val="000000"/>
          <w:sz w:val="26"/>
          <w:szCs w:val="26"/>
          <w:lang w:eastAsia="en-GB"/>
        </w:rPr>
        <w:t xml:space="preserve">The period between the </w:t>
      </w:r>
      <w:r w:rsidR="00CC3ACF" w:rsidRPr="000F66FF">
        <w:rPr>
          <w:bCs/>
          <w:color w:val="000000"/>
          <w:sz w:val="26"/>
          <w:szCs w:val="26"/>
          <w:lang w:eastAsia="en-GB"/>
        </w:rPr>
        <w:t>submission of</w:t>
      </w:r>
      <w:r w:rsidRPr="000F66FF">
        <w:rPr>
          <w:bCs/>
          <w:color w:val="000000"/>
          <w:sz w:val="26"/>
          <w:szCs w:val="26"/>
          <w:lang w:eastAsia="en-GB"/>
        </w:rPr>
        <w:t xml:space="preserve"> stage report and its processing would not be included in the period of assignment.</w:t>
      </w:r>
    </w:p>
    <w:p w:rsidR="00B61763" w:rsidRPr="000F66FF" w:rsidRDefault="00F327C9" w:rsidP="002E442F">
      <w:pPr>
        <w:pStyle w:val="NoSpacingCharChar"/>
        <w:ind w:left="360"/>
        <w:jc w:val="both"/>
        <w:rPr>
          <w:sz w:val="26"/>
        </w:rPr>
      </w:pPr>
      <w:r w:rsidRPr="000F66FF">
        <w:rPr>
          <w:bCs/>
          <w:color w:val="000000"/>
          <w:sz w:val="26"/>
          <w:szCs w:val="26"/>
          <w:lang w:eastAsia="en-GB"/>
        </w:rPr>
        <w:t xml:space="preserve"> </w:t>
      </w:r>
      <w:r w:rsidR="00EE5103" w:rsidRPr="000F66FF">
        <w:rPr>
          <w:bCs/>
          <w:color w:val="000000"/>
          <w:sz w:val="26"/>
          <w:szCs w:val="26"/>
          <w:lang w:eastAsia="en-GB"/>
        </w:rPr>
        <w:t>#</w:t>
      </w:r>
      <w:r w:rsidR="002E0072" w:rsidRPr="000F66FF">
        <w:rPr>
          <w:bCs/>
          <w:color w:val="000000"/>
          <w:sz w:val="26"/>
          <w:szCs w:val="26"/>
          <w:lang w:eastAsia="en-GB"/>
        </w:rPr>
        <w:t xml:space="preserve">The Client will ensure that the total period for completion for the assignment does not exceed </w:t>
      </w:r>
      <w:r w:rsidR="002D0B44" w:rsidRPr="000F66FF">
        <w:rPr>
          <w:bCs/>
          <w:color w:val="000000"/>
          <w:sz w:val="26"/>
          <w:szCs w:val="26"/>
          <w:lang w:eastAsia="en-GB"/>
        </w:rPr>
        <w:t>500 days</w:t>
      </w:r>
      <w:r w:rsidR="002E0072" w:rsidRPr="000F66FF">
        <w:rPr>
          <w:bCs/>
          <w:color w:val="000000"/>
          <w:sz w:val="26"/>
          <w:szCs w:val="26"/>
          <w:lang w:eastAsia="en-GB"/>
        </w:rPr>
        <w:t>.</w:t>
      </w:r>
      <w:r w:rsidR="00F02FE5" w:rsidRPr="000F66FF">
        <w:rPr>
          <w:bCs/>
          <w:color w:val="000000"/>
          <w:sz w:val="26"/>
          <w:szCs w:val="26"/>
          <w:lang w:eastAsia="en-GB"/>
        </w:rPr>
        <w:t xml:space="preserve"> The State Government may change </w:t>
      </w:r>
      <w:r w:rsidR="00231416" w:rsidRPr="000F66FF">
        <w:rPr>
          <w:bCs/>
          <w:color w:val="000000"/>
          <w:sz w:val="26"/>
          <w:szCs w:val="26"/>
          <w:lang w:eastAsia="en-GB"/>
        </w:rPr>
        <w:t xml:space="preserve">and relax </w:t>
      </w:r>
      <w:r w:rsidR="00A956C2" w:rsidRPr="000F66FF">
        <w:rPr>
          <w:bCs/>
          <w:color w:val="000000"/>
          <w:sz w:val="26"/>
          <w:szCs w:val="26"/>
          <w:lang w:eastAsia="en-GB"/>
        </w:rPr>
        <w:t xml:space="preserve">the duration </w:t>
      </w:r>
      <w:r w:rsidR="00D11295" w:rsidRPr="000F66FF">
        <w:rPr>
          <w:bCs/>
          <w:color w:val="000000"/>
          <w:sz w:val="26"/>
          <w:szCs w:val="26"/>
          <w:lang w:eastAsia="en-GB"/>
        </w:rPr>
        <w:t>of time allotted for various</w:t>
      </w:r>
      <w:r w:rsidR="00631E9F" w:rsidRPr="000F66FF">
        <w:rPr>
          <w:bCs/>
          <w:color w:val="000000"/>
          <w:sz w:val="26"/>
          <w:szCs w:val="26"/>
          <w:lang w:eastAsia="en-GB"/>
        </w:rPr>
        <w:t xml:space="preserve"> stages as per size of the city, if so required.</w:t>
      </w:r>
      <w:r w:rsidR="00C42D62" w:rsidRPr="000F66FF">
        <w:rPr>
          <w:bCs/>
          <w:color w:val="000000"/>
          <w:sz w:val="26"/>
          <w:szCs w:val="26"/>
          <w:lang w:eastAsia="en-GB"/>
        </w:rPr>
        <w:t xml:space="preserve"> </w:t>
      </w:r>
      <w:r w:rsidR="00B61763" w:rsidRPr="000F66FF">
        <w:rPr>
          <w:bCs/>
          <w:sz w:val="26"/>
          <w:szCs w:val="26"/>
          <w:lang w:eastAsia="en-GB"/>
        </w:rPr>
        <w:t>All the digital data including imageries, GIS base map, Thematic maps specified, data analysis report, Layer wise spatial attributes etc. shall be handed over to the State Mission Directorate.</w:t>
      </w:r>
    </w:p>
    <w:p w:rsidR="00D3647E" w:rsidRPr="000F66FF" w:rsidRDefault="00D3647E" w:rsidP="00841BC0">
      <w:pPr>
        <w:ind w:firstLine="720"/>
        <w:rPr>
          <w:bCs/>
          <w:color w:val="000000"/>
          <w:sz w:val="26"/>
          <w:szCs w:val="26"/>
          <w:lang w:eastAsia="en-GB"/>
        </w:rPr>
      </w:pPr>
      <w:r w:rsidRPr="000F66FF">
        <w:rPr>
          <w:bCs/>
          <w:sz w:val="26"/>
          <w:szCs w:val="26"/>
          <w:lang w:eastAsia="en-GB"/>
        </w:rPr>
        <w:t xml:space="preserve">The </w:t>
      </w:r>
      <w:proofErr w:type="spellStart"/>
      <w:r w:rsidRPr="000F66FF">
        <w:rPr>
          <w:bCs/>
          <w:color w:val="000000"/>
          <w:sz w:val="26"/>
          <w:szCs w:val="26"/>
          <w:lang w:eastAsia="en-GB"/>
        </w:rPr>
        <w:t>coloured</w:t>
      </w:r>
      <w:proofErr w:type="spellEnd"/>
      <w:r w:rsidRPr="000F66FF">
        <w:rPr>
          <w:bCs/>
          <w:color w:val="000000"/>
          <w:sz w:val="26"/>
          <w:szCs w:val="26"/>
          <w:lang w:eastAsia="en-GB"/>
        </w:rPr>
        <w:t xml:space="preserve"> hard copies of all the thematic maps for Master Plan purpose shall be provided in A0 size</w:t>
      </w:r>
      <w:r w:rsidR="003500A0" w:rsidRPr="000F66FF">
        <w:rPr>
          <w:bCs/>
          <w:color w:val="000000"/>
          <w:sz w:val="26"/>
          <w:szCs w:val="26"/>
          <w:lang w:eastAsia="en-GB"/>
        </w:rPr>
        <w:t xml:space="preserve"> or as per requirement of the ULB/CERC</w:t>
      </w:r>
      <w:r w:rsidRPr="000F66FF">
        <w:rPr>
          <w:bCs/>
          <w:color w:val="000000"/>
          <w:sz w:val="26"/>
          <w:szCs w:val="26"/>
          <w:lang w:eastAsia="en-GB"/>
        </w:rPr>
        <w:t>.</w:t>
      </w:r>
    </w:p>
    <w:p w:rsidR="00D3647E" w:rsidRPr="000F66FF" w:rsidRDefault="00D3647E" w:rsidP="002E442F">
      <w:pPr>
        <w:pStyle w:val="NoSpacingCharChar"/>
        <w:ind w:left="360"/>
        <w:jc w:val="both"/>
        <w:rPr>
          <w:bCs/>
          <w:color w:val="000000"/>
          <w:sz w:val="26"/>
          <w:szCs w:val="26"/>
          <w:lang w:eastAsia="en-GB"/>
        </w:rPr>
      </w:pPr>
    </w:p>
    <w:p w:rsidR="00B61763" w:rsidRPr="000F66FF" w:rsidRDefault="00B61763" w:rsidP="00580C64">
      <w:pPr>
        <w:pStyle w:val="NoSpacingCharChar"/>
        <w:ind w:left="360"/>
        <w:jc w:val="both"/>
        <w:rPr>
          <w:bCs/>
          <w:color w:val="000000"/>
          <w:sz w:val="26"/>
          <w:szCs w:val="26"/>
          <w:lang w:eastAsia="en-GB"/>
        </w:rPr>
      </w:pPr>
    </w:p>
    <w:p w:rsidR="00B370B8" w:rsidRPr="000F66FF" w:rsidRDefault="00B7094E" w:rsidP="00580C64">
      <w:pPr>
        <w:rPr>
          <w:sz w:val="26"/>
          <w:szCs w:val="26"/>
        </w:rPr>
      </w:pPr>
      <w:r w:rsidRPr="000F66FF">
        <w:rPr>
          <w:sz w:val="26"/>
          <w:szCs w:val="26"/>
        </w:rPr>
        <w:t xml:space="preserve"> </w:t>
      </w:r>
    </w:p>
    <w:p w:rsidR="00F327C9" w:rsidRPr="000F66FF" w:rsidRDefault="003B699C" w:rsidP="009C760E">
      <w:pPr>
        <w:ind w:left="720" w:hanging="720"/>
        <w:rPr>
          <w:sz w:val="26"/>
          <w:szCs w:val="26"/>
        </w:rPr>
      </w:pPr>
      <w:r w:rsidRPr="000F66FF">
        <w:rPr>
          <w:b/>
          <w:bCs/>
          <w:sz w:val="26"/>
          <w:szCs w:val="26"/>
        </w:rPr>
        <w:t>3.2</w:t>
      </w:r>
      <w:r w:rsidR="00631E9F" w:rsidRPr="000F66FF">
        <w:rPr>
          <w:sz w:val="26"/>
          <w:szCs w:val="26"/>
        </w:rPr>
        <w:tab/>
      </w:r>
      <w:r w:rsidRPr="000F66FF">
        <w:rPr>
          <w:sz w:val="26"/>
          <w:szCs w:val="26"/>
        </w:rPr>
        <w:t>The</w:t>
      </w:r>
      <w:r w:rsidR="00C42D62" w:rsidRPr="000F66FF">
        <w:rPr>
          <w:sz w:val="26"/>
          <w:szCs w:val="26"/>
        </w:rPr>
        <w:t xml:space="preserve"> </w:t>
      </w:r>
      <w:r w:rsidR="002A1B1A" w:rsidRPr="000F66FF">
        <w:rPr>
          <w:sz w:val="26"/>
          <w:szCs w:val="26"/>
        </w:rPr>
        <w:t>Bidder</w:t>
      </w:r>
      <w:r w:rsidR="00F327C9" w:rsidRPr="000F66FF">
        <w:rPr>
          <w:sz w:val="26"/>
          <w:szCs w:val="26"/>
        </w:rPr>
        <w:t xml:space="preserve"> will be required to make a presentation before the </w:t>
      </w:r>
      <w:r w:rsidR="00AC284D" w:rsidRPr="000F66FF">
        <w:rPr>
          <w:sz w:val="26"/>
          <w:szCs w:val="26"/>
        </w:rPr>
        <w:t>Consultancy Evaluation</w:t>
      </w:r>
      <w:r w:rsidR="00CC5020" w:rsidRPr="000F66FF">
        <w:rPr>
          <w:sz w:val="26"/>
          <w:szCs w:val="26"/>
        </w:rPr>
        <w:t xml:space="preserve"> </w:t>
      </w:r>
      <w:r w:rsidR="00421E09" w:rsidRPr="000F66FF">
        <w:rPr>
          <w:sz w:val="26"/>
          <w:szCs w:val="26"/>
        </w:rPr>
        <w:t>&amp;</w:t>
      </w:r>
      <w:r w:rsidR="003049FB" w:rsidRPr="000F66FF">
        <w:rPr>
          <w:color w:val="FFFFFF" w:themeColor="background1"/>
          <w:sz w:val="26"/>
          <w:szCs w:val="26"/>
        </w:rPr>
        <w:t>&amp;</w:t>
      </w:r>
      <w:r w:rsidR="00421E09" w:rsidRPr="000F66FF">
        <w:rPr>
          <w:sz w:val="26"/>
          <w:szCs w:val="26"/>
        </w:rPr>
        <w:t> </w:t>
      </w:r>
      <w:r w:rsidR="00AC284D" w:rsidRPr="000F66FF">
        <w:rPr>
          <w:sz w:val="26"/>
          <w:szCs w:val="26"/>
        </w:rPr>
        <w:t>Review Committee (CERC)</w:t>
      </w:r>
      <w:r w:rsidR="00C42D62" w:rsidRPr="000F66FF">
        <w:rPr>
          <w:sz w:val="26"/>
          <w:szCs w:val="26"/>
        </w:rPr>
        <w:t xml:space="preserve"> </w:t>
      </w:r>
      <w:r w:rsidR="00F327C9" w:rsidRPr="000F66FF">
        <w:rPr>
          <w:sz w:val="26"/>
          <w:szCs w:val="26"/>
        </w:rPr>
        <w:t xml:space="preserve">within a week of submission of each of the above </w:t>
      </w:r>
      <w:r w:rsidR="00F327C9" w:rsidRPr="000F66FF">
        <w:rPr>
          <w:sz w:val="26"/>
          <w:szCs w:val="26"/>
        </w:rPr>
        <w:lastRenderedPageBreak/>
        <w:t>reports</w:t>
      </w:r>
      <w:r w:rsidR="007D2F38" w:rsidRPr="000F66FF">
        <w:rPr>
          <w:sz w:val="26"/>
          <w:szCs w:val="26"/>
        </w:rPr>
        <w:t xml:space="preserve"> after it is cleared by technical committee</w:t>
      </w:r>
      <w:r w:rsidR="00F327C9" w:rsidRPr="000F66FF">
        <w:rPr>
          <w:sz w:val="26"/>
          <w:szCs w:val="26"/>
        </w:rPr>
        <w:t xml:space="preserve">. The observations/ suggestions of </w:t>
      </w:r>
      <w:r w:rsidR="00AC284D" w:rsidRPr="000F66FF">
        <w:rPr>
          <w:sz w:val="26"/>
          <w:szCs w:val="26"/>
        </w:rPr>
        <w:t>CERC</w:t>
      </w:r>
      <w:r w:rsidR="00F327C9" w:rsidRPr="000F66FF">
        <w:rPr>
          <w:sz w:val="26"/>
          <w:szCs w:val="26"/>
        </w:rPr>
        <w:t xml:space="preserve"> will be incorporated in the next stage of </w:t>
      </w:r>
      <w:r w:rsidR="00CA5EBA" w:rsidRPr="000F66FF">
        <w:rPr>
          <w:sz w:val="26"/>
          <w:szCs w:val="26"/>
        </w:rPr>
        <w:t>submission</w:t>
      </w:r>
      <w:r w:rsidR="00F327C9" w:rsidRPr="000F66FF">
        <w:rPr>
          <w:sz w:val="26"/>
          <w:szCs w:val="26"/>
        </w:rPr>
        <w:t>. The period between the submission of Draft</w:t>
      </w:r>
      <w:r w:rsidR="00631E9F" w:rsidRPr="000F66FF">
        <w:rPr>
          <w:sz w:val="26"/>
          <w:szCs w:val="26"/>
        </w:rPr>
        <w:t xml:space="preserve"> Master Plan</w:t>
      </w:r>
      <w:r w:rsidR="00F327C9" w:rsidRPr="000F66FF">
        <w:rPr>
          <w:sz w:val="26"/>
          <w:szCs w:val="26"/>
        </w:rPr>
        <w:t xml:space="preserve"> and direction given to prepare </w:t>
      </w:r>
      <w:r w:rsidR="009C760E" w:rsidRPr="000F66FF">
        <w:rPr>
          <w:sz w:val="26"/>
          <w:szCs w:val="26"/>
        </w:rPr>
        <w:t>Final Master</w:t>
      </w:r>
      <w:r w:rsidR="00C42D62" w:rsidRPr="000F66FF">
        <w:rPr>
          <w:sz w:val="26"/>
          <w:szCs w:val="26"/>
        </w:rPr>
        <w:t xml:space="preserve"> </w:t>
      </w:r>
      <w:r w:rsidR="0042255C" w:rsidRPr="000F66FF">
        <w:rPr>
          <w:sz w:val="26"/>
          <w:szCs w:val="26"/>
        </w:rPr>
        <w:t xml:space="preserve">Plan </w:t>
      </w:r>
      <w:r w:rsidR="00F327C9" w:rsidRPr="000F66FF">
        <w:rPr>
          <w:sz w:val="26"/>
          <w:szCs w:val="26"/>
        </w:rPr>
        <w:t xml:space="preserve">would not be included in the period of assignment for remuneration purposes. </w:t>
      </w:r>
    </w:p>
    <w:p w:rsidR="00F327C9" w:rsidRPr="000F66FF" w:rsidRDefault="00F327C9" w:rsidP="00580C64">
      <w:pPr>
        <w:ind w:firstLine="720"/>
        <w:rPr>
          <w:sz w:val="26"/>
          <w:szCs w:val="26"/>
        </w:rPr>
      </w:pPr>
    </w:p>
    <w:p w:rsidR="00F327C9" w:rsidRPr="000F66FF" w:rsidRDefault="00631E9F" w:rsidP="009C760E">
      <w:pPr>
        <w:ind w:left="720" w:hanging="720"/>
        <w:rPr>
          <w:sz w:val="26"/>
          <w:szCs w:val="26"/>
        </w:rPr>
      </w:pPr>
      <w:r w:rsidRPr="000F66FF">
        <w:rPr>
          <w:b/>
          <w:bCs/>
          <w:sz w:val="26"/>
          <w:szCs w:val="26"/>
        </w:rPr>
        <w:t>3.</w:t>
      </w:r>
      <w:r w:rsidR="004F7DE4" w:rsidRPr="000F66FF">
        <w:rPr>
          <w:b/>
          <w:bCs/>
          <w:sz w:val="26"/>
          <w:szCs w:val="26"/>
        </w:rPr>
        <w:t>3</w:t>
      </w:r>
      <w:r w:rsidRPr="000F66FF">
        <w:rPr>
          <w:sz w:val="26"/>
          <w:szCs w:val="26"/>
        </w:rPr>
        <w:tab/>
      </w:r>
      <w:r w:rsidR="00F327C9" w:rsidRPr="000F66FF">
        <w:rPr>
          <w:sz w:val="26"/>
          <w:szCs w:val="26"/>
        </w:rPr>
        <w:t xml:space="preserve">The payment will become due on approval of the stage </w:t>
      </w:r>
      <w:r w:rsidR="00C3543E" w:rsidRPr="000F66FF">
        <w:rPr>
          <w:sz w:val="26"/>
          <w:szCs w:val="26"/>
        </w:rPr>
        <w:t xml:space="preserve">reports </w:t>
      </w:r>
      <w:r w:rsidR="00F327C9" w:rsidRPr="000F66FF">
        <w:rPr>
          <w:sz w:val="26"/>
          <w:szCs w:val="26"/>
        </w:rPr>
        <w:t xml:space="preserve">and on </w:t>
      </w:r>
      <w:proofErr w:type="gramStart"/>
      <w:r w:rsidR="00F327C9" w:rsidRPr="000F66FF">
        <w:rPr>
          <w:sz w:val="26"/>
          <w:szCs w:val="26"/>
        </w:rPr>
        <w:t>raising</w:t>
      </w:r>
      <w:proofErr w:type="gramEnd"/>
      <w:r w:rsidR="00F327C9" w:rsidRPr="000F66FF">
        <w:rPr>
          <w:sz w:val="26"/>
          <w:szCs w:val="26"/>
        </w:rPr>
        <w:t xml:space="preserve"> of bills/ invoice by the </w:t>
      </w:r>
      <w:r w:rsidR="002A1B1A" w:rsidRPr="000F66FF">
        <w:rPr>
          <w:sz w:val="26"/>
          <w:szCs w:val="26"/>
        </w:rPr>
        <w:t>Bidder</w:t>
      </w:r>
      <w:r w:rsidR="00F327C9" w:rsidRPr="000F66FF">
        <w:rPr>
          <w:sz w:val="26"/>
          <w:szCs w:val="26"/>
        </w:rPr>
        <w:t xml:space="preserve"> after the approval of the stage report. The processing time of the payment will be </w:t>
      </w:r>
      <w:r w:rsidR="00FC6799" w:rsidRPr="000F66FF">
        <w:rPr>
          <w:sz w:val="26"/>
          <w:szCs w:val="26"/>
        </w:rPr>
        <w:t>6</w:t>
      </w:r>
      <w:r w:rsidR="00BA1F45" w:rsidRPr="000F66FF">
        <w:rPr>
          <w:sz w:val="26"/>
          <w:szCs w:val="26"/>
        </w:rPr>
        <w:t>0</w:t>
      </w:r>
      <w:r w:rsidR="00F327C9" w:rsidRPr="000F66FF">
        <w:rPr>
          <w:sz w:val="26"/>
          <w:szCs w:val="26"/>
        </w:rPr>
        <w:t xml:space="preserve"> days for final payment and </w:t>
      </w:r>
      <w:r w:rsidR="00FC6799" w:rsidRPr="000F66FF">
        <w:rPr>
          <w:sz w:val="26"/>
          <w:szCs w:val="26"/>
        </w:rPr>
        <w:t>30</w:t>
      </w:r>
      <w:r w:rsidR="00F327C9" w:rsidRPr="000F66FF">
        <w:rPr>
          <w:sz w:val="26"/>
          <w:szCs w:val="26"/>
        </w:rPr>
        <w:t xml:space="preserve"> days for all other payments.</w:t>
      </w:r>
    </w:p>
    <w:p w:rsidR="00F327C9" w:rsidRPr="000F66FF" w:rsidRDefault="00F327C9" w:rsidP="00580C64">
      <w:pPr>
        <w:rPr>
          <w:b/>
          <w:sz w:val="26"/>
          <w:szCs w:val="26"/>
        </w:rPr>
      </w:pPr>
    </w:p>
    <w:p w:rsidR="007D2F38" w:rsidRPr="000F66FF" w:rsidRDefault="007D2F38" w:rsidP="00580C64">
      <w:pPr>
        <w:rPr>
          <w:b/>
          <w:sz w:val="26"/>
          <w:szCs w:val="26"/>
        </w:rPr>
      </w:pPr>
    </w:p>
    <w:p w:rsidR="00F327C9" w:rsidRPr="000F66FF" w:rsidRDefault="00245792" w:rsidP="00580C64">
      <w:pPr>
        <w:rPr>
          <w:b/>
          <w:sz w:val="26"/>
          <w:szCs w:val="26"/>
        </w:rPr>
      </w:pPr>
      <w:r w:rsidRPr="000F66FF">
        <w:rPr>
          <w:b/>
          <w:sz w:val="26"/>
          <w:szCs w:val="26"/>
        </w:rPr>
        <w:t>4.</w:t>
      </w:r>
      <w:r w:rsidRPr="000F66FF">
        <w:rPr>
          <w:b/>
          <w:sz w:val="26"/>
          <w:szCs w:val="26"/>
        </w:rPr>
        <w:tab/>
      </w:r>
      <w:r w:rsidR="00F327C9" w:rsidRPr="000F66FF">
        <w:rPr>
          <w:b/>
          <w:sz w:val="26"/>
          <w:szCs w:val="26"/>
        </w:rPr>
        <w:t xml:space="preserve">Support by </w:t>
      </w:r>
      <w:r w:rsidR="002A1B1A" w:rsidRPr="000F66FF">
        <w:rPr>
          <w:b/>
          <w:sz w:val="26"/>
          <w:szCs w:val="26"/>
        </w:rPr>
        <w:t>Bidder</w:t>
      </w:r>
      <w:r w:rsidR="00F327C9" w:rsidRPr="000F66FF">
        <w:rPr>
          <w:b/>
          <w:sz w:val="26"/>
          <w:szCs w:val="26"/>
        </w:rPr>
        <w:t xml:space="preserve"> after approval of </w:t>
      </w:r>
      <w:r w:rsidR="00B17A3B" w:rsidRPr="000F66FF">
        <w:rPr>
          <w:b/>
          <w:sz w:val="26"/>
          <w:szCs w:val="26"/>
        </w:rPr>
        <w:t>Final</w:t>
      </w:r>
      <w:r w:rsidR="0042255C" w:rsidRPr="000F66FF">
        <w:rPr>
          <w:b/>
          <w:sz w:val="26"/>
          <w:szCs w:val="26"/>
        </w:rPr>
        <w:t xml:space="preserve"> Master Plan</w:t>
      </w:r>
    </w:p>
    <w:p w:rsidR="00D93EA5" w:rsidRPr="000F66FF" w:rsidRDefault="00F327C9" w:rsidP="00845054">
      <w:pPr>
        <w:ind w:left="720"/>
        <w:rPr>
          <w:sz w:val="26"/>
          <w:szCs w:val="26"/>
        </w:rPr>
      </w:pPr>
      <w:r w:rsidRPr="000F66FF">
        <w:rPr>
          <w:sz w:val="26"/>
          <w:szCs w:val="26"/>
        </w:rPr>
        <w:t xml:space="preserve">After approval of </w:t>
      </w:r>
      <w:r w:rsidR="004F7DE4" w:rsidRPr="000F66FF">
        <w:rPr>
          <w:sz w:val="26"/>
          <w:szCs w:val="26"/>
        </w:rPr>
        <w:t>Final</w:t>
      </w:r>
      <w:r w:rsidR="0042255C" w:rsidRPr="000F66FF">
        <w:rPr>
          <w:sz w:val="26"/>
          <w:szCs w:val="26"/>
        </w:rPr>
        <w:t xml:space="preserve"> Master Plan</w:t>
      </w:r>
      <w:r w:rsidRPr="000F66FF">
        <w:rPr>
          <w:sz w:val="26"/>
          <w:szCs w:val="26"/>
        </w:rPr>
        <w:t xml:space="preserve">, the </w:t>
      </w:r>
      <w:r w:rsidR="002A1B1A" w:rsidRPr="000F66FF">
        <w:rPr>
          <w:sz w:val="26"/>
          <w:szCs w:val="26"/>
        </w:rPr>
        <w:t>Bidder</w:t>
      </w:r>
      <w:r w:rsidRPr="000F66FF">
        <w:rPr>
          <w:sz w:val="26"/>
          <w:szCs w:val="26"/>
        </w:rPr>
        <w:t xml:space="preserve"> will provide support for one year from the</w:t>
      </w:r>
      <w:r w:rsidR="00B11F56" w:rsidRPr="000F66FF">
        <w:rPr>
          <w:sz w:val="26"/>
          <w:szCs w:val="26"/>
        </w:rPr>
        <w:t> </w:t>
      </w:r>
      <w:r w:rsidRPr="000F66FF">
        <w:rPr>
          <w:sz w:val="26"/>
          <w:szCs w:val="26"/>
        </w:rPr>
        <w:t xml:space="preserve">date of approval of </w:t>
      </w:r>
      <w:r w:rsidR="004F7DE4" w:rsidRPr="000F66FF">
        <w:rPr>
          <w:sz w:val="26"/>
          <w:szCs w:val="26"/>
        </w:rPr>
        <w:t>Final</w:t>
      </w:r>
      <w:r w:rsidR="0042255C" w:rsidRPr="000F66FF">
        <w:rPr>
          <w:sz w:val="26"/>
          <w:szCs w:val="26"/>
        </w:rPr>
        <w:t xml:space="preserve"> Master Plan </w:t>
      </w:r>
      <w:r w:rsidRPr="000F66FF">
        <w:rPr>
          <w:sz w:val="26"/>
          <w:szCs w:val="26"/>
        </w:rPr>
        <w:t xml:space="preserve">for </w:t>
      </w:r>
      <w:r w:rsidR="0042255C" w:rsidRPr="000F66FF">
        <w:rPr>
          <w:sz w:val="26"/>
          <w:szCs w:val="26"/>
        </w:rPr>
        <w:t xml:space="preserve">the plan approval process, </w:t>
      </w:r>
      <w:r w:rsidR="00D549E4" w:rsidRPr="000F66FF">
        <w:rPr>
          <w:sz w:val="26"/>
          <w:szCs w:val="26"/>
        </w:rPr>
        <w:t xml:space="preserve">workshops, </w:t>
      </w:r>
      <w:r w:rsidRPr="000F66FF">
        <w:rPr>
          <w:sz w:val="26"/>
          <w:szCs w:val="26"/>
        </w:rPr>
        <w:t xml:space="preserve">discussions and making presentations to various </w:t>
      </w:r>
      <w:r w:rsidR="0042255C" w:rsidRPr="000F66FF">
        <w:rPr>
          <w:sz w:val="26"/>
          <w:szCs w:val="26"/>
        </w:rPr>
        <w:t xml:space="preserve">agencies/ departments, incorporating modifications if any, </w:t>
      </w:r>
      <w:r w:rsidRPr="000F66FF">
        <w:rPr>
          <w:sz w:val="26"/>
          <w:szCs w:val="26"/>
        </w:rPr>
        <w:t xml:space="preserve">as </w:t>
      </w:r>
      <w:r w:rsidR="00B17A3B" w:rsidRPr="000F66FF">
        <w:rPr>
          <w:sz w:val="26"/>
          <w:szCs w:val="26"/>
        </w:rPr>
        <w:t>and when required by the client for the publication of Master Plan</w:t>
      </w:r>
      <w:r w:rsidR="00863776" w:rsidRPr="000F66FF">
        <w:rPr>
          <w:sz w:val="26"/>
          <w:szCs w:val="26"/>
        </w:rPr>
        <w:t>.</w:t>
      </w:r>
      <w:r w:rsidR="009F0E17" w:rsidRPr="000F66FF">
        <w:rPr>
          <w:sz w:val="26"/>
          <w:szCs w:val="26"/>
        </w:rPr>
        <w:t> Client will also support at the time of public objections</w:t>
      </w:r>
      <w:r w:rsidR="00B17A3B" w:rsidRPr="000F66FF">
        <w:rPr>
          <w:sz w:val="26"/>
          <w:szCs w:val="26"/>
        </w:rPr>
        <w:t>.</w:t>
      </w:r>
    </w:p>
    <w:p w:rsidR="00845054" w:rsidRPr="000F66FF" w:rsidRDefault="00845054" w:rsidP="00845054">
      <w:pPr>
        <w:pStyle w:val="BodyText"/>
      </w:pPr>
    </w:p>
    <w:p w:rsidR="00F327C9" w:rsidRPr="000F66FF" w:rsidRDefault="00843B76" w:rsidP="00580C64">
      <w:pPr>
        <w:rPr>
          <w:b/>
          <w:sz w:val="26"/>
          <w:szCs w:val="26"/>
        </w:rPr>
      </w:pPr>
      <w:r w:rsidRPr="000F66FF">
        <w:rPr>
          <w:b/>
          <w:sz w:val="26"/>
          <w:szCs w:val="26"/>
        </w:rPr>
        <w:t>5</w:t>
      </w:r>
      <w:r w:rsidR="00F327C9" w:rsidRPr="000F66FF">
        <w:rPr>
          <w:b/>
          <w:sz w:val="26"/>
          <w:szCs w:val="26"/>
        </w:rPr>
        <w:t>.</w:t>
      </w:r>
      <w:r w:rsidR="00F327C9" w:rsidRPr="000F66FF">
        <w:rPr>
          <w:b/>
          <w:sz w:val="26"/>
          <w:szCs w:val="26"/>
        </w:rPr>
        <w:tab/>
        <w:t>Procedure for Monitoring &amp; Review of the Assignment</w:t>
      </w:r>
    </w:p>
    <w:p w:rsidR="00F327C9" w:rsidRPr="000F66FF" w:rsidRDefault="00F327C9" w:rsidP="000A50C9">
      <w:pPr>
        <w:pStyle w:val="BodyText"/>
        <w:spacing w:after="0"/>
        <w:ind w:left="720"/>
        <w:rPr>
          <w:sz w:val="26"/>
          <w:szCs w:val="26"/>
        </w:rPr>
      </w:pPr>
      <w:r w:rsidRPr="000F66FF">
        <w:rPr>
          <w:sz w:val="26"/>
          <w:szCs w:val="26"/>
        </w:rPr>
        <w:t xml:space="preserve">The </w:t>
      </w:r>
      <w:r w:rsidR="002A1B1A" w:rsidRPr="000F66FF">
        <w:rPr>
          <w:sz w:val="26"/>
          <w:szCs w:val="26"/>
        </w:rPr>
        <w:t>Bidder</w:t>
      </w:r>
      <w:r w:rsidRPr="000F66FF">
        <w:rPr>
          <w:sz w:val="26"/>
          <w:szCs w:val="26"/>
        </w:rPr>
        <w:t xml:space="preserve">’s work will be monitored and reviewed by a </w:t>
      </w:r>
      <w:r w:rsidR="00AC284D" w:rsidRPr="000F66FF">
        <w:rPr>
          <w:sz w:val="26"/>
          <w:szCs w:val="26"/>
        </w:rPr>
        <w:t>Consultancy Evaluation &amp; Review Committee (CERC)</w:t>
      </w:r>
      <w:r w:rsidRPr="000F66FF">
        <w:rPr>
          <w:sz w:val="26"/>
          <w:szCs w:val="26"/>
        </w:rPr>
        <w:t xml:space="preserve"> under the Chairmanship of </w:t>
      </w:r>
      <w:r w:rsidR="0042255C" w:rsidRPr="000F66FF">
        <w:rPr>
          <w:sz w:val="26"/>
          <w:szCs w:val="26"/>
        </w:rPr>
        <w:t>Director</w:t>
      </w:r>
      <w:r w:rsidR="003432DD" w:rsidRPr="000F66FF">
        <w:rPr>
          <w:sz w:val="26"/>
          <w:szCs w:val="26"/>
        </w:rPr>
        <w:t>, State Mission Directorate</w:t>
      </w:r>
      <w:r w:rsidR="0042255C" w:rsidRPr="000F66FF">
        <w:rPr>
          <w:sz w:val="26"/>
          <w:szCs w:val="26"/>
        </w:rPr>
        <w:t xml:space="preserve">, </w:t>
      </w:r>
      <w:proofErr w:type="gramStart"/>
      <w:r w:rsidR="0042255C" w:rsidRPr="000F66FF">
        <w:rPr>
          <w:sz w:val="26"/>
          <w:szCs w:val="26"/>
        </w:rPr>
        <w:t>Govt</w:t>
      </w:r>
      <w:proofErr w:type="gramEnd"/>
      <w:r w:rsidR="00BD4A4F" w:rsidRPr="000F66FF">
        <w:rPr>
          <w:sz w:val="26"/>
          <w:szCs w:val="26"/>
        </w:rPr>
        <w:t>.</w:t>
      </w:r>
      <w:r w:rsidR="0042255C" w:rsidRPr="000F66FF">
        <w:rPr>
          <w:sz w:val="26"/>
          <w:szCs w:val="26"/>
        </w:rPr>
        <w:t xml:space="preserve"> of </w:t>
      </w:r>
      <w:r w:rsidR="001C53EC" w:rsidRPr="000F66FF">
        <w:rPr>
          <w:sz w:val="26"/>
          <w:szCs w:val="26"/>
        </w:rPr>
        <w:t>Punjab</w:t>
      </w:r>
      <w:r w:rsidRPr="000F66FF">
        <w:rPr>
          <w:sz w:val="26"/>
          <w:szCs w:val="26"/>
        </w:rPr>
        <w:t xml:space="preserve">. </w:t>
      </w:r>
    </w:p>
    <w:p w:rsidR="00F327C9" w:rsidRPr="000F66FF" w:rsidRDefault="00F327C9" w:rsidP="00B370B8">
      <w:pPr>
        <w:pStyle w:val="BodyText"/>
        <w:spacing w:after="0"/>
        <w:ind w:left="720"/>
        <w:rPr>
          <w:sz w:val="26"/>
          <w:szCs w:val="26"/>
        </w:rPr>
      </w:pPr>
      <w:r w:rsidRPr="000F66FF">
        <w:rPr>
          <w:sz w:val="26"/>
          <w:szCs w:val="26"/>
        </w:rPr>
        <w:t xml:space="preserve">The </w:t>
      </w:r>
      <w:r w:rsidR="002A1B1A" w:rsidRPr="000F66FF">
        <w:rPr>
          <w:sz w:val="26"/>
          <w:szCs w:val="26"/>
        </w:rPr>
        <w:t>Bidder</w:t>
      </w:r>
      <w:r w:rsidRPr="000F66FF">
        <w:rPr>
          <w:sz w:val="26"/>
          <w:szCs w:val="26"/>
        </w:rPr>
        <w:t>s shall submit each of the above-mentioned deliverables as per the schedule mentioned above</w:t>
      </w:r>
      <w:r w:rsidR="007D2F38" w:rsidRPr="000F66FF">
        <w:rPr>
          <w:sz w:val="26"/>
          <w:szCs w:val="26"/>
        </w:rPr>
        <w:t xml:space="preserve"> to a technical committee formed at town level to check the technical quality and accuracy of deliverable being submitted to CERC. If data being delivered is found as per standards then it</w:t>
      </w:r>
      <w:r w:rsidRPr="000F66FF">
        <w:rPr>
          <w:sz w:val="26"/>
          <w:szCs w:val="26"/>
        </w:rPr>
        <w:t xml:space="preserve"> will be followed by a presentation to the </w:t>
      </w:r>
      <w:r w:rsidR="00AC284D" w:rsidRPr="000F66FF">
        <w:rPr>
          <w:sz w:val="26"/>
          <w:szCs w:val="26"/>
        </w:rPr>
        <w:t>CERC</w:t>
      </w:r>
      <w:r w:rsidRPr="000F66FF">
        <w:rPr>
          <w:sz w:val="26"/>
          <w:szCs w:val="26"/>
        </w:rPr>
        <w:t xml:space="preserve"> within a week, wherein, the </w:t>
      </w:r>
      <w:r w:rsidR="00AC284D" w:rsidRPr="000F66FF">
        <w:rPr>
          <w:sz w:val="26"/>
          <w:szCs w:val="26"/>
        </w:rPr>
        <w:t>CERC</w:t>
      </w:r>
      <w:r w:rsidRPr="000F66FF">
        <w:rPr>
          <w:sz w:val="26"/>
          <w:szCs w:val="26"/>
        </w:rPr>
        <w:t xml:space="preserve"> members shall give their comments and suggestions in the form of feedback. Subsequently, the </w:t>
      </w:r>
      <w:r w:rsidR="002A1B1A" w:rsidRPr="000F66FF">
        <w:rPr>
          <w:sz w:val="26"/>
          <w:szCs w:val="26"/>
        </w:rPr>
        <w:t>Bidder</w:t>
      </w:r>
      <w:r w:rsidRPr="000F66FF">
        <w:rPr>
          <w:sz w:val="26"/>
          <w:szCs w:val="26"/>
        </w:rPr>
        <w:t xml:space="preserve"> will incorporate all such comments and suggestions in their next stage report.</w:t>
      </w:r>
    </w:p>
    <w:p w:rsidR="00F327C9" w:rsidRPr="000F66FF" w:rsidRDefault="00F327C9" w:rsidP="00580C64">
      <w:pPr>
        <w:pStyle w:val="BodyText"/>
        <w:spacing w:after="0"/>
        <w:jc w:val="center"/>
        <w:rPr>
          <w:b/>
          <w:sz w:val="26"/>
          <w:szCs w:val="26"/>
        </w:rPr>
      </w:pPr>
    </w:p>
    <w:bookmarkEnd w:id="17"/>
    <w:p w:rsidR="00F327C9" w:rsidRPr="000F66FF" w:rsidRDefault="007F299B" w:rsidP="00580C64">
      <w:pPr>
        <w:pStyle w:val="BodyText"/>
        <w:spacing w:after="0"/>
        <w:rPr>
          <w:b/>
          <w:sz w:val="26"/>
          <w:szCs w:val="26"/>
        </w:rPr>
      </w:pPr>
      <w:r w:rsidRPr="000F66FF">
        <w:rPr>
          <w:b/>
          <w:sz w:val="26"/>
          <w:szCs w:val="26"/>
        </w:rPr>
        <w:t>6</w:t>
      </w:r>
      <w:r w:rsidR="00F327C9" w:rsidRPr="000F66FF">
        <w:rPr>
          <w:b/>
          <w:sz w:val="26"/>
          <w:szCs w:val="26"/>
        </w:rPr>
        <w:t>.</w:t>
      </w:r>
      <w:r w:rsidR="00F327C9" w:rsidRPr="000F66FF">
        <w:rPr>
          <w:b/>
          <w:sz w:val="26"/>
          <w:szCs w:val="26"/>
        </w:rPr>
        <w:tab/>
        <w:t xml:space="preserve"> General</w:t>
      </w:r>
    </w:p>
    <w:p w:rsidR="00F327C9" w:rsidRPr="000F66FF" w:rsidRDefault="00F327C9" w:rsidP="00580C64">
      <w:pPr>
        <w:rPr>
          <w:sz w:val="26"/>
          <w:szCs w:val="26"/>
        </w:rPr>
      </w:pPr>
    </w:p>
    <w:p w:rsidR="00F327C9" w:rsidRPr="000F66FF" w:rsidRDefault="007F299B" w:rsidP="00B370B8">
      <w:pPr>
        <w:suppressAutoHyphens w:val="0"/>
        <w:ind w:left="720"/>
        <w:rPr>
          <w:sz w:val="26"/>
          <w:szCs w:val="26"/>
        </w:rPr>
      </w:pPr>
      <w:proofErr w:type="spellStart"/>
      <w:r w:rsidRPr="000F66FF">
        <w:rPr>
          <w:sz w:val="26"/>
          <w:szCs w:val="26"/>
        </w:rPr>
        <w:t>i</w:t>
      </w:r>
      <w:proofErr w:type="spellEnd"/>
      <w:r w:rsidRPr="000F66FF">
        <w:rPr>
          <w:sz w:val="26"/>
          <w:szCs w:val="26"/>
        </w:rPr>
        <w:t>)</w:t>
      </w:r>
      <w:r w:rsidR="005D63A4" w:rsidRPr="000F66FF">
        <w:rPr>
          <w:sz w:val="26"/>
          <w:szCs w:val="26"/>
        </w:rPr>
        <w:tab/>
      </w:r>
      <w:r w:rsidR="00F327C9" w:rsidRPr="000F66FF">
        <w:rPr>
          <w:sz w:val="26"/>
          <w:szCs w:val="26"/>
        </w:rPr>
        <w:t xml:space="preserve">The details about the methodology and data outputs in respect of consultancy </w:t>
      </w:r>
      <w:r w:rsidR="00845054" w:rsidRPr="000F66FF">
        <w:rPr>
          <w:sz w:val="26"/>
          <w:szCs w:val="26"/>
        </w:rPr>
        <w:tab/>
      </w:r>
      <w:r w:rsidR="00F327C9" w:rsidRPr="000F66FF">
        <w:rPr>
          <w:sz w:val="26"/>
          <w:szCs w:val="26"/>
        </w:rPr>
        <w:t xml:space="preserve">should be </w:t>
      </w:r>
      <w:r w:rsidR="006C77C9" w:rsidRPr="000F66FF">
        <w:rPr>
          <w:sz w:val="26"/>
          <w:szCs w:val="26"/>
        </w:rPr>
        <w:t>worked</w:t>
      </w:r>
      <w:r w:rsidR="00F327C9" w:rsidRPr="000F66FF">
        <w:rPr>
          <w:sz w:val="26"/>
          <w:szCs w:val="26"/>
        </w:rPr>
        <w:t xml:space="preserve"> out in the bid offer by the </w:t>
      </w:r>
      <w:r w:rsidR="002438D9" w:rsidRPr="000F66FF">
        <w:rPr>
          <w:sz w:val="26"/>
          <w:szCs w:val="26"/>
        </w:rPr>
        <w:t>Bidder</w:t>
      </w:r>
      <w:r w:rsidR="00F327C9" w:rsidRPr="000F66FF">
        <w:rPr>
          <w:sz w:val="26"/>
          <w:szCs w:val="26"/>
        </w:rPr>
        <w:t>.</w:t>
      </w:r>
    </w:p>
    <w:p w:rsidR="00F327C9" w:rsidRPr="000F66FF" w:rsidRDefault="00F327C9" w:rsidP="00580C64">
      <w:pPr>
        <w:pStyle w:val="BodyText"/>
        <w:spacing w:after="0"/>
        <w:rPr>
          <w:sz w:val="26"/>
          <w:szCs w:val="26"/>
        </w:rPr>
      </w:pPr>
    </w:p>
    <w:p w:rsidR="00F327C9" w:rsidRPr="000F66FF" w:rsidRDefault="007F299B" w:rsidP="00B370B8">
      <w:pPr>
        <w:suppressAutoHyphens w:val="0"/>
        <w:ind w:left="720"/>
        <w:rPr>
          <w:sz w:val="26"/>
          <w:szCs w:val="26"/>
        </w:rPr>
      </w:pPr>
      <w:r w:rsidRPr="000F66FF">
        <w:rPr>
          <w:sz w:val="26"/>
          <w:szCs w:val="26"/>
        </w:rPr>
        <w:t>ii</w:t>
      </w:r>
      <w:r w:rsidR="00F327C9" w:rsidRPr="000F66FF">
        <w:rPr>
          <w:sz w:val="26"/>
          <w:szCs w:val="26"/>
        </w:rPr>
        <w:t>)</w:t>
      </w:r>
      <w:r w:rsidR="00F327C9" w:rsidRPr="000F66FF">
        <w:rPr>
          <w:sz w:val="26"/>
          <w:szCs w:val="26"/>
        </w:rPr>
        <w:tab/>
        <w:t xml:space="preserve">All data collected by the </w:t>
      </w:r>
      <w:r w:rsidR="002A1B1A" w:rsidRPr="000F66FF">
        <w:rPr>
          <w:sz w:val="26"/>
          <w:szCs w:val="26"/>
        </w:rPr>
        <w:t>Bidder</w:t>
      </w:r>
      <w:r w:rsidR="00F327C9" w:rsidRPr="000F66FF">
        <w:rPr>
          <w:sz w:val="26"/>
          <w:szCs w:val="26"/>
        </w:rPr>
        <w:t xml:space="preserve"> shall be made available to the </w:t>
      </w:r>
      <w:r w:rsidR="00D52B80" w:rsidRPr="000F66FF">
        <w:rPr>
          <w:sz w:val="26"/>
          <w:szCs w:val="26"/>
        </w:rPr>
        <w:t>Client</w:t>
      </w:r>
      <w:r w:rsidR="00F327C9" w:rsidRPr="000F66FF">
        <w:rPr>
          <w:sz w:val="26"/>
          <w:szCs w:val="26"/>
        </w:rPr>
        <w:t xml:space="preserve"> in proper </w:t>
      </w:r>
      <w:r w:rsidR="003B2804" w:rsidRPr="000F66FF">
        <w:rPr>
          <w:sz w:val="26"/>
          <w:szCs w:val="26"/>
        </w:rPr>
        <w:tab/>
      </w:r>
      <w:r w:rsidR="00F327C9" w:rsidRPr="000F66FF">
        <w:rPr>
          <w:sz w:val="26"/>
          <w:szCs w:val="26"/>
        </w:rPr>
        <w:t xml:space="preserve">organized format and this data shall remain the property of the </w:t>
      </w:r>
      <w:r w:rsidR="00D52B80" w:rsidRPr="000F66FF">
        <w:rPr>
          <w:sz w:val="26"/>
          <w:szCs w:val="26"/>
        </w:rPr>
        <w:t>Client</w:t>
      </w:r>
      <w:r w:rsidR="00F327C9" w:rsidRPr="000F66FF">
        <w:rPr>
          <w:sz w:val="26"/>
          <w:szCs w:val="26"/>
        </w:rPr>
        <w:t>.</w:t>
      </w:r>
    </w:p>
    <w:p w:rsidR="00F327C9" w:rsidRPr="000F66FF" w:rsidRDefault="00F327C9" w:rsidP="00580C64">
      <w:pPr>
        <w:pStyle w:val="BodyText"/>
        <w:spacing w:after="0"/>
        <w:rPr>
          <w:sz w:val="26"/>
          <w:szCs w:val="26"/>
        </w:rPr>
      </w:pPr>
    </w:p>
    <w:p w:rsidR="00F327C9" w:rsidRPr="000F66FF" w:rsidRDefault="007F299B" w:rsidP="00B370B8">
      <w:pPr>
        <w:suppressAutoHyphens w:val="0"/>
        <w:ind w:left="720"/>
        <w:rPr>
          <w:sz w:val="26"/>
          <w:szCs w:val="26"/>
        </w:rPr>
      </w:pPr>
      <w:r w:rsidRPr="000F66FF">
        <w:rPr>
          <w:sz w:val="26"/>
          <w:szCs w:val="26"/>
        </w:rPr>
        <w:t>ii</w:t>
      </w:r>
      <w:r w:rsidR="00F327C9" w:rsidRPr="000F66FF">
        <w:rPr>
          <w:sz w:val="26"/>
          <w:szCs w:val="26"/>
        </w:rPr>
        <w:t>i)</w:t>
      </w:r>
      <w:r w:rsidR="00F327C9" w:rsidRPr="000F66FF">
        <w:rPr>
          <w:sz w:val="26"/>
          <w:szCs w:val="26"/>
        </w:rPr>
        <w:tab/>
        <w:t xml:space="preserve">The data collected and the research results of the Consultancy shall not be </w:t>
      </w:r>
      <w:r w:rsidR="00845054" w:rsidRPr="000F66FF">
        <w:rPr>
          <w:sz w:val="26"/>
          <w:szCs w:val="26"/>
        </w:rPr>
        <w:tab/>
      </w:r>
      <w:r w:rsidR="00F327C9" w:rsidRPr="000F66FF">
        <w:rPr>
          <w:sz w:val="26"/>
          <w:szCs w:val="26"/>
        </w:rPr>
        <w:t xml:space="preserve">divulged to other agencies without the explicit approval of the </w:t>
      </w:r>
      <w:r w:rsidR="00D52B80" w:rsidRPr="000F66FF">
        <w:rPr>
          <w:sz w:val="26"/>
          <w:szCs w:val="26"/>
        </w:rPr>
        <w:t>Client</w:t>
      </w:r>
      <w:r w:rsidR="00F327C9" w:rsidRPr="000F66FF">
        <w:rPr>
          <w:sz w:val="26"/>
          <w:szCs w:val="26"/>
        </w:rPr>
        <w:t>.</w:t>
      </w:r>
    </w:p>
    <w:p w:rsidR="00F327C9" w:rsidRPr="000F66FF" w:rsidRDefault="00F327C9" w:rsidP="00580C64">
      <w:pPr>
        <w:pStyle w:val="BodyText"/>
        <w:spacing w:after="0"/>
        <w:rPr>
          <w:sz w:val="26"/>
          <w:szCs w:val="26"/>
        </w:rPr>
      </w:pPr>
    </w:p>
    <w:p w:rsidR="00F327C9" w:rsidRPr="000F66FF" w:rsidRDefault="007F299B" w:rsidP="00B370B8">
      <w:pPr>
        <w:suppressAutoHyphens w:val="0"/>
        <w:ind w:left="720"/>
        <w:rPr>
          <w:sz w:val="26"/>
          <w:szCs w:val="26"/>
        </w:rPr>
      </w:pPr>
      <w:proofErr w:type="gramStart"/>
      <w:r w:rsidRPr="000F66FF">
        <w:rPr>
          <w:sz w:val="26"/>
          <w:szCs w:val="26"/>
        </w:rPr>
        <w:t>i</w:t>
      </w:r>
      <w:r w:rsidR="003B2804" w:rsidRPr="000F66FF">
        <w:rPr>
          <w:sz w:val="26"/>
          <w:szCs w:val="26"/>
        </w:rPr>
        <w:t>v)</w:t>
      </w:r>
      <w:r w:rsidR="003B2804" w:rsidRPr="000F66FF">
        <w:rPr>
          <w:sz w:val="26"/>
          <w:szCs w:val="26"/>
        </w:rPr>
        <w:tab/>
      </w:r>
      <w:r w:rsidR="00F327C9" w:rsidRPr="000F66FF">
        <w:rPr>
          <w:sz w:val="26"/>
          <w:szCs w:val="26"/>
        </w:rPr>
        <w:t>All</w:t>
      </w:r>
      <w:proofErr w:type="gramEnd"/>
      <w:r w:rsidR="00F327C9" w:rsidRPr="000F66FF">
        <w:rPr>
          <w:sz w:val="26"/>
          <w:szCs w:val="26"/>
        </w:rPr>
        <w:t xml:space="preserve"> reports should be submitted in </w:t>
      </w:r>
      <w:r w:rsidR="003B1741" w:rsidRPr="000F66FF">
        <w:rPr>
          <w:sz w:val="26"/>
          <w:szCs w:val="26"/>
        </w:rPr>
        <w:t xml:space="preserve">hard and </w:t>
      </w:r>
      <w:r w:rsidR="001C6C61" w:rsidRPr="000F66FF">
        <w:rPr>
          <w:sz w:val="26"/>
          <w:szCs w:val="26"/>
        </w:rPr>
        <w:t>soft copies</w:t>
      </w:r>
      <w:r w:rsidR="00F327C9" w:rsidRPr="000F66FF">
        <w:rPr>
          <w:sz w:val="26"/>
          <w:szCs w:val="26"/>
        </w:rPr>
        <w:t xml:space="preserve">. Reports should be in </w:t>
      </w:r>
      <w:r w:rsidR="001C6C61" w:rsidRPr="000F66FF">
        <w:rPr>
          <w:sz w:val="26"/>
          <w:szCs w:val="26"/>
        </w:rPr>
        <w:tab/>
      </w:r>
      <w:r w:rsidR="00F327C9" w:rsidRPr="000F66FF">
        <w:rPr>
          <w:sz w:val="26"/>
          <w:szCs w:val="26"/>
        </w:rPr>
        <w:t xml:space="preserve">Microsoft Word format, maps and drawings should be in the compatible format </w:t>
      </w:r>
      <w:r w:rsidR="001C6C61" w:rsidRPr="000F66FF">
        <w:rPr>
          <w:sz w:val="26"/>
          <w:szCs w:val="26"/>
        </w:rPr>
        <w:tab/>
      </w:r>
      <w:r w:rsidR="00F327C9" w:rsidRPr="000F66FF">
        <w:rPr>
          <w:sz w:val="26"/>
          <w:szCs w:val="26"/>
        </w:rPr>
        <w:t xml:space="preserve">of GIS facilities </w:t>
      </w:r>
      <w:r w:rsidR="00480510" w:rsidRPr="000F66FF">
        <w:rPr>
          <w:sz w:val="26"/>
          <w:szCs w:val="26"/>
        </w:rPr>
        <w:t>available with the Client</w:t>
      </w:r>
      <w:r w:rsidR="00F327C9" w:rsidRPr="000F66FF">
        <w:rPr>
          <w:sz w:val="26"/>
          <w:szCs w:val="26"/>
        </w:rPr>
        <w:t>.</w:t>
      </w:r>
    </w:p>
    <w:p w:rsidR="00F327C9" w:rsidRPr="000F66FF" w:rsidRDefault="00F327C9" w:rsidP="00580C64">
      <w:pPr>
        <w:pStyle w:val="BodyText"/>
        <w:spacing w:after="0"/>
        <w:rPr>
          <w:sz w:val="26"/>
          <w:szCs w:val="26"/>
        </w:rPr>
      </w:pPr>
    </w:p>
    <w:p w:rsidR="00F327C9" w:rsidRPr="000F66FF" w:rsidRDefault="00F327C9" w:rsidP="00B370B8">
      <w:pPr>
        <w:suppressAutoHyphens w:val="0"/>
        <w:ind w:left="720"/>
        <w:rPr>
          <w:sz w:val="26"/>
          <w:szCs w:val="26"/>
        </w:rPr>
      </w:pPr>
      <w:proofErr w:type="gramStart"/>
      <w:r w:rsidRPr="000F66FF">
        <w:rPr>
          <w:sz w:val="26"/>
          <w:szCs w:val="26"/>
        </w:rPr>
        <w:t>i</w:t>
      </w:r>
      <w:r w:rsidR="00861127" w:rsidRPr="000F66FF">
        <w:rPr>
          <w:sz w:val="26"/>
          <w:szCs w:val="26"/>
        </w:rPr>
        <w:t>v</w:t>
      </w:r>
      <w:r w:rsidR="003B2804" w:rsidRPr="000F66FF">
        <w:rPr>
          <w:sz w:val="26"/>
          <w:szCs w:val="26"/>
        </w:rPr>
        <w:t>)</w:t>
      </w:r>
      <w:r w:rsidR="003B2804" w:rsidRPr="000F66FF">
        <w:rPr>
          <w:sz w:val="26"/>
          <w:szCs w:val="26"/>
        </w:rPr>
        <w:tab/>
      </w:r>
      <w:r w:rsidRPr="000F66FF">
        <w:rPr>
          <w:sz w:val="26"/>
          <w:szCs w:val="26"/>
        </w:rPr>
        <w:t>Monthly</w:t>
      </w:r>
      <w:proofErr w:type="gramEnd"/>
      <w:r w:rsidRPr="000F66FF">
        <w:rPr>
          <w:sz w:val="26"/>
          <w:szCs w:val="26"/>
        </w:rPr>
        <w:t xml:space="preserve"> Progress </w:t>
      </w:r>
      <w:r w:rsidR="00B37FDC" w:rsidRPr="000F66FF">
        <w:rPr>
          <w:sz w:val="26"/>
          <w:szCs w:val="26"/>
        </w:rPr>
        <w:t xml:space="preserve">Report </w:t>
      </w:r>
      <w:r w:rsidRPr="000F66FF">
        <w:rPr>
          <w:sz w:val="26"/>
          <w:szCs w:val="26"/>
        </w:rPr>
        <w:t xml:space="preserve">will be submitted by the </w:t>
      </w:r>
      <w:r w:rsidR="002A1B1A" w:rsidRPr="000F66FF">
        <w:rPr>
          <w:sz w:val="26"/>
          <w:szCs w:val="26"/>
        </w:rPr>
        <w:t>Bidder</w:t>
      </w:r>
      <w:r w:rsidR="00CC35B4" w:rsidRPr="000F66FF">
        <w:rPr>
          <w:sz w:val="26"/>
          <w:szCs w:val="26"/>
        </w:rPr>
        <w:t xml:space="preserve"> </w:t>
      </w:r>
      <w:r w:rsidRPr="000F66FF">
        <w:rPr>
          <w:sz w:val="26"/>
          <w:szCs w:val="26"/>
        </w:rPr>
        <w:t xml:space="preserve">to review the </w:t>
      </w:r>
      <w:r w:rsidR="00845054" w:rsidRPr="000F66FF">
        <w:rPr>
          <w:sz w:val="26"/>
          <w:szCs w:val="26"/>
        </w:rPr>
        <w:tab/>
      </w:r>
      <w:r w:rsidRPr="000F66FF">
        <w:rPr>
          <w:sz w:val="26"/>
          <w:szCs w:val="26"/>
        </w:rPr>
        <w:t xml:space="preserve">progress of the Study. </w:t>
      </w:r>
    </w:p>
    <w:p w:rsidR="00F327C9" w:rsidRPr="000F66FF" w:rsidRDefault="00F327C9" w:rsidP="00580C64">
      <w:pPr>
        <w:pStyle w:val="BodyText"/>
        <w:spacing w:after="0"/>
        <w:rPr>
          <w:sz w:val="26"/>
          <w:szCs w:val="26"/>
        </w:rPr>
      </w:pPr>
    </w:p>
    <w:p w:rsidR="00D8725A" w:rsidRPr="000F66FF" w:rsidRDefault="00B877D4" w:rsidP="006147AD">
      <w:pPr>
        <w:suppressAutoHyphens w:val="0"/>
        <w:jc w:val="center"/>
        <w:rPr>
          <w:b/>
          <w:sz w:val="26"/>
          <w:szCs w:val="26"/>
        </w:rPr>
      </w:pPr>
      <w:r w:rsidRPr="000F66FF">
        <w:rPr>
          <w:b/>
          <w:sz w:val="26"/>
          <w:szCs w:val="26"/>
        </w:rPr>
        <w:br w:type="page"/>
      </w:r>
      <w:proofErr w:type="gramStart"/>
      <w:r w:rsidR="00D8725A" w:rsidRPr="000F66FF">
        <w:rPr>
          <w:b/>
          <w:sz w:val="26"/>
          <w:szCs w:val="26"/>
        </w:rPr>
        <w:lastRenderedPageBreak/>
        <w:t xml:space="preserve">Section </w:t>
      </w:r>
      <w:r w:rsidR="00EE0E18" w:rsidRPr="000F66FF">
        <w:rPr>
          <w:b/>
          <w:sz w:val="26"/>
          <w:szCs w:val="26"/>
        </w:rPr>
        <w:t>3</w:t>
      </w:r>
      <w:r w:rsidR="00D8725A" w:rsidRPr="000F66FF">
        <w:rPr>
          <w:b/>
          <w:sz w:val="26"/>
          <w:szCs w:val="26"/>
        </w:rPr>
        <w:t>.</w:t>
      </w:r>
      <w:proofErr w:type="gramEnd"/>
      <w:r w:rsidR="00D8725A" w:rsidRPr="000F66FF">
        <w:rPr>
          <w:b/>
          <w:sz w:val="26"/>
          <w:szCs w:val="26"/>
        </w:rPr>
        <w:t xml:space="preserve">  Information </w:t>
      </w:r>
      <w:r w:rsidR="000B64BB" w:rsidRPr="000F66FF">
        <w:rPr>
          <w:b/>
          <w:sz w:val="26"/>
          <w:szCs w:val="26"/>
        </w:rPr>
        <w:t>to</w:t>
      </w:r>
      <w:r w:rsidR="00E21375" w:rsidRPr="000F66FF">
        <w:rPr>
          <w:b/>
          <w:sz w:val="26"/>
          <w:szCs w:val="26"/>
        </w:rPr>
        <w:t xml:space="preserve"> </w:t>
      </w:r>
      <w:r w:rsidR="002A1B1A" w:rsidRPr="000F66FF">
        <w:rPr>
          <w:b/>
          <w:sz w:val="26"/>
          <w:szCs w:val="26"/>
        </w:rPr>
        <w:t>Bidder</w:t>
      </w:r>
      <w:r w:rsidR="00D8725A" w:rsidRPr="000F66FF">
        <w:rPr>
          <w:b/>
          <w:sz w:val="26"/>
          <w:szCs w:val="26"/>
        </w:rPr>
        <w:t>s</w:t>
      </w:r>
      <w:bookmarkEnd w:id="3"/>
      <w:bookmarkEnd w:id="4"/>
      <w:bookmarkEnd w:id="5"/>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1.  Introduction</w:t>
      </w:r>
    </w:p>
    <w:p w:rsidR="00D8725A" w:rsidRPr="000F66FF" w:rsidRDefault="00D8725A" w:rsidP="00580C64">
      <w:pPr>
        <w:rPr>
          <w:sz w:val="26"/>
          <w:szCs w:val="26"/>
        </w:rPr>
      </w:pPr>
    </w:p>
    <w:p w:rsidR="00D8725A" w:rsidRPr="000F66FF" w:rsidRDefault="00D8725A" w:rsidP="00B370B8">
      <w:pPr>
        <w:ind w:left="720" w:hanging="720"/>
        <w:rPr>
          <w:sz w:val="26"/>
          <w:szCs w:val="26"/>
        </w:rPr>
      </w:pPr>
      <w:r w:rsidRPr="000F66FF">
        <w:rPr>
          <w:sz w:val="26"/>
          <w:szCs w:val="26"/>
        </w:rPr>
        <w:t>1.1</w:t>
      </w:r>
      <w:r w:rsidRPr="000F66FF">
        <w:rPr>
          <w:sz w:val="26"/>
          <w:szCs w:val="26"/>
        </w:rPr>
        <w:tab/>
      </w:r>
      <w:r w:rsidR="005C1965" w:rsidRPr="000F66FF">
        <w:rPr>
          <w:sz w:val="26"/>
          <w:szCs w:val="26"/>
        </w:rPr>
        <w:t>State Mission Directorate</w:t>
      </w:r>
      <w:r w:rsidR="001C53EC" w:rsidRPr="000F66FF">
        <w:rPr>
          <w:sz w:val="26"/>
          <w:szCs w:val="26"/>
        </w:rPr>
        <w:t>, Government of Punjab</w:t>
      </w:r>
      <w:r w:rsidRPr="000F66FF">
        <w:rPr>
          <w:sz w:val="26"/>
          <w:szCs w:val="26"/>
        </w:rPr>
        <w:t xml:space="preserve">, henceforth referred as Client, will select a </w:t>
      </w:r>
      <w:r w:rsidR="002A1B1A" w:rsidRPr="000F66FF">
        <w:rPr>
          <w:sz w:val="26"/>
          <w:szCs w:val="26"/>
        </w:rPr>
        <w:t>Bidder</w:t>
      </w:r>
      <w:r w:rsidR="005E5835" w:rsidRPr="000F66FF">
        <w:rPr>
          <w:sz w:val="26"/>
          <w:szCs w:val="26"/>
        </w:rPr>
        <w:t xml:space="preserve"> for carrying out GIS-based Master Plan Formulation for</w:t>
      </w:r>
      <w:r w:rsidR="001C53EC" w:rsidRPr="000F66FF">
        <w:rPr>
          <w:sz w:val="26"/>
          <w:szCs w:val="26"/>
        </w:rPr>
        <w:t xml:space="preserve"> </w:t>
      </w:r>
      <w:r w:rsidR="00CC35B4" w:rsidRPr="000F66FF">
        <w:rPr>
          <w:sz w:val="26"/>
          <w:szCs w:val="26"/>
        </w:rPr>
        <w:t xml:space="preserve">04 </w:t>
      </w:r>
      <w:r w:rsidR="005072FB" w:rsidRPr="000F66FF">
        <w:rPr>
          <w:sz w:val="26"/>
          <w:szCs w:val="26"/>
        </w:rPr>
        <w:t>Cities</w:t>
      </w:r>
      <w:r w:rsidR="005E5835" w:rsidRPr="000F66FF">
        <w:rPr>
          <w:sz w:val="26"/>
          <w:szCs w:val="26"/>
        </w:rPr>
        <w:t xml:space="preserve"> in </w:t>
      </w:r>
      <w:r w:rsidR="001C53EC" w:rsidRPr="000F66FF">
        <w:rPr>
          <w:sz w:val="26"/>
          <w:szCs w:val="26"/>
        </w:rPr>
        <w:t>Punjab</w:t>
      </w:r>
      <w:r w:rsidR="005E5835" w:rsidRPr="000F66FF">
        <w:rPr>
          <w:sz w:val="26"/>
          <w:szCs w:val="26"/>
        </w:rPr>
        <w:t xml:space="preserve"> State</w:t>
      </w:r>
      <w:r w:rsidR="00D47F0E" w:rsidRPr="000F66FF">
        <w:rPr>
          <w:sz w:val="26"/>
          <w:szCs w:val="26"/>
        </w:rPr>
        <w:t xml:space="preserve"> under AMRUT</w:t>
      </w:r>
      <w:r w:rsidR="00F74F88" w:rsidRPr="000F66FF">
        <w:rPr>
          <w:sz w:val="26"/>
          <w:szCs w:val="26"/>
        </w:rPr>
        <w:t xml:space="preserve"> in coordination with State Town </w:t>
      </w:r>
      <w:r w:rsidR="001F1FDF" w:rsidRPr="000F66FF">
        <w:rPr>
          <w:sz w:val="26"/>
          <w:szCs w:val="26"/>
        </w:rPr>
        <w:t>and Country</w:t>
      </w:r>
      <w:r w:rsidR="00C42D62" w:rsidRPr="000F66FF">
        <w:rPr>
          <w:sz w:val="26"/>
          <w:szCs w:val="26"/>
        </w:rPr>
        <w:t xml:space="preserve"> </w:t>
      </w:r>
      <w:r w:rsidR="00F74F88" w:rsidRPr="000F66FF">
        <w:rPr>
          <w:sz w:val="26"/>
          <w:szCs w:val="26"/>
        </w:rPr>
        <w:t>Planning Department</w:t>
      </w:r>
      <w:r w:rsidR="002320F9" w:rsidRPr="000F66FF">
        <w:rPr>
          <w:sz w:val="26"/>
          <w:szCs w:val="26"/>
        </w:rPr>
        <w:t xml:space="preserve"> at the local level</w:t>
      </w:r>
      <w:r w:rsidR="00921789" w:rsidRPr="000F66FF">
        <w:rPr>
          <w:sz w:val="26"/>
          <w:szCs w:val="26"/>
        </w:rPr>
        <w:t>.</w:t>
      </w:r>
    </w:p>
    <w:p w:rsidR="00047BC8" w:rsidRPr="000F66FF" w:rsidRDefault="00047BC8" w:rsidP="00580C64">
      <w:pPr>
        <w:rPr>
          <w:sz w:val="26"/>
          <w:szCs w:val="26"/>
        </w:rPr>
      </w:pPr>
    </w:p>
    <w:p w:rsidR="00047BC8" w:rsidRPr="000F66FF" w:rsidRDefault="005D4016" w:rsidP="00B370B8">
      <w:pPr>
        <w:ind w:left="720" w:hanging="720"/>
        <w:rPr>
          <w:sz w:val="26"/>
          <w:szCs w:val="26"/>
        </w:rPr>
      </w:pPr>
      <w:r w:rsidRPr="000F66FF">
        <w:rPr>
          <w:sz w:val="26"/>
          <w:szCs w:val="26"/>
        </w:rPr>
        <w:t>1.2</w:t>
      </w:r>
      <w:r w:rsidRPr="000F66FF">
        <w:rPr>
          <w:sz w:val="26"/>
          <w:szCs w:val="26"/>
        </w:rPr>
        <w:tab/>
      </w:r>
      <w:r w:rsidR="00047BC8" w:rsidRPr="000F66FF">
        <w:rPr>
          <w:sz w:val="26"/>
          <w:szCs w:val="26"/>
        </w:rPr>
        <w:t xml:space="preserve">Interested </w:t>
      </w:r>
      <w:r w:rsidR="00711A73" w:rsidRPr="000F66FF">
        <w:rPr>
          <w:sz w:val="26"/>
          <w:szCs w:val="26"/>
        </w:rPr>
        <w:t>bidders</w:t>
      </w:r>
      <w:r w:rsidR="00047BC8" w:rsidRPr="000F66FF">
        <w:rPr>
          <w:sz w:val="26"/>
          <w:szCs w:val="26"/>
        </w:rPr>
        <w:t xml:space="preserve"> may</w:t>
      </w:r>
      <w:r w:rsidR="00B012A6" w:rsidRPr="000F66FF">
        <w:rPr>
          <w:sz w:val="26"/>
          <w:szCs w:val="26"/>
        </w:rPr>
        <w:t xml:space="preserve"> submit proposals for </w:t>
      </w:r>
      <w:r w:rsidR="00F37FC8" w:rsidRPr="000F66FF">
        <w:rPr>
          <w:sz w:val="26"/>
          <w:szCs w:val="26"/>
        </w:rPr>
        <w:t>the following cities</w:t>
      </w:r>
      <w:r w:rsidR="00040177" w:rsidRPr="000F66FF">
        <w:rPr>
          <w:sz w:val="26"/>
          <w:szCs w:val="26"/>
        </w:rPr>
        <w:t>:-</w:t>
      </w:r>
    </w:p>
    <w:p w:rsidR="00040177" w:rsidRPr="000F66FF" w:rsidRDefault="00040177" w:rsidP="00040177">
      <w:pPr>
        <w:pStyle w:val="BodyText"/>
        <w:rPr>
          <w:sz w:val="26"/>
          <w:szCs w:val="26"/>
        </w:rPr>
      </w:pPr>
    </w:p>
    <w:tbl>
      <w:tblPr>
        <w:tblStyle w:val="TableGrid"/>
        <w:tblW w:w="6703" w:type="dxa"/>
        <w:tblInd w:w="1008" w:type="dxa"/>
        <w:tblLook w:val="04A0"/>
      </w:tblPr>
      <w:tblGrid>
        <w:gridCol w:w="782"/>
        <w:gridCol w:w="3015"/>
        <w:gridCol w:w="2906"/>
      </w:tblGrid>
      <w:tr w:rsidR="00735A1C" w:rsidRPr="000F66FF" w:rsidTr="00735A1C">
        <w:tc>
          <w:tcPr>
            <w:tcW w:w="782" w:type="dxa"/>
          </w:tcPr>
          <w:p w:rsidR="00735A1C" w:rsidRPr="000F66FF" w:rsidRDefault="00970586" w:rsidP="00A05037">
            <w:pPr>
              <w:pStyle w:val="BodyText"/>
              <w:spacing w:after="0" w:line="360" w:lineRule="auto"/>
              <w:rPr>
                <w:b/>
                <w:sz w:val="26"/>
              </w:rPr>
            </w:pPr>
            <w:proofErr w:type="spellStart"/>
            <w:r w:rsidRPr="000F66FF">
              <w:rPr>
                <w:b/>
                <w:sz w:val="26"/>
              </w:rPr>
              <w:t>Sl</w:t>
            </w:r>
            <w:proofErr w:type="spellEnd"/>
            <w:r w:rsidRPr="000F66FF">
              <w:rPr>
                <w:b/>
                <w:sz w:val="26"/>
              </w:rPr>
              <w:t xml:space="preserve"> No</w:t>
            </w:r>
          </w:p>
        </w:tc>
        <w:tc>
          <w:tcPr>
            <w:tcW w:w="3015" w:type="dxa"/>
          </w:tcPr>
          <w:p w:rsidR="00735A1C" w:rsidRPr="000F66FF" w:rsidRDefault="00970586" w:rsidP="00A05037">
            <w:pPr>
              <w:pStyle w:val="BodyText"/>
              <w:spacing w:after="0" w:line="360" w:lineRule="auto"/>
              <w:rPr>
                <w:b/>
                <w:sz w:val="26"/>
              </w:rPr>
            </w:pPr>
            <w:r w:rsidRPr="000F66FF">
              <w:rPr>
                <w:b/>
                <w:sz w:val="26"/>
              </w:rPr>
              <w:t>Name of city</w:t>
            </w:r>
          </w:p>
        </w:tc>
        <w:tc>
          <w:tcPr>
            <w:tcW w:w="2906" w:type="dxa"/>
          </w:tcPr>
          <w:p w:rsidR="00735A1C" w:rsidRPr="000F66FF" w:rsidRDefault="00970586" w:rsidP="00A05037">
            <w:pPr>
              <w:pStyle w:val="BodyText"/>
              <w:spacing w:after="0" w:line="360" w:lineRule="auto"/>
              <w:rPr>
                <w:b/>
                <w:sz w:val="26"/>
                <w:szCs w:val="26"/>
              </w:rPr>
            </w:pPr>
            <w:r w:rsidRPr="000F66FF">
              <w:rPr>
                <w:b/>
                <w:sz w:val="26"/>
              </w:rPr>
              <w:t>Local Planning Area</w:t>
            </w:r>
          </w:p>
          <w:p w:rsidR="00735A1C" w:rsidRPr="000F66FF" w:rsidRDefault="00970586" w:rsidP="00A05037">
            <w:pPr>
              <w:pStyle w:val="BodyText"/>
              <w:spacing w:after="0" w:line="360" w:lineRule="auto"/>
              <w:rPr>
                <w:b/>
                <w:sz w:val="26"/>
              </w:rPr>
            </w:pPr>
            <w:r w:rsidRPr="000F66FF">
              <w:rPr>
                <w:b/>
                <w:sz w:val="26"/>
              </w:rPr>
              <w:t xml:space="preserve"> in Sq. Km.</w:t>
            </w:r>
          </w:p>
        </w:tc>
      </w:tr>
      <w:tr w:rsidR="00735A1C" w:rsidRPr="000F66FF" w:rsidTr="00735A1C">
        <w:tc>
          <w:tcPr>
            <w:tcW w:w="782" w:type="dxa"/>
          </w:tcPr>
          <w:p w:rsidR="00735A1C" w:rsidRPr="000F66FF" w:rsidRDefault="00735A1C" w:rsidP="00A05037">
            <w:pPr>
              <w:pStyle w:val="BodyText"/>
              <w:spacing w:after="0" w:line="360" w:lineRule="auto"/>
              <w:rPr>
                <w:sz w:val="26"/>
                <w:szCs w:val="26"/>
              </w:rPr>
            </w:pPr>
            <w:r w:rsidRPr="000F66FF">
              <w:rPr>
                <w:sz w:val="26"/>
                <w:szCs w:val="26"/>
              </w:rPr>
              <w:t>1</w:t>
            </w:r>
          </w:p>
        </w:tc>
        <w:tc>
          <w:tcPr>
            <w:tcW w:w="3015" w:type="dxa"/>
          </w:tcPr>
          <w:p w:rsidR="00735A1C" w:rsidRPr="000F66FF" w:rsidRDefault="00735A1C" w:rsidP="00A05037">
            <w:pPr>
              <w:pStyle w:val="BodyText"/>
              <w:spacing w:after="0" w:line="360" w:lineRule="auto"/>
              <w:rPr>
                <w:sz w:val="26"/>
                <w:szCs w:val="26"/>
              </w:rPr>
            </w:pPr>
            <w:r w:rsidRPr="000F66FF">
              <w:rPr>
                <w:sz w:val="26"/>
                <w:szCs w:val="26"/>
              </w:rPr>
              <w:t>Municipal Corporation, Amritsar</w:t>
            </w:r>
          </w:p>
        </w:tc>
        <w:tc>
          <w:tcPr>
            <w:tcW w:w="2906" w:type="dxa"/>
          </w:tcPr>
          <w:p w:rsidR="00735A1C" w:rsidRPr="000F66FF" w:rsidRDefault="00735A1C" w:rsidP="00A05037">
            <w:pPr>
              <w:pStyle w:val="BodyText"/>
              <w:spacing w:after="0" w:line="360" w:lineRule="auto"/>
              <w:rPr>
                <w:sz w:val="26"/>
                <w:szCs w:val="26"/>
              </w:rPr>
            </w:pPr>
            <w:r w:rsidRPr="000F66FF">
              <w:rPr>
                <w:sz w:val="26"/>
                <w:szCs w:val="26"/>
              </w:rPr>
              <w:t>1362.7</w:t>
            </w:r>
          </w:p>
        </w:tc>
      </w:tr>
      <w:tr w:rsidR="00735A1C" w:rsidRPr="000F66FF" w:rsidTr="00735A1C">
        <w:trPr>
          <w:trHeight w:val="593"/>
        </w:trPr>
        <w:tc>
          <w:tcPr>
            <w:tcW w:w="782" w:type="dxa"/>
          </w:tcPr>
          <w:p w:rsidR="00735A1C" w:rsidRPr="000F66FF" w:rsidRDefault="00735A1C" w:rsidP="00A05037">
            <w:pPr>
              <w:pStyle w:val="BodyText"/>
              <w:spacing w:after="0" w:line="360" w:lineRule="auto"/>
              <w:rPr>
                <w:sz w:val="26"/>
                <w:szCs w:val="26"/>
              </w:rPr>
            </w:pPr>
            <w:r w:rsidRPr="000F66FF">
              <w:rPr>
                <w:sz w:val="26"/>
                <w:szCs w:val="26"/>
              </w:rPr>
              <w:t>2</w:t>
            </w:r>
          </w:p>
        </w:tc>
        <w:tc>
          <w:tcPr>
            <w:tcW w:w="3015" w:type="dxa"/>
          </w:tcPr>
          <w:p w:rsidR="00735A1C" w:rsidRPr="000F66FF" w:rsidRDefault="00735A1C" w:rsidP="00411368">
            <w:pPr>
              <w:pStyle w:val="BodyText"/>
              <w:spacing w:after="0" w:line="360" w:lineRule="auto"/>
              <w:rPr>
                <w:sz w:val="26"/>
                <w:szCs w:val="26"/>
              </w:rPr>
            </w:pPr>
            <w:r w:rsidRPr="000F66FF">
              <w:rPr>
                <w:sz w:val="26"/>
                <w:szCs w:val="26"/>
              </w:rPr>
              <w:t xml:space="preserve">Municipal Council, </w:t>
            </w:r>
            <w:proofErr w:type="spellStart"/>
            <w:r w:rsidRPr="000F66FF">
              <w:rPr>
                <w:sz w:val="26"/>
                <w:szCs w:val="26"/>
              </w:rPr>
              <w:t>Batala</w:t>
            </w:r>
            <w:proofErr w:type="spellEnd"/>
          </w:p>
        </w:tc>
        <w:tc>
          <w:tcPr>
            <w:tcW w:w="2906" w:type="dxa"/>
          </w:tcPr>
          <w:p w:rsidR="00735A1C" w:rsidRPr="000F66FF" w:rsidRDefault="00735A1C" w:rsidP="00E034FE">
            <w:pPr>
              <w:pStyle w:val="BodyText"/>
              <w:spacing w:after="0" w:line="360" w:lineRule="auto"/>
              <w:rPr>
                <w:sz w:val="26"/>
                <w:szCs w:val="26"/>
              </w:rPr>
            </w:pPr>
            <w:r w:rsidRPr="000F66FF">
              <w:rPr>
                <w:sz w:val="26"/>
                <w:szCs w:val="26"/>
              </w:rPr>
              <w:t>165.7044</w:t>
            </w:r>
          </w:p>
        </w:tc>
      </w:tr>
      <w:tr w:rsidR="00735A1C" w:rsidRPr="000F66FF" w:rsidTr="00735A1C">
        <w:trPr>
          <w:trHeight w:val="301"/>
        </w:trPr>
        <w:tc>
          <w:tcPr>
            <w:tcW w:w="782" w:type="dxa"/>
          </w:tcPr>
          <w:p w:rsidR="00735A1C" w:rsidRPr="000F66FF" w:rsidRDefault="00735A1C" w:rsidP="00A05037">
            <w:pPr>
              <w:pStyle w:val="BodyText"/>
              <w:spacing w:after="0" w:line="360" w:lineRule="auto"/>
              <w:rPr>
                <w:sz w:val="26"/>
                <w:szCs w:val="26"/>
              </w:rPr>
            </w:pPr>
            <w:r w:rsidRPr="000F66FF">
              <w:rPr>
                <w:sz w:val="26"/>
                <w:szCs w:val="26"/>
              </w:rPr>
              <w:t>3</w:t>
            </w:r>
          </w:p>
        </w:tc>
        <w:tc>
          <w:tcPr>
            <w:tcW w:w="3015" w:type="dxa"/>
          </w:tcPr>
          <w:p w:rsidR="00735A1C" w:rsidRPr="000F66FF" w:rsidRDefault="00735A1C" w:rsidP="00083B72">
            <w:pPr>
              <w:pStyle w:val="BodyText"/>
              <w:spacing w:line="360" w:lineRule="auto"/>
              <w:rPr>
                <w:sz w:val="26"/>
                <w:szCs w:val="26"/>
              </w:rPr>
            </w:pPr>
            <w:r w:rsidRPr="000F66FF">
              <w:rPr>
                <w:sz w:val="26"/>
                <w:szCs w:val="26"/>
              </w:rPr>
              <w:t xml:space="preserve">Municipal Council, </w:t>
            </w:r>
            <w:proofErr w:type="spellStart"/>
            <w:r w:rsidRPr="000F66FF">
              <w:rPr>
                <w:sz w:val="26"/>
                <w:szCs w:val="26"/>
              </w:rPr>
              <w:t>Barnala</w:t>
            </w:r>
            <w:proofErr w:type="spellEnd"/>
          </w:p>
        </w:tc>
        <w:tc>
          <w:tcPr>
            <w:tcW w:w="2906" w:type="dxa"/>
          </w:tcPr>
          <w:p w:rsidR="00735A1C" w:rsidRPr="000F66FF" w:rsidRDefault="00735A1C" w:rsidP="00083B72">
            <w:pPr>
              <w:pStyle w:val="BodyText"/>
              <w:spacing w:after="0" w:line="360" w:lineRule="auto"/>
              <w:rPr>
                <w:sz w:val="26"/>
                <w:szCs w:val="26"/>
              </w:rPr>
            </w:pPr>
            <w:r w:rsidRPr="000F66FF">
              <w:rPr>
                <w:sz w:val="26"/>
                <w:szCs w:val="26"/>
              </w:rPr>
              <w:t>332.78</w:t>
            </w:r>
          </w:p>
        </w:tc>
      </w:tr>
      <w:tr w:rsidR="00735A1C" w:rsidRPr="000F66FF" w:rsidTr="00735A1C">
        <w:trPr>
          <w:trHeight w:val="344"/>
        </w:trPr>
        <w:tc>
          <w:tcPr>
            <w:tcW w:w="782" w:type="dxa"/>
          </w:tcPr>
          <w:p w:rsidR="00735A1C" w:rsidRPr="000F66FF" w:rsidRDefault="00735A1C" w:rsidP="00A05037">
            <w:pPr>
              <w:pStyle w:val="BodyText"/>
              <w:spacing w:after="0" w:line="360" w:lineRule="auto"/>
              <w:rPr>
                <w:sz w:val="26"/>
                <w:szCs w:val="26"/>
              </w:rPr>
            </w:pPr>
            <w:r w:rsidRPr="000F66FF">
              <w:rPr>
                <w:sz w:val="26"/>
                <w:szCs w:val="26"/>
              </w:rPr>
              <w:t>4</w:t>
            </w:r>
          </w:p>
        </w:tc>
        <w:tc>
          <w:tcPr>
            <w:tcW w:w="3015" w:type="dxa"/>
          </w:tcPr>
          <w:p w:rsidR="00735A1C" w:rsidRPr="000F66FF" w:rsidRDefault="00735A1C" w:rsidP="00411368">
            <w:pPr>
              <w:pStyle w:val="BodyText"/>
              <w:spacing w:line="360" w:lineRule="auto"/>
              <w:rPr>
                <w:sz w:val="26"/>
                <w:szCs w:val="26"/>
              </w:rPr>
            </w:pPr>
            <w:r w:rsidRPr="000F66FF">
              <w:rPr>
                <w:sz w:val="26"/>
                <w:szCs w:val="26"/>
              </w:rPr>
              <w:t xml:space="preserve">Municipal Corporation, </w:t>
            </w:r>
            <w:proofErr w:type="spellStart"/>
            <w:r w:rsidRPr="000F66FF">
              <w:rPr>
                <w:sz w:val="26"/>
                <w:szCs w:val="26"/>
              </w:rPr>
              <w:t>Moga</w:t>
            </w:r>
            <w:proofErr w:type="spellEnd"/>
          </w:p>
        </w:tc>
        <w:tc>
          <w:tcPr>
            <w:tcW w:w="2906" w:type="dxa"/>
          </w:tcPr>
          <w:p w:rsidR="00735A1C" w:rsidRPr="000F66FF" w:rsidRDefault="00735A1C" w:rsidP="00411368">
            <w:pPr>
              <w:pStyle w:val="BodyText"/>
              <w:spacing w:after="0" w:line="360" w:lineRule="auto"/>
              <w:rPr>
                <w:sz w:val="26"/>
                <w:szCs w:val="26"/>
              </w:rPr>
            </w:pPr>
            <w:r w:rsidRPr="000F66FF">
              <w:rPr>
                <w:sz w:val="26"/>
                <w:szCs w:val="26"/>
              </w:rPr>
              <w:t>517.11</w:t>
            </w:r>
          </w:p>
        </w:tc>
      </w:tr>
    </w:tbl>
    <w:p w:rsidR="006A77BB" w:rsidRPr="000F66FF" w:rsidRDefault="006A77BB" w:rsidP="00B370B8">
      <w:pPr>
        <w:ind w:left="720" w:hanging="720"/>
        <w:rPr>
          <w:sz w:val="26"/>
          <w:szCs w:val="26"/>
        </w:rPr>
      </w:pPr>
    </w:p>
    <w:p w:rsidR="00006DE7" w:rsidRPr="000F66FF" w:rsidRDefault="00C44D85" w:rsidP="00F37FC8">
      <w:pPr>
        <w:pStyle w:val="BodyText"/>
        <w:ind w:left="720"/>
        <w:rPr>
          <w:b/>
          <w:color w:val="000000" w:themeColor="text1"/>
          <w:sz w:val="26"/>
          <w:szCs w:val="26"/>
        </w:rPr>
      </w:pPr>
      <w:r w:rsidRPr="000F66FF">
        <w:rPr>
          <w:b/>
          <w:color w:val="000000" w:themeColor="text1"/>
          <w:sz w:val="26"/>
          <w:szCs w:val="26"/>
        </w:rPr>
        <w:t xml:space="preserve">1.2.2 </w:t>
      </w:r>
      <w:r w:rsidRPr="000F66FF">
        <w:rPr>
          <w:b/>
          <w:color w:val="000000" w:themeColor="text1"/>
          <w:sz w:val="26"/>
          <w:szCs w:val="26"/>
        </w:rPr>
        <w:tab/>
      </w:r>
      <w:r w:rsidR="00970586" w:rsidRPr="000F66FF">
        <w:rPr>
          <w:b/>
          <w:color w:val="000000" w:themeColor="text1"/>
          <w:sz w:val="26"/>
        </w:rPr>
        <w:t xml:space="preserve">Separate technical and financial Proposals are to be submitted for each </w:t>
      </w:r>
      <w:proofErr w:type="gramStart"/>
      <w:r w:rsidR="00970586" w:rsidRPr="000F66FF">
        <w:rPr>
          <w:b/>
          <w:color w:val="000000" w:themeColor="text1"/>
          <w:sz w:val="26"/>
        </w:rPr>
        <w:t>city</w:t>
      </w:r>
      <w:r w:rsidR="00E32ABE" w:rsidRPr="000F66FF">
        <w:rPr>
          <w:b/>
          <w:color w:val="000000" w:themeColor="text1"/>
          <w:sz w:val="26"/>
          <w:szCs w:val="26"/>
        </w:rPr>
        <w:t>,</w:t>
      </w:r>
      <w:proofErr w:type="gramEnd"/>
      <w:r w:rsidR="00E32ABE" w:rsidRPr="000F66FF">
        <w:rPr>
          <w:b/>
          <w:color w:val="000000" w:themeColor="text1"/>
          <w:sz w:val="26"/>
          <w:szCs w:val="26"/>
        </w:rPr>
        <w:t xml:space="preserve"> howe</w:t>
      </w:r>
      <w:r w:rsidR="00A65958" w:rsidRPr="000F66FF">
        <w:rPr>
          <w:b/>
          <w:color w:val="000000" w:themeColor="text1"/>
          <w:sz w:val="26"/>
          <w:szCs w:val="26"/>
        </w:rPr>
        <w:t>ver the following shall be applicable:</w:t>
      </w:r>
    </w:p>
    <w:p w:rsidR="00BD20CE" w:rsidRPr="000F66FF" w:rsidRDefault="00C44D85" w:rsidP="00F37FC8">
      <w:pPr>
        <w:pStyle w:val="BodyText"/>
        <w:ind w:left="720"/>
        <w:rPr>
          <w:color w:val="000000" w:themeColor="text1"/>
          <w:sz w:val="26"/>
          <w:szCs w:val="26"/>
        </w:rPr>
      </w:pPr>
      <w:r w:rsidRPr="000F66FF">
        <w:rPr>
          <w:color w:val="000000" w:themeColor="text1"/>
          <w:sz w:val="26"/>
          <w:szCs w:val="26"/>
        </w:rPr>
        <w:t>1.2.3</w:t>
      </w:r>
      <w:r w:rsidRPr="000F66FF">
        <w:rPr>
          <w:color w:val="000000" w:themeColor="text1"/>
          <w:sz w:val="26"/>
          <w:szCs w:val="26"/>
        </w:rPr>
        <w:tab/>
      </w:r>
      <w:r w:rsidR="00BD20CE" w:rsidRPr="000F66FF">
        <w:rPr>
          <w:color w:val="000000" w:themeColor="text1"/>
          <w:sz w:val="26"/>
          <w:szCs w:val="26"/>
        </w:rPr>
        <w:t xml:space="preserve">The </w:t>
      </w:r>
      <w:r w:rsidR="00BE20AE" w:rsidRPr="000F66FF">
        <w:rPr>
          <w:color w:val="000000" w:themeColor="text1"/>
          <w:sz w:val="26"/>
          <w:szCs w:val="26"/>
        </w:rPr>
        <w:t xml:space="preserve">Number </w:t>
      </w:r>
      <w:r w:rsidR="00735A1C" w:rsidRPr="000F66FF">
        <w:rPr>
          <w:color w:val="000000" w:themeColor="text1"/>
          <w:sz w:val="26"/>
          <w:szCs w:val="26"/>
        </w:rPr>
        <w:t xml:space="preserve">of cities to be allotted to one bidder shall be decided </w:t>
      </w:r>
      <w:r w:rsidR="00241218" w:rsidRPr="000F66FF">
        <w:rPr>
          <w:color w:val="000000" w:themeColor="text1"/>
          <w:sz w:val="26"/>
          <w:szCs w:val="26"/>
        </w:rPr>
        <w:t>as per the capacity of the bidder to wo</w:t>
      </w:r>
      <w:r w:rsidR="00BE20AE" w:rsidRPr="000F66FF">
        <w:rPr>
          <w:color w:val="000000" w:themeColor="text1"/>
          <w:sz w:val="26"/>
          <w:szCs w:val="26"/>
        </w:rPr>
        <w:t>rk.</w:t>
      </w:r>
      <w:r w:rsidR="00BE6A5D" w:rsidRPr="000F66FF">
        <w:rPr>
          <w:color w:val="000000" w:themeColor="text1"/>
          <w:sz w:val="26"/>
          <w:szCs w:val="26"/>
        </w:rPr>
        <w:t xml:space="preserve"> </w:t>
      </w:r>
    </w:p>
    <w:p w:rsidR="001D4708" w:rsidRPr="000F66FF" w:rsidRDefault="00C21204" w:rsidP="00C21204">
      <w:pPr>
        <w:ind w:firstLine="720"/>
        <w:rPr>
          <w:sz w:val="26"/>
          <w:szCs w:val="26"/>
        </w:rPr>
      </w:pPr>
      <w:r w:rsidRPr="000F66FF">
        <w:rPr>
          <w:sz w:val="26"/>
          <w:szCs w:val="26"/>
        </w:rPr>
        <w:t>1.2.4</w:t>
      </w:r>
      <w:r w:rsidR="005D4016" w:rsidRPr="000F66FF">
        <w:rPr>
          <w:sz w:val="26"/>
          <w:szCs w:val="26"/>
        </w:rPr>
        <w:tab/>
      </w:r>
      <w:r w:rsidR="001D4708" w:rsidRPr="000F66FF">
        <w:rPr>
          <w:sz w:val="26"/>
          <w:szCs w:val="26"/>
        </w:rPr>
        <w:t>Proposals should be submitted in English.</w:t>
      </w:r>
    </w:p>
    <w:p w:rsidR="007464D3" w:rsidRPr="000F66FF" w:rsidRDefault="007464D3" w:rsidP="00C21204">
      <w:pPr>
        <w:pStyle w:val="BodyText"/>
        <w:ind w:firstLine="720"/>
      </w:pPr>
      <w:r w:rsidRPr="000F66FF">
        <w:t>1.</w:t>
      </w:r>
      <w:r w:rsidR="00C21204" w:rsidRPr="000F66FF">
        <w:t>2.5</w:t>
      </w:r>
      <w:r w:rsidRPr="000F66FF">
        <w:tab/>
        <w:t>L1 Bidder can be allotted one or all the cities depending on its capacity.</w:t>
      </w:r>
    </w:p>
    <w:p w:rsidR="007464D3" w:rsidRPr="000F66FF" w:rsidRDefault="00C21204" w:rsidP="00C21204">
      <w:pPr>
        <w:pStyle w:val="BodyText"/>
        <w:ind w:left="1440" w:hanging="720"/>
      </w:pPr>
      <w:r w:rsidRPr="000F66FF">
        <w:t>1.2.6</w:t>
      </w:r>
      <w:r w:rsidR="007464D3" w:rsidRPr="000F66FF">
        <w:tab/>
      </w:r>
      <w:proofErr w:type="gramStart"/>
      <w:r w:rsidR="007464D3" w:rsidRPr="000F66FF">
        <w:t>If</w:t>
      </w:r>
      <w:r w:rsidR="00BE20AE" w:rsidRPr="000F66FF">
        <w:t xml:space="preserve"> </w:t>
      </w:r>
      <w:r w:rsidR="007464D3" w:rsidRPr="000F66FF">
        <w:t xml:space="preserve"> lowest</w:t>
      </w:r>
      <w:proofErr w:type="gramEnd"/>
      <w:r w:rsidR="007464D3" w:rsidRPr="000F66FF">
        <w:t xml:space="preserve"> bidder does not have capacity to take up all cities , the task can be allotted to L2 at </w:t>
      </w:r>
      <w:r w:rsidRPr="000F66FF">
        <w:t xml:space="preserve">  </w:t>
      </w:r>
      <w:r w:rsidR="007464D3" w:rsidRPr="000F66FF">
        <w:t>L1 rates. And if L2 does not have capacity then L3 can be allotted at L1 rates.</w:t>
      </w:r>
    </w:p>
    <w:p w:rsidR="007464D3" w:rsidRPr="000F66FF" w:rsidRDefault="007464D3" w:rsidP="007464D3">
      <w:pPr>
        <w:pStyle w:val="BodyText"/>
      </w:pPr>
    </w:p>
    <w:p w:rsidR="005E5835" w:rsidRPr="000F66FF" w:rsidRDefault="005E5835" w:rsidP="00580C64">
      <w:pPr>
        <w:pStyle w:val="BodyText"/>
        <w:spacing w:after="0"/>
        <w:rPr>
          <w:sz w:val="26"/>
          <w:szCs w:val="26"/>
        </w:rPr>
      </w:pPr>
    </w:p>
    <w:p w:rsidR="008C277E" w:rsidRPr="000F66FF" w:rsidRDefault="008C277E" w:rsidP="00580C64">
      <w:pPr>
        <w:pStyle w:val="BodyText"/>
        <w:spacing w:after="0"/>
        <w:rPr>
          <w:b/>
          <w:bCs/>
          <w:sz w:val="26"/>
          <w:szCs w:val="26"/>
        </w:rPr>
      </w:pPr>
      <w:r w:rsidRPr="000F66FF">
        <w:rPr>
          <w:b/>
          <w:bCs/>
          <w:sz w:val="26"/>
          <w:szCs w:val="26"/>
        </w:rPr>
        <w:t>2.</w:t>
      </w:r>
      <w:r w:rsidRPr="000F66FF">
        <w:rPr>
          <w:b/>
          <w:bCs/>
          <w:sz w:val="26"/>
          <w:szCs w:val="26"/>
        </w:rPr>
        <w:tab/>
        <w:t>Method of selection</w:t>
      </w:r>
    </w:p>
    <w:p w:rsidR="002B58EE" w:rsidRPr="000F66FF" w:rsidRDefault="002B58EE" w:rsidP="00580C64">
      <w:pPr>
        <w:pStyle w:val="BodyText"/>
        <w:spacing w:after="0"/>
        <w:rPr>
          <w:b/>
          <w:bCs/>
          <w:sz w:val="26"/>
          <w:szCs w:val="26"/>
        </w:rPr>
      </w:pPr>
    </w:p>
    <w:p w:rsidR="00E243F1" w:rsidRPr="000F66FF" w:rsidRDefault="00E243F1" w:rsidP="00E243F1">
      <w:pPr>
        <w:pStyle w:val="BodyText"/>
        <w:spacing w:after="0"/>
        <w:rPr>
          <w:sz w:val="26"/>
          <w:szCs w:val="26"/>
        </w:rPr>
      </w:pPr>
      <w:r w:rsidRPr="000F66FF">
        <w:rPr>
          <w:sz w:val="26"/>
          <w:szCs w:val="26"/>
        </w:rPr>
        <w:t>2.1</w:t>
      </w:r>
      <w:r w:rsidRPr="000F66FF">
        <w:rPr>
          <w:sz w:val="26"/>
          <w:szCs w:val="26"/>
        </w:rPr>
        <w:tab/>
        <w:t>Selection will be done on basis of 3-stage process. In the 1</w:t>
      </w:r>
      <w:r w:rsidRPr="000F66FF">
        <w:rPr>
          <w:sz w:val="26"/>
          <w:szCs w:val="26"/>
          <w:vertAlign w:val="superscript"/>
        </w:rPr>
        <w:t>st</w:t>
      </w:r>
      <w:r w:rsidRPr="000F66FF">
        <w:rPr>
          <w:sz w:val="26"/>
          <w:szCs w:val="26"/>
        </w:rPr>
        <w:t xml:space="preserve"> stage, pre-qualification information submitted by interested </w:t>
      </w:r>
      <w:r w:rsidR="002A1B1A" w:rsidRPr="000F66FF">
        <w:rPr>
          <w:sz w:val="26"/>
          <w:szCs w:val="26"/>
        </w:rPr>
        <w:t>Bidder</w:t>
      </w:r>
      <w:r w:rsidRPr="000F66FF">
        <w:rPr>
          <w:sz w:val="26"/>
          <w:szCs w:val="26"/>
        </w:rPr>
        <w:t>s in prescribed format will be evaluated. Only those who meet the pre-qualification criteria will qualify 1</w:t>
      </w:r>
      <w:r w:rsidRPr="000F66FF">
        <w:rPr>
          <w:sz w:val="26"/>
          <w:szCs w:val="26"/>
          <w:vertAlign w:val="superscript"/>
        </w:rPr>
        <w:t>st</w:t>
      </w:r>
      <w:r w:rsidRPr="000F66FF">
        <w:rPr>
          <w:sz w:val="26"/>
          <w:szCs w:val="26"/>
        </w:rPr>
        <w:t xml:space="preserve"> stage and will be considered for 2</w:t>
      </w:r>
      <w:r w:rsidRPr="000F66FF">
        <w:rPr>
          <w:sz w:val="26"/>
          <w:szCs w:val="26"/>
          <w:vertAlign w:val="superscript"/>
        </w:rPr>
        <w:t>nd</w:t>
      </w:r>
      <w:r w:rsidRPr="000F66FF">
        <w:rPr>
          <w:sz w:val="26"/>
          <w:szCs w:val="26"/>
        </w:rPr>
        <w:t xml:space="preserve"> stage. In the 2</w:t>
      </w:r>
      <w:r w:rsidRPr="000F66FF">
        <w:rPr>
          <w:sz w:val="26"/>
          <w:szCs w:val="26"/>
          <w:vertAlign w:val="superscript"/>
        </w:rPr>
        <w:t>nd</w:t>
      </w:r>
      <w:r w:rsidRPr="000F66FF">
        <w:rPr>
          <w:sz w:val="26"/>
          <w:szCs w:val="26"/>
        </w:rPr>
        <w:t xml:space="preserve"> stage, Technical Proposals will be opened and evaluated and Technical scores will be given. In the third stage, Financial Proposals of those </w:t>
      </w:r>
      <w:r w:rsidR="002A1B1A" w:rsidRPr="000F66FF">
        <w:rPr>
          <w:sz w:val="26"/>
          <w:szCs w:val="26"/>
        </w:rPr>
        <w:t>Bidder</w:t>
      </w:r>
      <w:r w:rsidRPr="000F66FF">
        <w:rPr>
          <w:sz w:val="26"/>
          <w:szCs w:val="26"/>
        </w:rPr>
        <w:t xml:space="preserve">s </w:t>
      </w:r>
      <w:r w:rsidR="0012049C" w:rsidRPr="000F66FF">
        <w:rPr>
          <w:sz w:val="26"/>
          <w:szCs w:val="26"/>
        </w:rPr>
        <w:t xml:space="preserve">who have a </w:t>
      </w:r>
      <w:r w:rsidR="0012049C" w:rsidRPr="000F66FF">
        <w:rPr>
          <w:sz w:val="26"/>
          <w:szCs w:val="26"/>
        </w:rPr>
        <w:lastRenderedPageBreak/>
        <w:t>technical score of 75</w:t>
      </w:r>
      <w:r w:rsidRPr="000F66FF">
        <w:rPr>
          <w:sz w:val="26"/>
          <w:szCs w:val="26"/>
        </w:rPr>
        <w:t xml:space="preserve">% and above will be opened. The </w:t>
      </w:r>
      <w:r w:rsidR="002A1B1A" w:rsidRPr="000F66FF">
        <w:rPr>
          <w:sz w:val="26"/>
          <w:szCs w:val="26"/>
        </w:rPr>
        <w:t>Bidder</w:t>
      </w:r>
      <w:r w:rsidRPr="000F66FF">
        <w:rPr>
          <w:sz w:val="26"/>
          <w:szCs w:val="26"/>
        </w:rPr>
        <w:t xml:space="preserve"> with the L1 bid will be called for further discussions to sign a Contract Agreement. </w:t>
      </w:r>
    </w:p>
    <w:p w:rsidR="00502929" w:rsidRPr="000F66FF" w:rsidRDefault="00502929" w:rsidP="00E243F1">
      <w:pPr>
        <w:pStyle w:val="BodyText"/>
        <w:spacing w:after="0" w:line="276" w:lineRule="auto"/>
        <w:rPr>
          <w:color w:val="FF0000"/>
          <w:sz w:val="26"/>
          <w:szCs w:val="26"/>
        </w:rPr>
      </w:pPr>
    </w:p>
    <w:p w:rsidR="005E5835" w:rsidRPr="000F66FF" w:rsidRDefault="005D4016" w:rsidP="00502929">
      <w:pPr>
        <w:pStyle w:val="BodyText"/>
        <w:spacing w:after="0"/>
        <w:rPr>
          <w:sz w:val="26"/>
          <w:szCs w:val="26"/>
        </w:rPr>
      </w:pPr>
      <w:r w:rsidRPr="000F66FF">
        <w:rPr>
          <w:sz w:val="26"/>
          <w:szCs w:val="26"/>
        </w:rPr>
        <w:t>2.</w:t>
      </w:r>
      <w:r w:rsidR="008C277E" w:rsidRPr="000F66FF">
        <w:rPr>
          <w:sz w:val="26"/>
          <w:szCs w:val="26"/>
        </w:rPr>
        <w:t>2</w:t>
      </w:r>
      <w:r w:rsidR="005E5835" w:rsidRPr="000F66FF">
        <w:rPr>
          <w:sz w:val="26"/>
          <w:szCs w:val="26"/>
        </w:rPr>
        <w:tab/>
      </w:r>
      <w:r w:rsidR="00920979" w:rsidRPr="000F66FF">
        <w:rPr>
          <w:sz w:val="26"/>
          <w:szCs w:val="26"/>
        </w:rPr>
        <w:t xml:space="preserve">Interested </w:t>
      </w:r>
      <w:r w:rsidR="002438D9" w:rsidRPr="000F66FF">
        <w:rPr>
          <w:sz w:val="26"/>
          <w:szCs w:val="26"/>
        </w:rPr>
        <w:t>Bidder</w:t>
      </w:r>
      <w:r w:rsidR="005E5835" w:rsidRPr="000F66FF">
        <w:rPr>
          <w:sz w:val="26"/>
          <w:szCs w:val="26"/>
        </w:rPr>
        <w:t>s are requ</w:t>
      </w:r>
      <w:r w:rsidR="00BE476B" w:rsidRPr="000F66FF">
        <w:rPr>
          <w:sz w:val="26"/>
          <w:szCs w:val="26"/>
        </w:rPr>
        <w:t>ired</w:t>
      </w:r>
      <w:r w:rsidR="005E5835" w:rsidRPr="000F66FF">
        <w:rPr>
          <w:sz w:val="26"/>
          <w:szCs w:val="26"/>
        </w:rPr>
        <w:t xml:space="preserve"> to submit </w:t>
      </w:r>
      <w:r w:rsidR="006C03EC" w:rsidRPr="000F66FF">
        <w:rPr>
          <w:sz w:val="26"/>
          <w:szCs w:val="26"/>
        </w:rPr>
        <w:t xml:space="preserve">three stage </w:t>
      </w:r>
      <w:r w:rsidR="005E5835" w:rsidRPr="000F66FF">
        <w:rPr>
          <w:sz w:val="26"/>
          <w:szCs w:val="26"/>
        </w:rPr>
        <w:t>documents in separate sealed covers</w:t>
      </w:r>
      <w:r w:rsidR="00772D68" w:rsidRPr="000F66FF">
        <w:rPr>
          <w:sz w:val="26"/>
          <w:szCs w:val="26"/>
        </w:rPr>
        <w:t xml:space="preserve"> specified as under</w:t>
      </w:r>
      <w:r w:rsidR="005E5835" w:rsidRPr="000F66FF">
        <w:rPr>
          <w:sz w:val="26"/>
          <w:szCs w:val="26"/>
        </w:rPr>
        <w:t xml:space="preserve">: </w:t>
      </w:r>
    </w:p>
    <w:p w:rsidR="005E5835" w:rsidRPr="000F66FF" w:rsidRDefault="005E5835" w:rsidP="00580C64">
      <w:pPr>
        <w:rPr>
          <w:sz w:val="26"/>
          <w:szCs w:val="26"/>
        </w:rPr>
      </w:pPr>
    </w:p>
    <w:p w:rsidR="003B1768" w:rsidRPr="000F66FF" w:rsidRDefault="003B1768" w:rsidP="003E5ACE">
      <w:pPr>
        <w:numPr>
          <w:ilvl w:val="0"/>
          <w:numId w:val="11"/>
        </w:numPr>
        <w:tabs>
          <w:tab w:val="clear" w:pos="1080"/>
          <w:tab w:val="num" w:pos="720"/>
        </w:tabs>
        <w:ind w:left="720"/>
        <w:rPr>
          <w:sz w:val="26"/>
          <w:szCs w:val="26"/>
        </w:rPr>
      </w:pPr>
      <w:r w:rsidRPr="000F66FF">
        <w:rPr>
          <w:sz w:val="26"/>
          <w:szCs w:val="26"/>
        </w:rPr>
        <w:t xml:space="preserve">Pre-Qualification </w:t>
      </w:r>
    </w:p>
    <w:p w:rsidR="003B1768" w:rsidRPr="000F66FF" w:rsidRDefault="003B1768" w:rsidP="003E5ACE">
      <w:pPr>
        <w:pStyle w:val="BodyText"/>
        <w:numPr>
          <w:ilvl w:val="0"/>
          <w:numId w:val="11"/>
        </w:numPr>
        <w:tabs>
          <w:tab w:val="clear" w:pos="1080"/>
          <w:tab w:val="num" w:pos="720"/>
        </w:tabs>
        <w:spacing w:after="0"/>
        <w:ind w:left="720"/>
        <w:rPr>
          <w:sz w:val="26"/>
          <w:szCs w:val="26"/>
        </w:rPr>
      </w:pPr>
      <w:r w:rsidRPr="000F66FF">
        <w:rPr>
          <w:sz w:val="26"/>
          <w:szCs w:val="26"/>
        </w:rPr>
        <w:t>Technical Proposal</w:t>
      </w:r>
    </w:p>
    <w:p w:rsidR="003B1768" w:rsidRPr="000F66FF" w:rsidRDefault="003B1768" w:rsidP="003E5ACE">
      <w:pPr>
        <w:pStyle w:val="BodyText"/>
        <w:numPr>
          <w:ilvl w:val="0"/>
          <w:numId w:val="11"/>
        </w:numPr>
        <w:tabs>
          <w:tab w:val="clear" w:pos="1080"/>
          <w:tab w:val="num" w:pos="720"/>
        </w:tabs>
        <w:spacing w:after="0"/>
        <w:ind w:left="720"/>
        <w:rPr>
          <w:sz w:val="26"/>
          <w:szCs w:val="26"/>
        </w:rPr>
      </w:pPr>
      <w:r w:rsidRPr="000F66FF">
        <w:rPr>
          <w:sz w:val="26"/>
          <w:szCs w:val="26"/>
        </w:rPr>
        <w:t xml:space="preserve">Financial Proposal </w:t>
      </w:r>
    </w:p>
    <w:p w:rsidR="00C7200F" w:rsidRPr="000F66FF" w:rsidRDefault="00C7200F" w:rsidP="00C7200F">
      <w:pPr>
        <w:pStyle w:val="BodyText"/>
        <w:spacing w:after="0"/>
        <w:ind w:left="720"/>
        <w:rPr>
          <w:sz w:val="26"/>
          <w:szCs w:val="26"/>
        </w:rPr>
      </w:pPr>
    </w:p>
    <w:p w:rsidR="005E5835" w:rsidRPr="000F66FF" w:rsidRDefault="005E5835" w:rsidP="00580C64">
      <w:pPr>
        <w:rPr>
          <w:sz w:val="26"/>
          <w:szCs w:val="26"/>
        </w:rPr>
      </w:pPr>
    </w:p>
    <w:p w:rsidR="00EE31DD" w:rsidRPr="000F66FF" w:rsidRDefault="00EE31DD" w:rsidP="00EE31DD">
      <w:pPr>
        <w:ind w:left="720" w:hanging="720"/>
        <w:rPr>
          <w:sz w:val="26"/>
          <w:szCs w:val="26"/>
        </w:rPr>
      </w:pPr>
      <w:r w:rsidRPr="000F66FF">
        <w:rPr>
          <w:sz w:val="26"/>
          <w:szCs w:val="26"/>
        </w:rPr>
        <w:t>2.3</w:t>
      </w:r>
      <w:r w:rsidRPr="000F66FF">
        <w:rPr>
          <w:sz w:val="26"/>
          <w:szCs w:val="26"/>
        </w:rPr>
        <w:tab/>
      </w:r>
      <w:r w:rsidR="002A1B1A" w:rsidRPr="000F66FF">
        <w:rPr>
          <w:sz w:val="26"/>
          <w:szCs w:val="26"/>
        </w:rPr>
        <w:t>Bidder</w:t>
      </w:r>
      <w:r w:rsidR="00047BC8" w:rsidRPr="000F66FF">
        <w:rPr>
          <w:sz w:val="26"/>
          <w:szCs w:val="26"/>
        </w:rPr>
        <w:t xml:space="preserve">s must submit </w:t>
      </w:r>
      <w:r w:rsidR="00F55F50" w:rsidRPr="000F66FF">
        <w:rPr>
          <w:sz w:val="26"/>
          <w:szCs w:val="26"/>
        </w:rPr>
        <w:t>one</w:t>
      </w:r>
      <w:r w:rsidR="00275EA0" w:rsidRPr="000F66FF">
        <w:rPr>
          <w:sz w:val="26"/>
          <w:szCs w:val="26"/>
        </w:rPr>
        <w:t xml:space="preserve"> original</w:t>
      </w:r>
      <w:r w:rsidR="00047BC8" w:rsidRPr="000F66FF">
        <w:rPr>
          <w:sz w:val="26"/>
          <w:szCs w:val="26"/>
        </w:rPr>
        <w:t xml:space="preserve"> </w:t>
      </w:r>
      <w:r w:rsidR="00EC4ED3" w:rsidRPr="000F66FF">
        <w:rPr>
          <w:sz w:val="26"/>
          <w:szCs w:val="26"/>
        </w:rPr>
        <w:t>copy</w:t>
      </w:r>
      <w:r w:rsidR="00047BC8" w:rsidRPr="000F66FF">
        <w:rPr>
          <w:sz w:val="26"/>
          <w:szCs w:val="26"/>
        </w:rPr>
        <w:t xml:space="preserve"> of </w:t>
      </w:r>
      <w:r w:rsidRPr="000F66FF">
        <w:rPr>
          <w:sz w:val="26"/>
          <w:szCs w:val="26"/>
        </w:rPr>
        <w:t xml:space="preserve">Pre-Qualification, </w:t>
      </w:r>
      <w:r w:rsidR="00047BC8" w:rsidRPr="000F66FF">
        <w:rPr>
          <w:sz w:val="26"/>
          <w:szCs w:val="26"/>
        </w:rPr>
        <w:t xml:space="preserve">Technical Proposal and Financial Proposal </w:t>
      </w:r>
      <w:r w:rsidR="001C53EC" w:rsidRPr="000F66FF">
        <w:rPr>
          <w:sz w:val="26"/>
          <w:szCs w:val="26"/>
        </w:rPr>
        <w:t>along with</w:t>
      </w:r>
      <w:r w:rsidR="00F55F50" w:rsidRPr="000F66FF">
        <w:rPr>
          <w:sz w:val="26"/>
          <w:szCs w:val="26"/>
        </w:rPr>
        <w:t xml:space="preserve"> soft copies.</w:t>
      </w:r>
    </w:p>
    <w:p w:rsidR="00EE31DD" w:rsidRPr="000F66FF" w:rsidRDefault="00EE31DD" w:rsidP="00EE31DD">
      <w:pPr>
        <w:pStyle w:val="BodyText"/>
        <w:rPr>
          <w:sz w:val="26"/>
          <w:szCs w:val="26"/>
        </w:rPr>
      </w:pPr>
    </w:p>
    <w:p w:rsidR="00EE31DD" w:rsidRPr="000F66FF" w:rsidRDefault="00EE31DD" w:rsidP="00EE31DD">
      <w:pPr>
        <w:ind w:left="720" w:hanging="720"/>
        <w:rPr>
          <w:sz w:val="26"/>
          <w:szCs w:val="26"/>
        </w:rPr>
      </w:pPr>
      <w:r w:rsidRPr="000F66FF">
        <w:rPr>
          <w:sz w:val="26"/>
          <w:szCs w:val="26"/>
        </w:rPr>
        <w:t>2.4</w:t>
      </w:r>
      <w:r w:rsidRPr="000F66FF">
        <w:rPr>
          <w:sz w:val="26"/>
          <w:szCs w:val="26"/>
        </w:rPr>
        <w:tab/>
        <w:t>The proposals must be accompanied with a non-refundable processing fee of Rs. 5000/- (Rupees five thousand only)</w:t>
      </w:r>
      <w:r w:rsidR="00C2059E" w:rsidRPr="000F66FF">
        <w:rPr>
          <w:sz w:val="26"/>
          <w:szCs w:val="26"/>
        </w:rPr>
        <w:t>for each city</w:t>
      </w:r>
      <w:r w:rsidRPr="000F66FF">
        <w:rPr>
          <w:sz w:val="26"/>
          <w:szCs w:val="26"/>
        </w:rPr>
        <w:t xml:space="preserve"> in the form of a bank draft drawn in </w:t>
      </w:r>
      <w:proofErr w:type="spellStart"/>
      <w:r w:rsidRPr="000F66FF">
        <w:rPr>
          <w:sz w:val="26"/>
          <w:szCs w:val="26"/>
        </w:rPr>
        <w:t>favour</w:t>
      </w:r>
      <w:proofErr w:type="spellEnd"/>
      <w:r w:rsidRPr="000F66FF">
        <w:rPr>
          <w:sz w:val="26"/>
          <w:szCs w:val="26"/>
        </w:rPr>
        <w:t xml:space="preserve"> of State Mission Directorate, Government of Punjab, payable at Chandigarh.</w:t>
      </w:r>
    </w:p>
    <w:p w:rsidR="00047BC8" w:rsidRPr="000F66FF" w:rsidRDefault="00047BC8" w:rsidP="00EE31DD">
      <w:pPr>
        <w:ind w:left="720" w:hanging="720"/>
        <w:rPr>
          <w:sz w:val="26"/>
          <w:szCs w:val="26"/>
        </w:rPr>
      </w:pPr>
    </w:p>
    <w:p w:rsidR="006943AA" w:rsidRPr="000F66FF" w:rsidRDefault="005D4016" w:rsidP="00B370B8">
      <w:pPr>
        <w:ind w:left="720" w:hanging="720"/>
        <w:rPr>
          <w:sz w:val="26"/>
          <w:szCs w:val="26"/>
        </w:rPr>
      </w:pPr>
      <w:r w:rsidRPr="000F66FF">
        <w:rPr>
          <w:sz w:val="26"/>
          <w:szCs w:val="26"/>
        </w:rPr>
        <w:t>2.</w:t>
      </w:r>
      <w:r w:rsidR="001A2ED1" w:rsidRPr="000F66FF">
        <w:rPr>
          <w:sz w:val="26"/>
          <w:szCs w:val="26"/>
        </w:rPr>
        <w:t>5</w:t>
      </w:r>
      <w:r w:rsidRPr="000F66FF">
        <w:rPr>
          <w:sz w:val="26"/>
          <w:szCs w:val="26"/>
        </w:rPr>
        <w:tab/>
      </w:r>
      <w:r w:rsidR="006943AA" w:rsidRPr="000F66FF">
        <w:rPr>
          <w:sz w:val="26"/>
          <w:szCs w:val="26"/>
        </w:rPr>
        <w:t xml:space="preserve">The </w:t>
      </w:r>
      <w:r w:rsidR="00460F29" w:rsidRPr="000F66FF">
        <w:rPr>
          <w:sz w:val="26"/>
          <w:szCs w:val="26"/>
        </w:rPr>
        <w:t xml:space="preserve">Technical Proposal </w:t>
      </w:r>
      <w:r w:rsidR="006943AA" w:rsidRPr="000F66FF">
        <w:rPr>
          <w:sz w:val="26"/>
          <w:szCs w:val="26"/>
        </w:rPr>
        <w:t xml:space="preserve">should be accompanied with an Earnest Money </w:t>
      </w:r>
      <w:r w:rsidR="00047BC8" w:rsidRPr="000F66FF">
        <w:rPr>
          <w:sz w:val="26"/>
          <w:szCs w:val="26"/>
        </w:rPr>
        <w:t>Deposit</w:t>
      </w:r>
      <w:r w:rsidR="000C47C1" w:rsidRPr="000F66FF">
        <w:rPr>
          <w:sz w:val="26"/>
          <w:szCs w:val="26"/>
        </w:rPr>
        <w:t xml:space="preserve"> </w:t>
      </w:r>
      <w:r w:rsidR="006943AA" w:rsidRPr="000F66FF">
        <w:rPr>
          <w:sz w:val="26"/>
          <w:szCs w:val="26"/>
        </w:rPr>
        <w:t xml:space="preserve">of Rs. </w:t>
      </w:r>
      <w:r w:rsidR="002C6929" w:rsidRPr="000F66FF">
        <w:rPr>
          <w:sz w:val="26"/>
          <w:szCs w:val="26"/>
        </w:rPr>
        <w:t>5</w:t>
      </w:r>
      <w:r w:rsidR="00B012A6" w:rsidRPr="000F66FF">
        <w:rPr>
          <w:sz w:val="26"/>
          <w:szCs w:val="26"/>
        </w:rPr>
        <w:t>,00,000</w:t>
      </w:r>
      <w:r w:rsidR="006943AA" w:rsidRPr="000F66FF">
        <w:rPr>
          <w:sz w:val="26"/>
          <w:szCs w:val="26"/>
        </w:rPr>
        <w:t xml:space="preserve">/- (Rs. </w:t>
      </w:r>
      <w:r w:rsidR="00080370" w:rsidRPr="000F66FF">
        <w:rPr>
          <w:sz w:val="26"/>
          <w:szCs w:val="26"/>
        </w:rPr>
        <w:t>F</w:t>
      </w:r>
      <w:r w:rsidR="002C6929" w:rsidRPr="000F66FF">
        <w:rPr>
          <w:sz w:val="26"/>
          <w:szCs w:val="26"/>
        </w:rPr>
        <w:t>ive</w:t>
      </w:r>
      <w:r w:rsidR="00B012A6" w:rsidRPr="000F66FF">
        <w:rPr>
          <w:sz w:val="26"/>
          <w:szCs w:val="26"/>
        </w:rPr>
        <w:t xml:space="preserve"> </w:t>
      </w:r>
      <w:proofErr w:type="spellStart"/>
      <w:r w:rsidR="00B012A6" w:rsidRPr="000F66FF">
        <w:rPr>
          <w:sz w:val="26"/>
          <w:szCs w:val="26"/>
        </w:rPr>
        <w:t>La</w:t>
      </w:r>
      <w:r w:rsidR="00080370" w:rsidRPr="000F66FF">
        <w:rPr>
          <w:sz w:val="26"/>
          <w:szCs w:val="26"/>
        </w:rPr>
        <w:t>kh</w:t>
      </w:r>
      <w:proofErr w:type="spellEnd"/>
      <w:r w:rsidR="00B012A6" w:rsidRPr="000F66FF">
        <w:rPr>
          <w:sz w:val="26"/>
          <w:szCs w:val="26"/>
        </w:rPr>
        <w:t xml:space="preserve"> Only</w:t>
      </w:r>
      <w:r w:rsidR="001A2ED1" w:rsidRPr="000F66FF">
        <w:rPr>
          <w:sz w:val="26"/>
          <w:szCs w:val="26"/>
        </w:rPr>
        <w:t>)</w:t>
      </w:r>
      <w:r w:rsidR="006943AA" w:rsidRPr="000F66FF">
        <w:rPr>
          <w:sz w:val="26"/>
          <w:szCs w:val="26"/>
        </w:rPr>
        <w:t xml:space="preserve">in the form of </w:t>
      </w:r>
      <w:r w:rsidR="00047BC8" w:rsidRPr="000F66FF">
        <w:rPr>
          <w:sz w:val="26"/>
          <w:szCs w:val="26"/>
        </w:rPr>
        <w:t xml:space="preserve">bank </w:t>
      </w:r>
      <w:r w:rsidR="006943AA" w:rsidRPr="000F66FF">
        <w:rPr>
          <w:sz w:val="26"/>
          <w:szCs w:val="26"/>
        </w:rPr>
        <w:t xml:space="preserve">draft drawn in </w:t>
      </w:r>
      <w:proofErr w:type="spellStart"/>
      <w:r w:rsidR="006943AA" w:rsidRPr="000F66FF">
        <w:rPr>
          <w:sz w:val="26"/>
          <w:szCs w:val="26"/>
        </w:rPr>
        <w:t>favour</w:t>
      </w:r>
      <w:proofErr w:type="spellEnd"/>
      <w:r w:rsidR="006943AA" w:rsidRPr="000F66FF">
        <w:rPr>
          <w:sz w:val="26"/>
          <w:szCs w:val="26"/>
        </w:rPr>
        <w:t xml:space="preserve"> of </w:t>
      </w:r>
      <w:r w:rsidR="00F04D09" w:rsidRPr="000F66FF">
        <w:rPr>
          <w:sz w:val="26"/>
          <w:szCs w:val="26"/>
        </w:rPr>
        <w:t>State Mission Directorate</w:t>
      </w:r>
      <w:r w:rsidR="001C53EC" w:rsidRPr="000F66FF">
        <w:rPr>
          <w:sz w:val="26"/>
          <w:szCs w:val="26"/>
        </w:rPr>
        <w:t>, Government of Punjab</w:t>
      </w:r>
      <w:r w:rsidR="00047BC8" w:rsidRPr="000F66FF">
        <w:rPr>
          <w:sz w:val="26"/>
          <w:szCs w:val="26"/>
        </w:rPr>
        <w:t xml:space="preserve">, </w:t>
      </w:r>
      <w:r w:rsidR="001C53EC" w:rsidRPr="000F66FF">
        <w:rPr>
          <w:sz w:val="26"/>
          <w:szCs w:val="26"/>
        </w:rPr>
        <w:t>payable at Chandigarh.</w:t>
      </w:r>
    </w:p>
    <w:p w:rsidR="006943AA" w:rsidRPr="000F66FF" w:rsidRDefault="006943AA" w:rsidP="00580C64">
      <w:pPr>
        <w:rPr>
          <w:sz w:val="26"/>
          <w:szCs w:val="26"/>
        </w:rPr>
      </w:pPr>
    </w:p>
    <w:p w:rsidR="00F16D9B" w:rsidRPr="000F66FF" w:rsidRDefault="00F16D9B" w:rsidP="00B370B8">
      <w:pPr>
        <w:ind w:left="720"/>
        <w:rPr>
          <w:b/>
          <w:sz w:val="26"/>
          <w:szCs w:val="26"/>
        </w:rPr>
      </w:pPr>
      <w:r w:rsidRPr="000F66FF">
        <w:rPr>
          <w:b/>
          <w:sz w:val="26"/>
          <w:szCs w:val="26"/>
        </w:rPr>
        <w:t>Refund/Adjustment of Earnest Money:</w:t>
      </w:r>
    </w:p>
    <w:p w:rsidR="00F16D9B" w:rsidRPr="000F66FF" w:rsidRDefault="00F16D9B" w:rsidP="00B370B8">
      <w:pPr>
        <w:pStyle w:val="BodyText"/>
        <w:spacing w:after="0"/>
        <w:ind w:left="720"/>
        <w:rPr>
          <w:sz w:val="26"/>
          <w:szCs w:val="26"/>
        </w:rPr>
      </w:pPr>
    </w:p>
    <w:p w:rsidR="00CF02CD" w:rsidRPr="000F66FF" w:rsidRDefault="00F16D9B" w:rsidP="003E5ACE">
      <w:pPr>
        <w:pStyle w:val="BodyText"/>
        <w:numPr>
          <w:ilvl w:val="3"/>
          <w:numId w:val="18"/>
        </w:numPr>
        <w:spacing w:after="0"/>
        <w:ind w:left="1080"/>
        <w:rPr>
          <w:sz w:val="26"/>
          <w:szCs w:val="26"/>
        </w:rPr>
      </w:pPr>
      <w:r w:rsidRPr="000F66FF">
        <w:rPr>
          <w:sz w:val="26"/>
          <w:szCs w:val="26"/>
        </w:rPr>
        <w:t>Earnest money of the</w:t>
      </w:r>
      <w:r w:rsidR="00EB5849" w:rsidRPr="000F66FF">
        <w:rPr>
          <w:sz w:val="26"/>
          <w:szCs w:val="26"/>
        </w:rPr>
        <w:t xml:space="preserve"> successful bidders </w:t>
      </w:r>
      <w:r w:rsidR="000A58B9" w:rsidRPr="000F66FF">
        <w:rPr>
          <w:sz w:val="26"/>
          <w:szCs w:val="26"/>
        </w:rPr>
        <w:t xml:space="preserve">shall be refunded after the receipt of performance guarantee and signing of contract agreement. </w:t>
      </w:r>
    </w:p>
    <w:p w:rsidR="00FE268D" w:rsidRPr="000F66FF" w:rsidRDefault="00FE268D" w:rsidP="003E5ACE">
      <w:pPr>
        <w:pStyle w:val="BodyText"/>
        <w:numPr>
          <w:ilvl w:val="3"/>
          <w:numId w:val="18"/>
        </w:numPr>
        <w:spacing w:after="0"/>
        <w:ind w:left="1080"/>
        <w:rPr>
          <w:sz w:val="26"/>
          <w:szCs w:val="26"/>
        </w:rPr>
      </w:pPr>
      <w:r w:rsidRPr="000F66FF">
        <w:rPr>
          <w:sz w:val="26"/>
          <w:szCs w:val="26"/>
        </w:rPr>
        <w:t>Earnest money of the unsuccessful bidder (s) shall be refunded within 90 days of award of work.</w:t>
      </w:r>
    </w:p>
    <w:p w:rsidR="00F16D9B" w:rsidRPr="000F66FF" w:rsidRDefault="00F16D9B" w:rsidP="003E5ACE">
      <w:pPr>
        <w:pStyle w:val="BodyText"/>
        <w:numPr>
          <w:ilvl w:val="3"/>
          <w:numId w:val="18"/>
        </w:numPr>
        <w:spacing w:after="0"/>
        <w:ind w:left="1080"/>
        <w:rPr>
          <w:sz w:val="26"/>
          <w:szCs w:val="26"/>
        </w:rPr>
      </w:pPr>
      <w:r w:rsidRPr="000F66FF">
        <w:rPr>
          <w:sz w:val="26"/>
          <w:szCs w:val="26"/>
        </w:rPr>
        <w:t>No interest shall be paid on Earnest Money</w:t>
      </w:r>
      <w:r w:rsidR="00772D68" w:rsidRPr="000F66FF">
        <w:rPr>
          <w:sz w:val="26"/>
          <w:szCs w:val="26"/>
        </w:rPr>
        <w:t xml:space="preserve"> for the period it remained with the client.</w:t>
      </w:r>
    </w:p>
    <w:p w:rsidR="00F16D9B" w:rsidRPr="000F66FF" w:rsidRDefault="00F16D9B" w:rsidP="003E5ACE">
      <w:pPr>
        <w:pStyle w:val="BodyText"/>
        <w:numPr>
          <w:ilvl w:val="3"/>
          <w:numId w:val="18"/>
        </w:numPr>
        <w:spacing w:after="0"/>
        <w:ind w:left="1080"/>
        <w:rPr>
          <w:sz w:val="26"/>
          <w:szCs w:val="26"/>
        </w:rPr>
      </w:pPr>
      <w:r w:rsidRPr="000F66FF">
        <w:rPr>
          <w:sz w:val="26"/>
          <w:szCs w:val="26"/>
        </w:rPr>
        <w:t>Earnest money shall stand forfeited -</w:t>
      </w:r>
    </w:p>
    <w:p w:rsidR="00F16D9B" w:rsidRPr="000F66FF" w:rsidRDefault="00F16D9B" w:rsidP="003E5ACE">
      <w:pPr>
        <w:pStyle w:val="BodyText"/>
        <w:numPr>
          <w:ilvl w:val="1"/>
          <w:numId w:val="18"/>
        </w:numPr>
        <w:tabs>
          <w:tab w:val="left" w:pos="1800"/>
        </w:tabs>
        <w:spacing w:after="0"/>
        <w:ind w:left="1800"/>
        <w:rPr>
          <w:sz w:val="26"/>
          <w:szCs w:val="26"/>
        </w:rPr>
      </w:pPr>
      <w:r w:rsidRPr="000F66FF">
        <w:rPr>
          <w:sz w:val="26"/>
          <w:szCs w:val="26"/>
        </w:rPr>
        <w:t xml:space="preserve">If the bid is withdrawn </w:t>
      </w:r>
      <w:r w:rsidR="0080605D" w:rsidRPr="000F66FF">
        <w:rPr>
          <w:sz w:val="26"/>
          <w:szCs w:val="26"/>
        </w:rPr>
        <w:t xml:space="preserve">by the </w:t>
      </w:r>
      <w:r w:rsidR="002A1B1A" w:rsidRPr="000F66FF">
        <w:rPr>
          <w:sz w:val="26"/>
          <w:szCs w:val="26"/>
        </w:rPr>
        <w:t>Bidder</w:t>
      </w:r>
      <w:r w:rsidR="00C10B89" w:rsidRPr="000F66FF">
        <w:rPr>
          <w:sz w:val="26"/>
          <w:szCs w:val="26"/>
        </w:rPr>
        <w:t xml:space="preserve"> </w:t>
      </w:r>
      <w:r w:rsidRPr="000F66FF">
        <w:rPr>
          <w:sz w:val="26"/>
          <w:szCs w:val="26"/>
        </w:rPr>
        <w:t xml:space="preserve">at any time before the validity period, or </w:t>
      </w:r>
    </w:p>
    <w:p w:rsidR="00F16D9B" w:rsidRPr="000F66FF" w:rsidRDefault="00F16D9B" w:rsidP="003E5ACE">
      <w:pPr>
        <w:pStyle w:val="BodyText"/>
        <w:numPr>
          <w:ilvl w:val="1"/>
          <w:numId w:val="18"/>
        </w:numPr>
        <w:spacing w:after="0"/>
        <w:ind w:left="1800"/>
        <w:rPr>
          <w:sz w:val="26"/>
          <w:szCs w:val="26"/>
        </w:rPr>
      </w:pPr>
      <w:r w:rsidRPr="000F66FF">
        <w:rPr>
          <w:sz w:val="26"/>
          <w:szCs w:val="26"/>
        </w:rPr>
        <w:t>If the successful bidder fails to execute the contract and/or does not execute performance guarantee within the stipulated period.</w:t>
      </w:r>
    </w:p>
    <w:p w:rsidR="006943AA" w:rsidRPr="000F66FF" w:rsidRDefault="00920979" w:rsidP="00916217">
      <w:pPr>
        <w:ind w:left="720" w:hanging="720"/>
        <w:rPr>
          <w:sz w:val="26"/>
          <w:szCs w:val="26"/>
        </w:rPr>
      </w:pPr>
      <w:r w:rsidRPr="000F66FF">
        <w:rPr>
          <w:sz w:val="26"/>
          <w:szCs w:val="26"/>
        </w:rPr>
        <w:t>2.</w:t>
      </w:r>
      <w:r w:rsidR="001A2ED1" w:rsidRPr="000F66FF">
        <w:rPr>
          <w:sz w:val="26"/>
          <w:szCs w:val="26"/>
        </w:rPr>
        <w:t>6</w:t>
      </w:r>
      <w:r w:rsidRPr="000F66FF">
        <w:rPr>
          <w:sz w:val="26"/>
          <w:szCs w:val="26"/>
        </w:rPr>
        <w:tab/>
      </w:r>
      <w:r w:rsidR="006943AA" w:rsidRPr="000F66FF">
        <w:rPr>
          <w:sz w:val="26"/>
          <w:szCs w:val="26"/>
        </w:rPr>
        <w:t>The outer</w:t>
      </w:r>
      <w:r w:rsidR="00D204ED" w:rsidRPr="000F66FF">
        <w:rPr>
          <w:sz w:val="26"/>
          <w:szCs w:val="26"/>
        </w:rPr>
        <w:t xml:space="preserve"> and inner</w:t>
      </w:r>
      <w:r w:rsidR="00C10B89" w:rsidRPr="000F66FF">
        <w:rPr>
          <w:sz w:val="26"/>
          <w:szCs w:val="26"/>
        </w:rPr>
        <w:t>-</w:t>
      </w:r>
      <w:r w:rsidR="00D44D80" w:rsidRPr="000F66FF">
        <w:rPr>
          <w:sz w:val="26"/>
          <w:szCs w:val="26"/>
        </w:rPr>
        <w:t>envelope</w:t>
      </w:r>
      <w:r w:rsidR="006943AA" w:rsidRPr="000F66FF">
        <w:rPr>
          <w:sz w:val="26"/>
          <w:szCs w:val="26"/>
        </w:rPr>
        <w:t xml:space="preserve"> containing proposal </w:t>
      </w:r>
      <w:r w:rsidR="00047BC8" w:rsidRPr="000F66FF">
        <w:rPr>
          <w:sz w:val="26"/>
          <w:szCs w:val="26"/>
        </w:rPr>
        <w:t>should</w:t>
      </w:r>
      <w:r w:rsidR="006943AA" w:rsidRPr="000F66FF">
        <w:rPr>
          <w:sz w:val="26"/>
          <w:szCs w:val="26"/>
        </w:rPr>
        <w:t xml:space="preserve"> be marked clearly “Consultancy Services for </w:t>
      </w:r>
      <w:r w:rsidR="00047BC8" w:rsidRPr="000F66FF">
        <w:rPr>
          <w:sz w:val="26"/>
          <w:szCs w:val="26"/>
        </w:rPr>
        <w:t>GIS-ba</w:t>
      </w:r>
      <w:r w:rsidR="001A2ED1" w:rsidRPr="000F66FF">
        <w:rPr>
          <w:sz w:val="26"/>
          <w:szCs w:val="26"/>
        </w:rPr>
        <w:t>sed Master Plan Formulation for</w:t>
      </w:r>
      <w:bookmarkStart w:id="18" w:name="_GoBack"/>
      <w:bookmarkEnd w:id="18"/>
      <w:r w:rsidR="00C10B89" w:rsidRPr="000F66FF">
        <w:rPr>
          <w:sz w:val="26"/>
          <w:szCs w:val="26"/>
        </w:rPr>
        <w:t xml:space="preserve"> </w:t>
      </w:r>
      <w:r w:rsidR="00D02CF0" w:rsidRPr="000F66FF">
        <w:rPr>
          <w:sz w:val="26"/>
          <w:szCs w:val="26"/>
        </w:rPr>
        <w:t>4 Cities</w:t>
      </w:r>
      <w:r w:rsidR="001A2ED1" w:rsidRPr="000F66FF">
        <w:rPr>
          <w:sz w:val="26"/>
          <w:szCs w:val="26"/>
        </w:rPr>
        <w:t xml:space="preserve"> in Punjab </w:t>
      </w:r>
      <w:r w:rsidR="002E2DEE" w:rsidRPr="000F66FF">
        <w:rPr>
          <w:sz w:val="26"/>
          <w:szCs w:val="26"/>
        </w:rPr>
        <w:t>State</w:t>
      </w:r>
      <w:r w:rsidR="00C10B89" w:rsidRPr="000F66FF">
        <w:rPr>
          <w:sz w:val="26"/>
          <w:szCs w:val="26"/>
        </w:rPr>
        <w:t xml:space="preserve"> </w:t>
      </w:r>
      <w:r w:rsidR="008B4F9F" w:rsidRPr="000F66FF">
        <w:rPr>
          <w:sz w:val="26"/>
          <w:szCs w:val="26"/>
        </w:rPr>
        <w:t>under AMRUT</w:t>
      </w:r>
      <w:r w:rsidR="00E21375" w:rsidRPr="000F66FF">
        <w:rPr>
          <w:sz w:val="26"/>
          <w:szCs w:val="26"/>
        </w:rPr>
        <w:t>.</w:t>
      </w:r>
    </w:p>
    <w:p w:rsidR="006943AA" w:rsidRPr="000F66FF" w:rsidRDefault="00920979" w:rsidP="00580C64">
      <w:pPr>
        <w:rPr>
          <w:sz w:val="26"/>
          <w:szCs w:val="26"/>
        </w:rPr>
      </w:pPr>
      <w:r w:rsidRPr="000F66FF">
        <w:rPr>
          <w:sz w:val="26"/>
          <w:szCs w:val="26"/>
        </w:rPr>
        <w:t>2.</w:t>
      </w:r>
      <w:r w:rsidR="001A2ED1" w:rsidRPr="000F66FF">
        <w:rPr>
          <w:sz w:val="26"/>
          <w:szCs w:val="26"/>
        </w:rPr>
        <w:t>7</w:t>
      </w:r>
      <w:r w:rsidRPr="000F66FF">
        <w:rPr>
          <w:sz w:val="26"/>
          <w:szCs w:val="26"/>
        </w:rPr>
        <w:tab/>
      </w:r>
      <w:r w:rsidR="006943AA" w:rsidRPr="000F66FF">
        <w:rPr>
          <w:sz w:val="26"/>
          <w:szCs w:val="26"/>
        </w:rPr>
        <w:t xml:space="preserve">The proposal </w:t>
      </w:r>
      <w:r w:rsidR="00E278F4" w:rsidRPr="000F66FF">
        <w:rPr>
          <w:sz w:val="26"/>
          <w:szCs w:val="26"/>
        </w:rPr>
        <w:t>to be submitted to:</w:t>
      </w:r>
    </w:p>
    <w:p w:rsidR="002D13B6" w:rsidRPr="000F66FF" w:rsidRDefault="007B3213" w:rsidP="009502B1">
      <w:pPr>
        <w:ind w:left="720"/>
        <w:jc w:val="left"/>
        <w:rPr>
          <w:sz w:val="26"/>
          <w:szCs w:val="26"/>
        </w:rPr>
      </w:pPr>
      <w:r w:rsidRPr="000F66FF">
        <w:rPr>
          <w:sz w:val="26"/>
          <w:szCs w:val="26"/>
        </w:rPr>
        <w:t>General Manager Project</w:t>
      </w:r>
      <w:r w:rsidR="009502B1" w:rsidRPr="000F66FF">
        <w:rPr>
          <w:sz w:val="26"/>
          <w:szCs w:val="26"/>
        </w:rPr>
        <w:t xml:space="preserve"> cum</w:t>
      </w:r>
      <w:r w:rsidRPr="000F66FF">
        <w:rPr>
          <w:sz w:val="26"/>
          <w:szCs w:val="26"/>
        </w:rPr>
        <w:t xml:space="preserve"> Nodal Officer</w:t>
      </w:r>
      <w:r w:rsidR="009502B1" w:rsidRPr="000F66FF">
        <w:rPr>
          <w:sz w:val="26"/>
          <w:szCs w:val="26"/>
        </w:rPr>
        <w:t>, 5</w:t>
      </w:r>
      <w:r w:rsidR="009502B1" w:rsidRPr="000F66FF">
        <w:rPr>
          <w:sz w:val="26"/>
          <w:szCs w:val="26"/>
          <w:vertAlign w:val="superscript"/>
        </w:rPr>
        <w:t>th</w:t>
      </w:r>
      <w:r w:rsidR="009502B1" w:rsidRPr="000F66FF">
        <w:rPr>
          <w:sz w:val="26"/>
          <w:szCs w:val="26"/>
        </w:rPr>
        <w:t xml:space="preserve"> floor,</w:t>
      </w:r>
      <w:r w:rsidR="000C47C1" w:rsidRPr="000F66FF">
        <w:rPr>
          <w:sz w:val="26"/>
          <w:szCs w:val="26"/>
        </w:rPr>
        <w:t xml:space="preserve"> room no.521</w:t>
      </w:r>
      <w:r w:rsidR="000645FA" w:rsidRPr="000F66FF">
        <w:rPr>
          <w:sz w:val="26"/>
          <w:szCs w:val="26"/>
        </w:rPr>
        <w:t>,</w:t>
      </w:r>
    </w:p>
    <w:p w:rsidR="007B3213" w:rsidRPr="000F66FF" w:rsidRDefault="009502B1" w:rsidP="009502B1">
      <w:pPr>
        <w:ind w:left="720"/>
        <w:jc w:val="left"/>
        <w:rPr>
          <w:sz w:val="26"/>
          <w:szCs w:val="26"/>
        </w:rPr>
      </w:pPr>
      <w:r w:rsidRPr="000F66FF">
        <w:rPr>
          <w:sz w:val="26"/>
          <w:szCs w:val="26"/>
        </w:rPr>
        <w:t xml:space="preserve">Punjab Municipal </w:t>
      </w:r>
      <w:proofErr w:type="spellStart"/>
      <w:r w:rsidRPr="000F66FF">
        <w:rPr>
          <w:sz w:val="26"/>
          <w:szCs w:val="26"/>
        </w:rPr>
        <w:t>Bhawan</w:t>
      </w:r>
      <w:proofErr w:type="spellEnd"/>
      <w:r w:rsidRPr="000F66FF">
        <w:rPr>
          <w:sz w:val="26"/>
          <w:szCs w:val="26"/>
        </w:rPr>
        <w:t xml:space="preserve"> (Department of Local Government), plot no.3 sector 35A </w:t>
      </w:r>
      <w:proofErr w:type="spellStart"/>
      <w:r w:rsidRPr="000F66FF">
        <w:rPr>
          <w:sz w:val="26"/>
          <w:szCs w:val="26"/>
        </w:rPr>
        <w:t>Dakshin</w:t>
      </w:r>
      <w:proofErr w:type="spellEnd"/>
      <w:r w:rsidRPr="000F66FF">
        <w:rPr>
          <w:sz w:val="26"/>
          <w:szCs w:val="26"/>
        </w:rPr>
        <w:t xml:space="preserve"> </w:t>
      </w:r>
      <w:proofErr w:type="spellStart"/>
      <w:r w:rsidRPr="000F66FF">
        <w:rPr>
          <w:sz w:val="26"/>
          <w:szCs w:val="26"/>
        </w:rPr>
        <w:t>Marg</w:t>
      </w:r>
      <w:proofErr w:type="spellEnd"/>
      <w:r w:rsidRPr="000F66FF">
        <w:rPr>
          <w:sz w:val="26"/>
          <w:szCs w:val="26"/>
        </w:rPr>
        <w:t>, Chandigarh.</w:t>
      </w:r>
    </w:p>
    <w:p w:rsidR="006943AA" w:rsidRPr="000F66FF" w:rsidRDefault="00D9609D" w:rsidP="002F5F72">
      <w:pPr>
        <w:ind w:left="720"/>
        <w:jc w:val="left"/>
        <w:rPr>
          <w:sz w:val="26"/>
          <w:szCs w:val="26"/>
        </w:rPr>
      </w:pPr>
      <w:r w:rsidRPr="000F66FF">
        <w:rPr>
          <w:sz w:val="26"/>
          <w:szCs w:val="26"/>
        </w:rPr>
        <w:t>Phone: 0172-2619163</w:t>
      </w:r>
      <w:r w:rsidR="009502B1" w:rsidRPr="000F66FF">
        <w:rPr>
          <w:sz w:val="26"/>
          <w:szCs w:val="26"/>
        </w:rPr>
        <w:t xml:space="preserve">. </w:t>
      </w:r>
      <w:r w:rsidR="007B3213" w:rsidRPr="000F66FF">
        <w:rPr>
          <w:sz w:val="26"/>
          <w:szCs w:val="26"/>
        </w:rPr>
        <w:t xml:space="preserve">Email: </w:t>
      </w:r>
      <w:hyperlink r:id="rId16" w:history="1">
        <w:r w:rsidR="00240690" w:rsidRPr="000F66FF">
          <w:rPr>
            <w:sz w:val="26"/>
            <w:szCs w:val="26"/>
          </w:rPr>
          <w:t>gm.project.pmidc@gmail.com</w:t>
        </w:r>
      </w:hyperlink>
    </w:p>
    <w:p w:rsidR="006943AA" w:rsidRPr="000F66FF" w:rsidRDefault="00920979" w:rsidP="00580C64">
      <w:pPr>
        <w:rPr>
          <w:sz w:val="26"/>
          <w:szCs w:val="26"/>
        </w:rPr>
      </w:pPr>
      <w:r w:rsidRPr="000F66FF">
        <w:rPr>
          <w:sz w:val="26"/>
          <w:szCs w:val="26"/>
        </w:rPr>
        <w:t>2.</w:t>
      </w:r>
      <w:r w:rsidR="001A2ED1" w:rsidRPr="000F66FF">
        <w:rPr>
          <w:sz w:val="26"/>
          <w:szCs w:val="26"/>
        </w:rPr>
        <w:t>8</w:t>
      </w:r>
      <w:r w:rsidRPr="000F66FF">
        <w:rPr>
          <w:sz w:val="26"/>
          <w:szCs w:val="26"/>
        </w:rPr>
        <w:tab/>
      </w:r>
      <w:r w:rsidR="006943AA" w:rsidRPr="000F66FF">
        <w:rPr>
          <w:sz w:val="26"/>
          <w:szCs w:val="26"/>
        </w:rPr>
        <w:t xml:space="preserve">Proposals must be submitted </w:t>
      </w:r>
      <w:r w:rsidR="00742905" w:rsidRPr="000F66FF">
        <w:rPr>
          <w:sz w:val="26"/>
          <w:szCs w:val="26"/>
        </w:rPr>
        <w:t>not later</w:t>
      </w:r>
      <w:r w:rsidR="006943AA" w:rsidRPr="000F66FF">
        <w:rPr>
          <w:sz w:val="26"/>
          <w:szCs w:val="26"/>
        </w:rPr>
        <w:t xml:space="preserve"> than the following date and time: </w:t>
      </w:r>
    </w:p>
    <w:p w:rsidR="00A948A9" w:rsidRPr="000F66FF" w:rsidRDefault="006943AA" w:rsidP="00A948A9">
      <w:pPr>
        <w:ind w:firstLine="720"/>
        <w:rPr>
          <w:b/>
          <w:sz w:val="26"/>
          <w:szCs w:val="26"/>
        </w:rPr>
      </w:pPr>
      <w:r w:rsidRPr="000F66FF">
        <w:rPr>
          <w:b/>
          <w:sz w:val="26"/>
          <w:szCs w:val="26"/>
        </w:rPr>
        <w:t>Date</w:t>
      </w:r>
      <w:r w:rsidR="005D7C7A" w:rsidRPr="000F66FF">
        <w:rPr>
          <w:b/>
          <w:sz w:val="26"/>
          <w:szCs w:val="26"/>
        </w:rPr>
        <w:t xml:space="preserve">: </w:t>
      </w:r>
      <w:r w:rsidR="00F6131C" w:rsidRPr="000F66FF">
        <w:rPr>
          <w:b/>
          <w:sz w:val="26"/>
          <w:szCs w:val="26"/>
        </w:rPr>
        <w:t>24</w:t>
      </w:r>
      <w:r w:rsidR="002F5F72" w:rsidRPr="000F66FF">
        <w:rPr>
          <w:b/>
          <w:sz w:val="26"/>
          <w:szCs w:val="26"/>
        </w:rPr>
        <w:t>.08.2018,</w:t>
      </w:r>
      <w:r w:rsidR="009D4703" w:rsidRPr="000F66FF">
        <w:rPr>
          <w:b/>
          <w:sz w:val="26"/>
          <w:szCs w:val="26"/>
        </w:rPr>
        <w:t xml:space="preserve"> Time: 5.0</w:t>
      </w:r>
      <w:r w:rsidRPr="000F66FF">
        <w:rPr>
          <w:b/>
          <w:sz w:val="26"/>
          <w:szCs w:val="26"/>
        </w:rPr>
        <w:t>0 pm.</w:t>
      </w:r>
    </w:p>
    <w:p w:rsidR="00A948A9" w:rsidRPr="000F66FF" w:rsidRDefault="00A948A9" w:rsidP="00A948A9">
      <w:pPr>
        <w:pStyle w:val="BodyText"/>
        <w:rPr>
          <w:sz w:val="26"/>
          <w:szCs w:val="26"/>
        </w:rPr>
      </w:pPr>
    </w:p>
    <w:p w:rsidR="00A948A9" w:rsidRPr="000F66FF" w:rsidRDefault="00A948A9" w:rsidP="00A948A9">
      <w:pPr>
        <w:rPr>
          <w:sz w:val="26"/>
          <w:szCs w:val="26"/>
        </w:rPr>
      </w:pPr>
      <w:r w:rsidRPr="000F66FF">
        <w:rPr>
          <w:sz w:val="26"/>
          <w:szCs w:val="26"/>
        </w:rPr>
        <w:lastRenderedPageBreak/>
        <w:t>2.9</w:t>
      </w:r>
      <w:r w:rsidRPr="000F66FF">
        <w:rPr>
          <w:sz w:val="26"/>
          <w:szCs w:val="26"/>
        </w:rPr>
        <w:tab/>
        <w:t xml:space="preserve">Proposals must remain valid 90 days after the submission date until validity extended by the </w:t>
      </w:r>
      <w:r w:rsidR="002A1B1A" w:rsidRPr="000F66FF">
        <w:rPr>
          <w:sz w:val="26"/>
          <w:szCs w:val="26"/>
        </w:rPr>
        <w:t>Bidder</w:t>
      </w:r>
      <w:r w:rsidRPr="000F66FF">
        <w:rPr>
          <w:sz w:val="26"/>
          <w:szCs w:val="26"/>
        </w:rPr>
        <w:t xml:space="preserve">. During this period, the </w:t>
      </w:r>
      <w:r w:rsidR="002A1B1A" w:rsidRPr="000F66FF">
        <w:rPr>
          <w:sz w:val="26"/>
          <w:szCs w:val="26"/>
        </w:rPr>
        <w:t>Bidder</w:t>
      </w:r>
      <w:r w:rsidRPr="000F66FF">
        <w:rPr>
          <w:sz w:val="26"/>
          <w:szCs w:val="26"/>
        </w:rPr>
        <w:t xml:space="preserve"> is expected to keep available the key professional staff proposed for the assignment. The client will make the best effort to complete the tendering process within this period.  If the client wishes to extend the validity period of the proposals, the </w:t>
      </w:r>
      <w:r w:rsidR="002A1B1A" w:rsidRPr="000F66FF">
        <w:rPr>
          <w:sz w:val="26"/>
          <w:szCs w:val="26"/>
        </w:rPr>
        <w:t>Bidder</w:t>
      </w:r>
      <w:r w:rsidRPr="000F66FF">
        <w:rPr>
          <w:sz w:val="26"/>
          <w:szCs w:val="26"/>
        </w:rPr>
        <w:t>s may do so and those who do not agree have the right not to extend the validity of their proposals.</w:t>
      </w:r>
    </w:p>
    <w:p w:rsidR="00693A06" w:rsidRPr="000F66FF" w:rsidRDefault="00693A06" w:rsidP="00580C64">
      <w:pPr>
        <w:rPr>
          <w:b/>
          <w:bCs/>
          <w:sz w:val="26"/>
          <w:szCs w:val="26"/>
        </w:rPr>
      </w:pPr>
    </w:p>
    <w:p w:rsidR="00920979" w:rsidRPr="000F66FF" w:rsidRDefault="00920979" w:rsidP="00580C64">
      <w:pPr>
        <w:rPr>
          <w:sz w:val="26"/>
          <w:szCs w:val="26"/>
        </w:rPr>
      </w:pPr>
      <w:r w:rsidRPr="000F66FF">
        <w:rPr>
          <w:b/>
          <w:bCs/>
          <w:sz w:val="26"/>
          <w:szCs w:val="26"/>
        </w:rPr>
        <w:t>3.</w:t>
      </w:r>
      <w:r w:rsidRPr="000F66FF">
        <w:rPr>
          <w:b/>
          <w:bCs/>
          <w:sz w:val="26"/>
          <w:szCs w:val="26"/>
        </w:rPr>
        <w:tab/>
        <w:t xml:space="preserve">Pre-Bid Conference </w:t>
      </w:r>
    </w:p>
    <w:p w:rsidR="00E478B9" w:rsidRPr="000F66FF" w:rsidRDefault="009716FF" w:rsidP="00B370B8">
      <w:pPr>
        <w:spacing w:before="240"/>
        <w:ind w:left="720" w:hanging="720"/>
        <w:rPr>
          <w:sz w:val="26"/>
          <w:szCs w:val="26"/>
        </w:rPr>
      </w:pPr>
      <w:r w:rsidRPr="000F66FF">
        <w:rPr>
          <w:sz w:val="26"/>
          <w:szCs w:val="26"/>
        </w:rPr>
        <w:t>3.1</w:t>
      </w:r>
      <w:r w:rsidRPr="000F66FF">
        <w:rPr>
          <w:sz w:val="26"/>
          <w:szCs w:val="26"/>
        </w:rPr>
        <w:tab/>
      </w:r>
      <w:r w:rsidR="00E478B9" w:rsidRPr="000F66FF">
        <w:rPr>
          <w:sz w:val="26"/>
          <w:szCs w:val="26"/>
        </w:rPr>
        <w:t xml:space="preserve">A pre-bid conference will be held on </w:t>
      </w:r>
      <w:r w:rsidR="00F6131C" w:rsidRPr="000F66FF">
        <w:rPr>
          <w:sz w:val="26"/>
          <w:szCs w:val="26"/>
        </w:rPr>
        <w:t>13.08</w:t>
      </w:r>
      <w:r w:rsidR="005C0662" w:rsidRPr="000F66FF">
        <w:rPr>
          <w:sz w:val="26"/>
          <w:szCs w:val="26"/>
        </w:rPr>
        <w:t xml:space="preserve">.2018 </w:t>
      </w:r>
      <w:r w:rsidR="00340DDB" w:rsidRPr="000F66FF">
        <w:rPr>
          <w:sz w:val="26"/>
          <w:szCs w:val="26"/>
        </w:rPr>
        <w:t xml:space="preserve">at 12.30 PM </w:t>
      </w:r>
      <w:r w:rsidR="00480FB9" w:rsidRPr="000F66FF">
        <w:rPr>
          <w:sz w:val="26"/>
          <w:szCs w:val="26"/>
        </w:rPr>
        <w:t xml:space="preserve">in </w:t>
      </w:r>
      <w:r w:rsidR="00C019A0" w:rsidRPr="000F66FF">
        <w:rPr>
          <w:sz w:val="26"/>
          <w:szCs w:val="26"/>
        </w:rPr>
        <w:t>PMIDC</w:t>
      </w:r>
      <w:r w:rsidR="005C0662" w:rsidRPr="000F66FF">
        <w:rPr>
          <w:sz w:val="26"/>
          <w:szCs w:val="26"/>
        </w:rPr>
        <w:t>, exact date and time shall be intimated separately</w:t>
      </w:r>
      <w:r w:rsidR="00C019A0" w:rsidRPr="000F66FF">
        <w:rPr>
          <w:sz w:val="26"/>
          <w:szCs w:val="26"/>
        </w:rPr>
        <w:t>,</w:t>
      </w:r>
      <w:r w:rsidR="005C0662" w:rsidRPr="000F66FF">
        <w:rPr>
          <w:sz w:val="26"/>
          <w:szCs w:val="26"/>
        </w:rPr>
        <w:t xml:space="preserve"> in</w:t>
      </w:r>
      <w:r w:rsidR="00E478B9" w:rsidRPr="000F66FF">
        <w:rPr>
          <w:sz w:val="26"/>
          <w:szCs w:val="26"/>
        </w:rPr>
        <w:t xml:space="preserve"> the office of </w:t>
      </w:r>
      <w:r w:rsidR="00F04D09" w:rsidRPr="000F66FF">
        <w:rPr>
          <w:sz w:val="26"/>
          <w:szCs w:val="26"/>
        </w:rPr>
        <w:t>State Mission Directorate</w:t>
      </w:r>
      <w:r w:rsidR="00B50EB5" w:rsidRPr="000F66FF">
        <w:rPr>
          <w:sz w:val="26"/>
          <w:szCs w:val="26"/>
        </w:rPr>
        <w:t>, Government of Punjab (5</w:t>
      </w:r>
      <w:r w:rsidR="00B50EB5" w:rsidRPr="000F66FF">
        <w:rPr>
          <w:sz w:val="26"/>
          <w:szCs w:val="26"/>
          <w:vertAlign w:val="superscript"/>
        </w:rPr>
        <w:t>th</w:t>
      </w:r>
      <w:r w:rsidR="00B50EB5" w:rsidRPr="000F66FF">
        <w:rPr>
          <w:sz w:val="26"/>
          <w:szCs w:val="26"/>
        </w:rPr>
        <w:t xml:space="preserve"> floor Mun</w:t>
      </w:r>
      <w:r w:rsidR="00F6131C" w:rsidRPr="000F66FF">
        <w:rPr>
          <w:sz w:val="26"/>
          <w:szCs w:val="26"/>
        </w:rPr>
        <w:t xml:space="preserve">icipal </w:t>
      </w:r>
      <w:proofErr w:type="spellStart"/>
      <w:r w:rsidR="00F6131C" w:rsidRPr="000F66FF">
        <w:rPr>
          <w:sz w:val="26"/>
          <w:szCs w:val="26"/>
        </w:rPr>
        <w:t>Bhawan</w:t>
      </w:r>
      <w:proofErr w:type="spellEnd"/>
      <w:r w:rsidR="00F6131C" w:rsidRPr="000F66FF">
        <w:rPr>
          <w:sz w:val="26"/>
          <w:szCs w:val="26"/>
        </w:rPr>
        <w:t>, plot no.3 sector-</w:t>
      </w:r>
      <w:r w:rsidR="00B50EB5" w:rsidRPr="000F66FF">
        <w:rPr>
          <w:sz w:val="26"/>
          <w:szCs w:val="26"/>
        </w:rPr>
        <w:t xml:space="preserve">35A </w:t>
      </w:r>
      <w:proofErr w:type="spellStart"/>
      <w:r w:rsidR="00B50EB5" w:rsidRPr="000F66FF">
        <w:rPr>
          <w:sz w:val="26"/>
          <w:szCs w:val="26"/>
        </w:rPr>
        <w:t>Dakshin</w:t>
      </w:r>
      <w:proofErr w:type="spellEnd"/>
      <w:r w:rsidR="00B50EB5" w:rsidRPr="000F66FF">
        <w:rPr>
          <w:sz w:val="26"/>
          <w:szCs w:val="26"/>
        </w:rPr>
        <w:t xml:space="preserve"> </w:t>
      </w:r>
      <w:proofErr w:type="spellStart"/>
      <w:r w:rsidR="00B50EB5" w:rsidRPr="000F66FF">
        <w:rPr>
          <w:sz w:val="26"/>
          <w:szCs w:val="26"/>
        </w:rPr>
        <w:t>Marg</w:t>
      </w:r>
      <w:proofErr w:type="spellEnd"/>
      <w:r w:rsidR="00B50EB5" w:rsidRPr="000F66FF">
        <w:rPr>
          <w:sz w:val="26"/>
          <w:szCs w:val="26"/>
        </w:rPr>
        <w:t>, Chandigarh)</w:t>
      </w:r>
      <w:r w:rsidR="00480FB9" w:rsidRPr="000F66FF">
        <w:rPr>
          <w:sz w:val="26"/>
          <w:szCs w:val="26"/>
        </w:rPr>
        <w:t xml:space="preserve">. Interested </w:t>
      </w:r>
      <w:r w:rsidR="002A1B1A" w:rsidRPr="000F66FF">
        <w:rPr>
          <w:sz w:val="26"/>
          <w:szCs w:val="26"/>
        </w:rPr>
        <w:t>Bidder</w:t>
      </w:r>
      <w:r w:rsidR="00E478B9" w:rsidRPr="000F66FF">
        <w:rPr>
          <w:sz w:val="26"/>
          <w:szCs w:val="26"/>
        </w:rPr>
        <w:t>s are encouraged to attend the conference before submitting their proposals.</w:t>
      </w:r>
    </w:p>
    <w:p w:rsidR="00E478B9" w:rsidRPr="000F66FF" w:rsidRDefault="00E478B9" w:rsidP="00580C64">
      <w:pPr>
        <w:rPr>
          <w:b/>
          <w:bCs/>
          <w:color w:val="FABF8F"/>
          <w:sz w:val="26"/>
          <w:szCs w:val="26"/>
        </w:rPr>
      </w:pPr>
    </w:p>
    <w:p w:rsidR="003E3B79" w:rsidRPr="000F66FF" w:rsidRDefault="009716FF" w:rsidP="000C2908">
      <w:pPr>
        <w:ind w:left="720" w:hanging="720"/>
        <w:rPr>
          <w:sz w:val="26"/>
          <w:szCs w:val="26"/>
        </w:rPr>
      </w:pPr>
      <w:r w:rsidRPr="000F66FF">
        <w:rPr>
          <w:sz w:val="26"/>
          <w:szCs w:val="26"/>
        </w:rPr>
        <w:t>3.2</w:t>
      </w:r>
      <w:r w:rsidRPr="000F66FF">
        <w:rPr>
          <w:sz w:val="26"/>
          <w:szCs w:val="26"/>
        </w:rPr>
        <w:tab/>
      </w:r>
      <w:r w:rsidR="001D4708" w:rsidRPr="000F66FF">
        <w:rPr>
          <w:sz w:val="26"/>
          <w:szCs w:val="26"/>
        </w:rPr>
        <w:t xml:space="preserve">Clarifications </w:t>
      </w:r>
      <w:r w:rsidR="000C2908" w:rsidRPr="000F66FF">
        <w:rPr>
          <w:sz w:val="26"/>
          <w:szCs w:val="26"/>
        </w:rPr>
        <w:t xml:space="preserve">concerning </w:t>
      </w:r>
      <w:r w:rsidR="00920979" w:rsidRPr="000F66FF">
        <w:rPr>
          <w:sz w:val="26"/>
          <w:szCs w:val="26"/>
        </w:rPr>
        <w:t xml:space="preserve">RFP </w:t>
      </w:r>
      <w:r w:rsidR="000C2908" w:rsidRPr="000F66FF">
        <w:rPr>
          <w:sz w:val="26"/>
          <w:szCs w:val="26"/>
        </w:rPr>
        <w:t>required</w:t>
      </w:r>
      <w:r w:rsidR="001D4708" w:rsidRPr="000F66FF">
        <w:rPr>
          <w:sz w:val="26"/>
          <w:szCs w:val="26"/>
        </w:rPr>
        <w:t xml:space="preserve"> by the </w:t>
      </w:r>
      <w:r w:rsidR="002A1B1A" w:rsidRPr="000F66FF">
        <w:rPr>
          <w:sz w:val="26"/>
          <w:szCs w:val="26"/>
        </w:rPr>
        <w:t>Bidder</w:t>
      </w:r>
      <w:r w:rsidR="001D4708" w:rsidRPr="000F66FF">
        <w:rPr>
          <w:sz w:val="26"/>
          <w:szCs w:val="26"/>
        </w:rPr>
        <w:t xml:space="preserve">s </w:t>
      </w:r>
      <w:r w:rsidR="000C2908" w:rsidRPr="000F66FF">
        <w:rPr>
          <w:sz w:val="26"/>
          <w:szCs w:val="26"/>
        </w:rPr>
        <w:t>may</w:t>
      </w:r>
      <w:r w:rsidR="00920979" w:rsidRPr="000F66FF">
        <w:rPr>
          <w:sz w:val="26"/>
          <w:szCs w:val="26"/>
        </w:rPr>
        <w:t xml:space="preserve"> writ</w:t>
      </w:r>
      <w:r w:rsidR="000C2908" w:rsidRPr="000F66FF">
        <w:rPr>
          <w:sz w:val="26"/>
          <w:szCs w:val="26"/>
        </w:rPr>
        <w:t>e</w:t>
      </w:r>
      <w:r w:rsidR="00A270BD" w:rsidRPr="000F66FF">
        <w:rPr>
          <w:sz w:val="26"/>
          <w:szCs w:val="26"/>
        </w:rPr>
        <w:t xml:space="preserve"> only</w:t>
      </w:r>
      <w:r w:rsidR="00920979" w:rsidRPr="000F66FF">
        <w:rPr>
          <w:sz w:val="26"/>
          <w:szCs w:val="26"/>
        </w:rPr>
        <w:t xml:space="preserve">, </w:t>
      </w:r>
      <w:r w:rsidR="00EA5506" w:rsidRPr="000F66FF">
        <w:rPr>
          <w:sz w:val="26"/>
          <w:szCs w:val="26"/>
        </w:rPr>
        <w:t xml:space="preserve">e-mail </w:t>
      </w:r>
      <w:r w:rsidR="000C2908" w:rsidRPr="000F66FF">
        <w:rPr>
          <w:sz w:val="26"/>
          <w:szCs w:val="26"/>
        </w:rPr>
        <w:t xml:space="preserve">or </w:t>
      </w:r>
      <w:r w:rsidR="00920979" w:rsidRPr="000F66FF">
        <w:rPr>
          <w:sz w:val="26"/>
          <w:szCs w:val="26"/>
        </w:rPr>
        <w:t>mail</w:t>
      </w:r>
      <w:r w:rsidR="000C2908" w:rsidRPr="000F66FF">
        <w:rPr>
          <w:sz w:val="26"/>
          <w:szCs w:val="26"/>
        </w:rPr>
        <w:t xml:space="preserve"> before two</w:t>
      </w:r>
      <w:r w:rsidR="001D4708" w:rsidRPr="000F66FF">
        <w:rPr>
          <w:sz w:val="26"/>
          <w:szCs w:val="26"/>
        </w:rPr>
        <w:t xml:space="preserve"> working days </w:t>
      </w:r>
      <w:r w:rsidR="000C2908" w:rsidRPr="000F66FF">
        <w:rPr>
          <w:sz w:val="26"/>
          <w:szCs w:val="26"/>
        </w:rPr>
        <w:t>of the</w:t>
      </w:r>
      <w:r w:rsidR="001D4708" w:rsidRPr="000F66FF">
        <w:rPr>
          <w:sz w:val="26"/>
          <w:szCs w:val="26"/>
        </w:rPr>
        <w:t xml:space="preserve"> pre-bid conference. </w:t>
      </w:r>
      <w:r w:rsidR="000C2908" w:rsidRPr="000F66FF">
        <w:rPr>
          <w:sz w:val="26"/>
          <w:szCs w:val="26"/>
        </w:rPr>
        <w:t xml:space="preserve">At the address: </w:t>
      </w:r>
    </w:p>
    <w:p w:rsidR="003E3B79" w:rsidRPr="000F66FF" w:rsidRDefault="003E3B79" w:rsidP="00983259">
      <w:pPr>
        <w:jc w:val="center"/>
        <w:rPr>
          <w:b/>
          <w:sz w:val="26"/>
          <w:szCs w:val="26"/>
        </w:rPr>
      </w:pPr>
      <w:r w:rsidRPr="000F66FF">
        <w:rPr>
          <w:b/>
          <w:sz w:val="26"/>
          <w:szCs w:val="26"/>
        </w:rPr>
        <w:t>General Manager Project</w:t>
      </w:r>
    </w:p>
    <w:p w:rsidR="003E3B79" w:rsidRPr="000F66FF" w:rsidRDefault="003E3B79" w:rsidP="00983259">
      <w:pPr>
        <w:jc w:val="center"/>
        <w:rPr>
          <w:b/>
          <w:sz w:val="26"/>
          <w:szCs w:val="26"/>
        </w:rPr>
      </w:pPr>
      <w:r w:rsidRPr="000F66FF">
        <w:rPr>
          <w:b/>
          <w:sz w:val="26"/>
          <w:szCs w:val="26"/>
        </w:rPr>
        <w:t>Cum Nodal Officer</w:t>
      </w:r>
      <w:r w:rsidR="00E278F4" w:rsidRPr="000F66FF">
        <w:rPr>
          <w:b/>
          <w:sz w:val="26"/>
          <w:szCs w:val="26"/>
        </w:rPr>
        <w:t xml:space="preserve">, </w:t>
      </w:r>
    </w:p>
    <w:p w:rsidR="003E3B79" w:rsidRPr="000F66FF" w:rsidRDefault="008B7D99" w:rsidP="00983259">
      <w:pPr>
        <w:jc w:val="center"/>
        <w:rPr>
          <w:b/>
          <w:sz w:val="26"/>
          <w:szCs w:val="26"/>
        </w:rPr>
      </w:pPr>
      <w:r w:rsidRPr="000F66FF">
        <w:rPr>
          <w:b/>
          <w:sz w:val="26"/>
          <w:szCs w:val="26"/>
        </w:rPr>
        <w:t>Phone: 0172-2619163</w:t>
      </w:r>
    </w:p>
    <w:p w:rsidR="003E3B79" w:rsidRPr="000F66FF" w:rsidRDefault="003E3B79" w:rsidP="00716AC6">
      <w:pPr>
        <w:jc w:val="center"/>
        <w:rPr>
          <w:b/>
          <w:sz w:val="26"/>
          <w:szCs w:val="26"/>
        </w:rPr>
      </w:pPr>
      <w:r w:rsidRPr="000F66FF">
        <w:rPr>
          <w:b/>
          <w:sz w:val="26"/>
          <w:szCs w:val="26"/>
        </w:rPr>
        <w:t xml:space="preserve">Email: </w:t>
      </w:r>
      <w:hyperlink r:id="rId17" w:history="1">
        <w:r w:rsidR="00240690" w:rsidRPr="000F66FF">
          <w:rPr>
            <w:b/>
            <w:sz w:val="26"/>
            <w:szCs w:val="26"/>
          </w:rPr>
          <w:t>gm.project.pmidc@gmail.com</w:t>
        </w:r>
      </w:hyperlink>
    </w:p>
    <w:p w:rsidR="008C277E" w:rsidRPr="000F66FF" w:rsidRDefault="00BC27FD" w:rsidP="00B370B8">
      <w:pPr>
        <w:ind w:left="720" w:hanging="720"/>
        <w:rPr>
          <w:sz w:val="26"/>
          <w:szCs w:val="26"/>
        </w:rPr>
      </w:pPr>
      <w:r w:rsidRPr="000F66FF">
        <w:rPr>
          <w:b/>
          <w:sz w:val="26"/>
          <w:szCs w:val="26"/>
        </w:rPr>
        <w:t>4.</w:t>
      </w:r>
      <w:r w:rsidR="00920979" w:rsidRPr="000F66FF">
        <w:rPr>
          <w:sz w:val="26"/>
          <w:szCs w:val="26"/>
        </w:rPr>
        <w:tab/>
      </w:r>
      <w:r w:rsidR="008C277E" w:rsidRPr="000F66FF">
        <w:rPr>
          <w:sz w:val="26"/>
          <w:szCs w:val="26"/>
        </w:rPr>
        <w:t xml:space="preserve">At any time before the submission of Proposals, the Client may, for any reason, whether at its own initiative or in response to a clarification requested by an invited </w:t>
      </w:r>
      <w:r w:rsidR="002438D9" w:rsidRPr="000F66FF">
        <w:rPr>
          <w:sz w:val="26"/>
          <w:szCs w:val="26"/>
        </w:rPr>
        <w:t>Bidder</w:t>
      </w:r>
      <w:r w:rsidR="008C277E" w:rsidRPr="000F66FF">
        <w:rPr>
          <w:sz w:val="26"/>
          <w:szCs w:val="26"/>
        </w:rPr>
        <w:t>, modify the RFP documents by amendment.  The Client may at its discretion extend the deadline for the submission of Proposals.</w:t>
      </w:r>
    </w:p>
    <w:p w:rsidR="008C277E" w:rsidRPr="000F66FF" w:rsidRDefault="008C277E" w:rsidP="00580C64">
      <w:pPr>
        <w:rPr>
          <w:sz w:val="26"/>
          <w:szCs w:val="26"/>
        </w:rPr>
      </w:pPr>
    </w:p>
    <w:p w:rsidR="00920979" w:rsidRPr="000F66FF" w:rsidRDefault="008C277E" w:rsidP="00B370B8">
      <w:pPr>
        <w:ind w:left="720" w:hanging="720"/>
        <w:rPr>
          <w:sz w:val="26"/>
          <w:szCs w:val="26"/>
        </w:rPr>
      </w:pPr>
      <w:r w:rsidRPr="000F66FF">
        <w:rPr>
          <w:b/>
          <w:sz w:val="26"/>
          <w:szCs w:val="26"/>
        </w:rPr>
        <w:t>5.</w:t>
      </w:r>
      <w:r w:rsidRPr="000F66FF">
        <w:rPr>
          <w:sz w:val="26"/>
          <w:szCs w:val="26"/>
        </w:rPr>
        <w:tab/>
      </w:r>
      <w:r w:rsidR="00920979" w:rsidRPr="000F66FF">
        <w:rPr>
          <w:sz w:val="26"/>
          <w:szCs w:val="26"/>
        </w:rPr>
        <w:t xml:space="preserve">The costs of preparing the proposal, including visit to the Client, etc., are </w:t>
      </w:r>
      <w:r w:rsidR="00661E45" w:rsidRPr="000F66FF">
        <w:rPr>
          <w:sz w:val="26"/>
          <w:szCs w:val="26"/>
        </w:rPr>
        <w:t xml:space="preserve">to be borne by the </w:t>
      </w:r>
      <w:r w:rsidR="002A1B1A" w:rsidRPr="000F66FF">
        <w:rPr>
          <w:sz w:val="26"/>
          <w:szCs w:val="26"/>
        </w:rPr>
        <w:t>Bidder</w:t>
      </w:r>
      <w:r w:rsidR="00661E45" w:rsidRPr="000F66FF">
        <w:rPr>
          <w:sz w:val="26"/>
          <w:szCs w:val="26"/>
        </w:rPr>
        <w:t>.</w:t>
      </w:r>
    </w:p>
    <w:p w:rsidR="00920979" w:rsidRPr="000F66FF" w:rsidRDefault="00920979" w:rsidP="00580C64">
      <w:pPr>
        <w:rPr>
          <w:sz w:val="26"/>
          <w:szCs w:val="26"/>
        </w:rPr>
      </w:pPr>
    </w:p>
    <w:p w:rsidR="00920979" w:rsidRPr="000F66FF" w:rsidRDefault="008C277E" w:rsidP="00B370B8">
      <w:pPr>
        <w:ind w:left="720" w:hanging="720"/>
        <w:rPr>
          <w:sz w:val="26"/>
          <w:szCs w:val="26"/>
        </w:rPr>
      </w:pPr>
      <w:r w:rsidRPr="000F66FF">
        <w:rPr>
          <w:b/>
          <w:sz w:val="26"/>
          <w:szCs w:val="26"/>
        </w:rPr>
        <w:t>6</w:t>
      </w:r>
      <w:r w:rsidR="00BC27FD" w:rsidRPr="000F66FF">
        <w:rPr>
          <w:b/>
          <w:sz w:val="26"/>
          <w:szCs w:val="26"/>
        </w:rPr>
        <w:t>.</w:t>
      </w:r>
      <w:r w:rsidR="00920979" w:rsidRPr="000F66FF">
        <w:rPr>
          <w:sz w:val="26"/>
          <w:szCs w:val="26"/>
        </w:rPr>
        <w:tab/>
        <w:t xml:space="preserve">Awarding the </w:t>
      </w:r>
      <w:r w:rsidR="002A1B1A" w:rsidRPr="000F66FF">
        <w:rPr>
          <w:sz w:val="26"/>
          <w:szCs w:val="26"/>
        </w:rPr>
        <w:t>project</w:t>
      </w:r>
      <w:r w:rsidR="00920979" w:rsidRPr="000F66FF">
        <w:rPr>
          <w:sz w:val="26"/>
          <w:szCs w:val="26"/>
        </w:rPr>
        <w:t xml:space="preserve"> will be in accordance with policies of Government of </w:t>
      </w:r>
      <w:r w:rsidR="00A35FED" w:rsidRPr="000F66FF">
        <w:rPr>
          <w:sz w:val="26"/>
          <w:szCs w:val="26"/>
        </w:rPr>
        <w:t>Punjab</w:t>
      </w:r>
      <w:r w:rsidR="00920979" w:rsidRPr="000F66FF">
        <w:rPr>
          <w:sz w:val="26"/>
          <w:szCs w:val="26"/>
        </w:rPr>
        <w:t>, including policies on corrupt and fraudulent practices.</w:t>
      </w:r>
    </w:p>
    <w:p w:rsidR="002E2DEE" w:rsidRPr="000F66FF" w:rsidRDefault="002E2DEE" w:rsidP="002E2DEE">
      <w:pPr>
        <w:pStyle w:val="BodyText"/>
        <w:rPr>
          <w:sz w:val="26"/>
          <w:szCs w:val="26"/>
        </w:rPr>
      </w:pPr>
    </w:p>
    <w:p w:rsidR="00D8725A" w:rsidRPr="000F66FF" w:rsidRDefault="00A96409" w:rsidP="00580C64">
      <w:pPr>
        <w:rPr>
          <w:b/>
          <w:sz w:val="26"/>
          <w:szCs w:val="26"/>
        </w:rPr>
      </w:pPr>
      <w:r w:rsidRPr="000F66FF">
        <w:rPr>
          <w:b/>
          <w:sz w:val="26"/>
          <w:szCs w:val="26"/>
        </w:rPr>
        <w:t>7</w:t>
      </w:r>
      <w:r w:rsidR="00D8725A" w:rsidRPr="000F66FF">
        <w:rPr>
          <w:b/>
          <w:sz w:val="26"/>
          <w:szCs w:val="26"/>
        </w:rPr>
        <w:t xml:space="preserve">.  </w:t>
      </w:r>
      <w:r w:rsidR="00693A06" w:rsidRPr="000F66FF">
        <w:rPr>
          <w:b/>
          <w:sz w:val="26"/>
          <w:szCs w:val="26"/>
        </w:rPr>
        <w:tab/>
      </w:r>
      <w:r w:rsidR="00D8725A" w:rsidRPr="000F66FF">
        <w:rPr>
          <w:b/>
          <w:sz w:val="26"/>
          <w:szCs w:val="26"/>
        </w:rPr>
        <w:t>Preparation of Proposal</w:t>
      </w:r>
    </w:p>
    <w:p w:rsidR="009D4969" w:rsidRPr="000F66FF" w:rsidRDefault="009D4969" w:rsidP="009D4969">
      <w:pPr>
        <w:rPr>
          <w:sz w:val="26"/>
          <w:szCs w:val="26"/>
        </w:rPr>
      </w:pPr>
    </w:p>
    <w:p w:rsidR="009D4969" w:rsidRPr="000F66FF" w:rsidRDefault="009D4969" w:rsidP="009D4969">
      <w:pPr>
        <w:rPr>
          <w:b/>
          <w:sz w:val="26"/>
          <w:szCs w:val="26"/>
        </w:rPr>
      </w:pPr>
      <w:r w:rsidRPr="000F66FF">
        <w:rPr>
          <w:sz w:val="26"/>
          <w:szCs w:val="26"/>
        </w:rPr>
        <w:t>7.1</w:t>
      </w:r>
      <w:r w:rsidRPr="000F66FF">
        <w:rPr>
          <w:sz w:val="26"/>
          <w:szCs w:val="26"/>
        </w:rPr>
        <w:tab/>
      </w:r>
      <w:r w:rsidRPr="000F66FF">
        <w:rPr>
          <w:b/>
          <w:sz w:val="26"/>
          <w:szCs w:val="26"/>
        </w:rPr>
        <w:t>Pre-qualification criteria</w:t>
      </w:r>
    </w:p>
    <w:p w:rsidR="009D4969" w:rsidRPr="000F66FF" w:rsidRDefault="009D4969" w:rsidP="009D4969">
      <w:pPr>
        <w:pStyle w:val="BodyText"/>
        <w:spacing w:after="0"/>
        <w:rPr>
          <w:sz w:val="26"/>
          <w:szCs w:val="26"/>
        </w:rPr>
      </w:pPr>
    </w:p>
    <w:p w:rsidR="009D4969" w:rsidRPr="000F66FF" w:rsidRDefault="009D4969" w:rsidP="00D17FFE">
      <w:pPr>
        <w:pStyle w:val="BodyText"/>
        <w:spacing w:after="0"/>
        <w:ind w:left="720"/>
        <w:rPr>
          <w:sz w:val="26"/>
          <w:szCs w:val="26"/>
        </w:rPr>
      </w:pPr>
      <w:r w:rsidRPr="000F66FF">
        <w:rPr>
          <w:sz w:val="26"/>
          <w:szCs w:val="26"/>
        </w:rPr>
        <w:t xml:space="preserve">Interested </w:t>
      </w:r>
      <w:r w:rsidR="002A1B1A" w:rsidRPr="000F66FF">
        <w:rPr>
          <w:sz w:val="26"/>
          <w:szCs w:val="26"/>
        </w:rPr>
        <w:t>Bidder</w:t>
      </w:r>
      <w:r w:rsidRPr="000F66FF">
        <w:rPr>
          <w:sz w:val="26"/>
          <w:szCs w:val="26"/>
        </w:rPr>
        <w:t xml:space="preserve">s shall submit information in the prescribed Pre-Qualification Forms provided in Section 4 of this document. Only those </w:t>
      </w:r>
      <w:r w:rsidR="002A1B1A" w:rsidRPr="000F66FF">
        <w:rPr>
          <w:sz w:val="26"/>
          <w:szCs w:val="26"/>
        </w:rPr>
        <w:t>Bidder</w:t>
      </w:r>
      <w:r w:rsidRPr="000F66FF">
        <w:rPr>
          <w:sz w:val="26"/>
          <w:szCs w:val="26"/>
        </w:rPr>
        <w:t>s whose responses are found satisfactory will be considered for evaluation of Technical Proposal.</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Technical Proposal</w:t>
      </w:r>
    </w:p>
    <w:p w:rsidR="00D17FFE" w:rsidRPr="000F66FF" w:rsidRDefault="00D17FFE" w:rsidP="00D17FFE">
      <w:pPr>
        <w:pStyle w:val="BodyText"/>
        <w:rPr>
          <w:sz w:val="26"/>
          <w:szCs w:val="26"/>
        </w:rPr>
      </w:pPr>
    </w:p>
    <w:p w:rsidR="00D8725A" w:rsidRPr="000F66FF" w:rsidRDefault="009D4969" w:rsidP="00B370B8">
      <w:pPr>
        <w:ind w:left="720" w:hanging="720"/>
        <w:rPr>
          <w:sz w:val="26"/>
          <w:szCs w:val="26"/>
        </w:rPr>
      </w:pPr>
      <w:r w:rsidRPr="000F66FF">
        <w:rPr>
          <w:sz w:val="26"/>
          <w:szCs w:val="26"/>
        </w:rPr>
        <w:t>7.2</w:t>
      </w:r>
      <w:r w:rsidR="00D8725A" w:rsidRPr="000F66FF">
        <w:rPr>
          <w:sz w:val="26"/>
          <w:szCs w:val="26"/>
        </w:rPr>
        <w:tab/>
        <w:t xml:space="preserve">In preparing the Technical Proposal, </w:t>
      </w:r>
      <w:r w:rsidR="002438D9" w:rsidRPr="000F66FF">
        <w:rPr>
          <w:sz w:val="26"/>
          <w:szCs w:val="26"/>
        </w:rPr>
        <w:t xml:space="preserve">Bidders </w:t>
      </w:r>
      <w:r w:rsidR="00D8725A" w:rsidRPr="000F66FF">
        <w:rPr>
          <w:sz w:val="26"/>
          <w:szCs w:val="26"/>
        </w:rPr>
        <w:t>are expected to examine the documents comprising this RFP in detail.  Material deficiencies in providing the information requested may result in rejection of a Proposal.</w:t>
      </w:r>
    </w:p>
    <w:p w:rsidR="00D8725A" w:rsidRPr="000F66FF" w:rsidRDefault="00D8725A" w:rsidP="00580C64">
      <w:pPr>
        <w:rPr>
          <w:sz w:val="26"/>
          <w:szCs w:val="26"/>
        </w:rPr>
      </w:pPr>
    </w:p>
    <w:p w:rsidR="00D8725A" w:rsidRPr="000F66FF" w:rsidRDefault="00665F51" w:rsidP="00B370B8">
      <w:pPr>
        <w:ind w:left="720" w:hanging="720"/>
        <w:rPr>
          <w:sz w:val="26"/>
          <w:szCs w:val="26"/>
        </w:rPr>
      </w:pPr>
      <w:r w:rsidRPr="000F66FF">
        <w:rPr>
          <w:sz w:val="26"/>
          <w:szCs w:val="26"/>
        </w:rPr>
        <w:lastRenderedPageBreak/>
        <w:t>7.2</w:t>
      </w:r>
      <w:r w:rsidR="00D8725A" w:rsidRPr="000F66FF">
        <w:rPr>
          <w:sz w:val="26"/>
          <w:szCs w:val="26"/>
        </w:rPr>
        <w:tab/>
        <w:t xml:space="preserve">The Technical </w:t>
      </w:r>
      <w:r w:rsidR="00693A06" w:rsidRPr="000F66FF">
        <w:rPr>
          <w:sz w:val="26"/>
          <w:szCs w:val="26"/>
        </w:rPr>
        <w:t xml:space="preserve">Proposal </w:t>
      </w:r>
      <w:r w:rsidR="00D8725A" w:rsidRPr="000F66FF">
        <w:rPr>
          <w:sz w:val="26"/>
          <w:szCs w:val="26"/>
        </w:rPr>
        <w:t xml:space="preserve">should provide information using the Standard Forms </w:t>
      </w:r>
      <w:r w:rsidR="00A0215E" w:rsidRPr="000F66FF">
        <w:rPr>
          <w:sz w:val="26"/>
          <w:szCs w:val="26"/>
        </w:rPr>
        <w:t xml:space="preserve">provided in </w:t>
      </w:r>
      <w:r w:rsidR="00D8725A" w:rsidRPr="000F66FF">
        <w:rPr>
          <w:sz w:val="26"/>
          <w:szCs w:val="26"/>
        </w:rPr>
        <w:t xml:space="preserve">Section </w:t>
      </w:r>
      <w:r w:rsidR="009D4969" w:rsidRPr="000F66FF">
        <w:rPr>
          <w:sz w:val="26"/>
          <w:szCs w:val="26"/>
        </w:rPr>
        <w:t>5</w:t>
      </w:r>
      <w:r w:rsidR="00A0215E" w:rsidRPr="000F66FF">
        <w:rPr>
          <w:sz w:val="26"/>
          <w:szCs w:val="26"/>
        </w:rPr>
        <w:t xml:space="preserve"> of this document only,</w:t>
      </w:r>
      <w:r w:rsidR="00D8725A" w:rsidRPr="000F66FF">
        <w:rPr>
          <w:sz w:val="26"/>
          <w:szCs w:val="26"/>
        </w:rPr>
        <w:t xml:space="preserve"> failing which the proposal may be summarily rejected</w:t>
      </w:r>
      <w:r w:rsidR="00AF299C" w:rsidRPr="000F66FF">
        <w:rPr>
          <w:sz w:val="26"/>
          <w:szCs w:val="26"/>
        </w:rPr>
        <w:t>.</w:t>
      </w:r>
    </w:p>
    <w:p w:rsidR="00D8725A" w:rsidRPr="000F66FF" w:rsidRDefault="00D8725A" w:rsidP="00580C64">
      <w:pPr>
        <w:rPr>
          <w:sz w:val="26"/>
          <w:szCs w:val="26"/>
        </w:rPr>
      </w:pPr>
    </w:p>
    <w:p w:rsidR="00D8725A" w:rsidRPr="000F66FF" w:rsidRDefault="00665F51" w:rsidP="00580C64">
      <w:pPr>
        <w:rPr>
          <w:sz w:val="26"/>
          <w:szCs w:val="26"/>
        </w:rPr>
      </w:pPr>
      <w:r w:rsidRPr="000F66FF">
        <w:rPr>
          <w:sz w:val="26"/>
          <w:szCs w:val="26"/>
        </w:rPr>
        <w:t>7.3</w:t>
      </w:r>
      <w:r w:rsidR="00D8725A" w:rsidRPr="000F66FF">
        <w:rPr>
          <w:sz w:val="26"/>
          <w:szCs w:val="26"/>
        </w:rPr>
        <w:tab/>
        <w:t>The Technical Proposal shall not include any financial information.</w:t>
      </w:r>
    </w:p>
    <w:p w:rsidR="00970586" w:rsidRPr="000F66FF" w:rsidRDefault="00970586" w:rsidP="00970586">
      <w:pPr>
        <w:pStyle w:val="BodyText"/>
      </w:pP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Financial Proposal</w:t>
      </w:r>
    </w:p>
    <w:p w:rsidR="00D17FFE" w:rsidRPr="000F66FF" w:rsidRDefault="00D17FFE" w:rsidP="00D17FFE">
      <w:pPr>
        <w:pStyle w:val="BodyText"/>
        <w:rPr>
          <w:sz w:val="26"/>
          <w:szCs w:val="26"/>
        </w:rPr>
      </w:pPr>
    </w:p>
    <w:p w:rsidR="00693A06" w:rsidRPr="000F66FF" w:rsidRDefault="0023208F" w:rsidP="00B370B8">
      <w:pPr>
        <w:ind w:left="720" w:hanging="720"/>
        <w:rPr>
          <w:sz w:val="26"/>
          <w:szCs w:val="26"/>
        </w:rPr>
      </w:pPr>
      <w:r w:rsidRPr="000F66FF">
        <w:rPr>
          <w:sz w:val="26"/>
          <w:szCs w:val="26"/>
        </w:rPr>
        <w:t>7.5</w:t>
      </w:r>
      <w:r w:rsidR="00D8725A" w:rsidRPr="000F66FF">
        <w:rPr>
          <w:sz w:val="26"/>
          <w:szCs w:val="26"/>
        </w:rPr>
        <w:tab/>
      </w:r>
      <w:r w:rsidR="00693A06" w:rsidRPr="000F66FF">
        <w:rPr>
          <w:sz w:val="26"/>
          <w:szCs w:val="26"/>
        </w:rPr>
        <w:t xml:space="preserve">The Financial Proposal should be submitted in </w:t>
      </w:r>
      <w:r w:rsidR="00D8725A" w:rsidRPr="000F66FF">
        <w:rPr>
          <w:sz w:val="26"/>
          <w:szCs w:val="26"/>
        </w:rPr>
        <w:t xml:space="preserve">Standard Forms </w:t>
      </w:r>
      <w:r w:rsidR="00693A06" w:rsidRPr="000F66FF">
        <w:rPr>
          <w:sz w:val="26"/>
          <w:szCs w:val="26"/>
        </w:rPr>
        <w:t xml:space="preserve">provided in Section </w:t>
      </w:r>
      <w:r w:rsidR="00563D7B" w:rsidRPr="000F66FF">
        <w:rPr>
          <w:sz w:val="26"/>
          <w:szCs w:val="26"/>
        </w:rPr>
        <w:t>6</w:t>
      </w:r>
      <w:r w:rsidR="00693A06" w:rsidRPr="000F66FF">
        <w:rPr>
          <w:sz w:val="26"/>
          <w:szCs w:val="26"/>
        </w:rPr>
        <w:t xml:space="preserve"> of this document only. </w:t>
      </w:r>
    </w:p>
    <w:p w:rsidR="00693A06" w:rsidRPr="000F66FF" w:rsidRDefault="00693A06" w:rsidP="00580C64">
      <w:pPr>
        <w:rPr>
          <w:sz w:val="26"/>
          <w:szCs w:val="26"/>
        </w:rPr>
      </w:pPr>
    </w:p>
    <w:p w:rsidR="00D8725A" w:rsidRPr="000F66FF" w:rsidRDefault="0023208F" w:rsidP="00B370B8">
      <w:pPr>
        <w:ind w:left="720" w:hanging="720"/>
        <w:rPr>
          <w:sz w:val="26"/>
          <w:szCs w:val="26"/>
        </w:rPr>
      </w:pPr>
      <w:r w:rsidRPr="000F66FF">
        <w:rPr>
          <w:sz w:val="26"/>
          <w:szCs w:val="26"/>
        </w:rPr>
        <w:t>7.6</w:t>
      </w:r>
      <w:r w:rsidR="00693A06" w:rsidRPr="000F66FF">
        <w:rPr>
          <w:sz w:val="26"/>
          <w:szCs w:val="26"/>
        </w:rPr>
        <w:tab/>
        <w:t xml:space="preserve">The proposal should be complete, </w:t>
      </w:r>
      <w:r w:rsidR="00BD4A4F" w:rsidRPr="000F66FF">
        <w:rPr>
          <w:sz w:val="26"/>
          <w:szCs w:val="26"/>
        </w:rPr>
        <w:t>i.e.</w:t>
      </w:r>
      <w:r w:rsidR="00693A06" w:rsidRPr="000F66FF">
        <w:rPr>
          <w:sz w:val="26"/>
          <w:szCs w:val="26"/>
        </w:rPr>
        <w:t>, it</w:t>
      </w:r>
      <w:r w:rsidR="00D8725A" w:rsidRPr="000F66FF">
        <w:rPr>
          <w:sz w:val="26"/>
          <w:szCs w:val="26"/>
        </w:rPr>
        <w:t xml:space="preserve"> should list all costs associated with the Assignment.</w:t>
      </w:r>
    </w:p>
    <w:p w:rsidR="00D8725A" w:rsidRPr="000F66FF" w:rsidRDefault="00D8725A" w:rsidP="00580C64">
      <w:pPr>
        <w:rPr>
          <w:sz w:val="26"/>
          <w:szCs w:val="26"/>
        </w:rPr>
      </w:pPr>
    </w:p>
    <w:p w:rsidR="00D8725A" w:rsidRPr="000F66FF" w:rsidRDefault="0023208F" w:rsidP="00B370B8">
      <w:pPr>
        <w:ind w:left="720" w:hanging="720"/>
        <w:rPr>
          <w:sz w:val="26"/>
          <w:szCs w:val="26"/>
        </w:rPr>
      </w:pPr>
      <w:r w:rsidRPr="000F66FF">
        <w:rPr>
          <w:sz w:val="26"/>
          <w:szCs w:val="26"/>
        </w:rPr>
        <w:t>7.7</w:t>
      </w:r>
      <w:r w:rsidR="00D8725A" w:rsidRPr="000F66FF">
        <w:rPr>
          <w:sz w:val="26"/>
          <w:szCs w:val="26"/>
        </w:rPr>
        <w:tab/>
        <w:t xml:space="preserve">The Financial Proposal should clearly identify, as a separate amount, the local taxes (including social security), duties, fees, levies, and other charges imposed under the applicable law, on the </w:t>
      </w:r>
      <w:r w:rsidR="002A1B1A" w:rsidRPr="000F66FF">
        <w:rPr>
          <w:sz w:val="26"/>
          <w:szCs w:val="26"/>
        </w:rPr>
        <w:t>Bidder</w:t>
      </w:r>
      <w:r w:rsidR="00D8725A" w:rsidRPr="000F66FF">
        <w:rPr>
          <w:sz w:val="26"/>
          <w:szCs w:val="26"/>
        </w:rPr>
        <w:t>s, the sub-</w:t>
      </w:r>
      <w:r w:rsidR="002A1B1A" w:rsidRPr="000F66FF">
        <w:rPr>
          <w:sz w:val="26"/>
          <w:szCs w:val="26"/>
        </w:rPr>
        <w:t>Bidder</w:t>
      </w:r>
      <w:r w:rsidR="00D8725A" w:rsidRPr="000F66FF">
        <w:rPr>
          <w:sz w:val="26"/>
          <w:szCs w:val="26"/>
        </w:rPr>
        <w:t>s, and their personnel</w:t>
      </w:r>
      <w:r w:rsidR="00D27428" w:rsidRPr="000F66FF">
        <w:rPr>
          <w:sz w:val="26"/>
          <w:szCs w:val="26"/>
        </w:rPr>
        <w:t>.</w:t>
      </w:r>
    </w:p>
    <w:p w:rsidR="00D27428" w:rsidRPr="000F66FF" w:rsidRDefault="00D27428" w:rsidP="00580C64">
      <w:pPr>
        <w:rPr>
          <w:sz w:val="26"/>
          <w:szCs w:val="26"/>
        </w:rPr>
      </w:pPr>
    </w:p>
    <w:p w:rsidR="00D27428" w:rsidRPr="000F66FF" w:rsidRDefault="0023208F" w:rsidP="00580C64">
      <w:pPr>
        <w:rPr>
          <w:sz w:val="26"/>
          <w:szCs w:val="26"/>
        </w:rPr>
      </w:pPr>
      <w:r w:rsidRPr="000F66FF">
        <w:rPr>
          <w:sz w:val="26"/>
          <w:szCs w:val="26"/>
        </w:rPr>
        <w:t>7.8</w:t>
      </w:r>
      <w:r w:rsidR="00D27428" w:rsidRPr="000F66FF">
        <w:rPr>
          <w:sz w:val="26"/>
          <w:szCs w:val="26"/>
        </w:rPr>
        <w:tab/>
        <w:t>The financial proposal should be prepared in Indian Rupees.</w:t>
      </w:r>
    </w:p>
    <w:p w:rsidR="00693A06" w:rsidRPr="000F66FF" w:rsidRDefault="00693A06" w:rsidP="00580C64">
      <w:pPr>
        <w:rPr>
          <w:sz w:val="26"/>
          <w:szCs w:val="26"/>
        </w:rPr>
      </w:pPr>
    </w:p>
    <w:p w:rsidR="00D8725A" w:rsidRPr="000F66FF" w:rsidRDefault="00D27428" w:rsidP="00580C64">
      <w:pPr>
        <w:rPr>
          <w:b/>
          <w:sz w:val="26"/>
          <w:szCs w:val="26"/>
        </w:rPr>
      </w:pPr>
      <w:r w:rsidRPr="000F66FF">
        <w:rPr>
          <w:b/>
          <w:sz w:val="26"/>
          <w:szCs w:val="26"/>
        </w:rPr>
        <w:t>8</w:t>
      </w:r>
      <w:r w:rsidR="00D8725A" w:rsidRPr="000F66FF">
        <w:rPr>
          <w:b/>
          <w:sz w:val="26"/>
          <w:szCs w:val="26"/>
        </w:rPr>
        <w:t xml:space="preserve">.  </w:t>
      </w:r>
      <w:r w:rsidR="00460F29" w:rsidRPr="000F66FF">
        <w:rPr>
          <w:b/>
          <w:sz w:val="26"/>
          <w:szCs w:val="26"/>
        </w:rPr>
        <w:tab/>
      </w:r>
      <w:r w:rsidR="00D8725A" w:rsidRPr="000F66FF">
        <w:rPr>
          <w:b/>
          <w:sz w:val="26"/>
          <w:szCs w:val="26"/>
        </w:rPr>
        <w:t>Submission, Receipt, and Opening of Proposals</w:t>
      </w:r>
    </w:p>
    <w:p w:rsidR="00D8725A" w:rsidRPr="000F66FF" w:rsidRDefault="00D8725A" w:rsidP="00580C64">
      <w:pPr>
        <w:rPr>
          <w:sz w:val="26"/>
          <w:szCs w:val="26"/>
        </w:rPr>
      </w:pPr>
    </w:p>
    <w:p w:rsidR="00D8725A" w:rsidRPr="000F66FF" w:rsidRDefault="0091282D" w:rsidP="00B370B8">
      <w:pPr>
        <w:ind w:left="720" w:hanging="720"/>
        <w:rPr>
          <w:sz w:val="26"/>
          <w:szCs w:val="26"/>
        </w:rPr>
      </w:pPr>
      <w:r w:rsidRPr="000F66FF">
        <w:rPr>
          <w:sz w:val="26"/>
          <w:szCs w:val="26"/>
        </w:rPr>
        <w:t>8</w:t>
      </w:r>
      <w:r w:rsidR="00D8725A" w:rsidRPr="000F66FF">
        <w:rPr>
          <w:sz w:val="26"/>
          <w:szCs w:val="26"/>
        </w:rPr>
        <w:t>.1</w:t>
      </w:r>
      <w:r w:rsidR="00D8725A" w:rsidRPr="000F66FF">
        <w:rPr>
          <w:sz w:val="26"/>
          <w:szCs w:val="26"/>
        </w:rPr>
        <w:tab/>
        <w:t xml:space="preserve">The original Proposal (including Technical Proposal and </w:t>
      </w:r>
      <w:r w:rsidR="00460F29" w:rsidRPr="000F66FF">
        <w:rPr>
          <w:sz w:val="26"/>
          <w:szCs w:val="26"/>
        </w:rPr>
        <w:t>Financial Proposal</w:t>
      </w:r>
      <w:r w:rsidR="00D8725A" w:rsidRPr="000F66FF">
        <w:rPr>
          <w:sz w:val="26"/>
          <w:szCs w:val="26"/>
        </w:rPr>
        <w:t>) shall be prepared in indelible ink.  Any corrections must be initialed by the person or persons who sign(s) the Proposals.</w:t>
      </w:r>
    </w:p>
    <w:p w:rsidR="00D8725A" w:rsidRPr="000F66FF" w:rsidRDefault="00D8725A" w:rsidP="00580C64">
      <w:pPr>
        <w:rPr>
          <w:sz w:val="26"/>
          <w:szCs w:val="26"/>
        </w:rPr>
      </w:pPr>
    </w:p>
    <w:p w:rsidR="00EE5630" w:rsidRPr="000F66FF" w:rsidRDefault="0091282D" w:rsidP="00EE5630">
      <w:pPr>
        <w:ind w:left="720" w:hanging="720"/>
        <w:rPr>
          <w:sz w:val="26"/>
          <w:szCs w:val="26"/>
        </w:rPr>
      </w:pPr>
      <w:r w:rsidRPr="000F66FF">
        <w:rPr>
          <w:sz w:val="26"/>
          <w:szCs w:val="26"/>
        </w:rPr>
        <w:t>8</w:t>
      </w:r>
      <w:r w:rsidR="00D8725A" w:rsidRPr="000F66FF">
        <w:rPr>
          <w:sz w:val="26"/>
          <w:szCs w:val="26"/>
        </w:rPr>
        <w:t>.2</w:t>
      </w:r>
      <w:r w:rsidR="00D8725A" w:rsidRPr="000F66FF">
        <w:rPr>
          <w:sz w:val="26"/>
          <w:szCs w:val="26"/>
        </w:rPr>
        <w:tab/>
        <w:t xml:space="preserve">An authorized representative of the </w:t>
      </w:r>
      <w:r w:rsidR="002438D9" w:rsidRPr="000F66FF">
        <w:rPr>
          <w:sz w:val="26"/>
          <w:szCs w:val="26"/>
        </w:rPr>
        <w:t>Bidder</w:t>
      </w:r>
      <w:r w:rsidR="00C84592" w:rsidRPr="000F66FF">
        <w:rPr>
          <w:sz w:val="26"/>
          <w:szCs w:val="26"/>
        </w:rPr>
        <w:t>s must</w:t>
      </w:r>
      <w:r w:rsidR="00D8725A" w:rsidRPr="000F66FF">
        <w:rPr>
          <w:sz w:val="26"/>
          <w:szCs w:val="26"/>
        </w:rPr>
        <w:t xml:space="preserve"> </w:t>
      </w:r>
      <w:r w:rsidR="005671F1" w:rsidRPr="000F66FF">
        <w:rPr>
          <w:sz w:val="26"/>
          <w:szCs w:val="26"/>
        </w:rPr>
        <w:t xml:space="preserve">put his </w:t>
      </w:r>
      <w:r w:rsidR="00D8725A" w:rsidRPr="000F66FF">
        <w:rPr>
          <w:sz w:val="26"/>
          <w:szCs w:val="26"/>
        </w:rPr>
        <w:t xml:space="preserve">initials </w:t>
      </w:r>
      <w:r w:rsidR="005671F1" w:rsidRPr="000F66FF">
        <w:rPr>
          <w:sz w:val="26"/>
          <w:szCs w:val="26"/>
        </w:rPr>
        <w:t xml:space="preserve">on </w:t>
      </w:r>
      <w:r w:rsidR="00D8725A" w:rsidRPr="000F66FF">
        <w:rPr>
          <w:sz w:val="26"/>
          <w:szCs w:val="26"/>
        </w:rPr>
        <w:t xml:space="preserve">all pages of the Proposal.  The representative’s authorization </w:t>
      </w:r>
      <w:r w:rsidR="00DF391E" w:rsidRPr="000F66FF">
        <w:rPr>
          <w:sz w:val="26"/>
          <w:szCs w:val="26"/>
        </w:rPr>
        <w:t xml:space="preserve">must be accompanied </w:t>
      </w:r>
      <w:r w:rsidR="00D8725A" w:rsidRPr="000F66FF">
        <w:rPr>
          <w:sz w:val="26"/>
          <w:szCs w:val="26"/>
        </w:rPr>
        <w:t>written power of attorney accompanying the Proposal.</w:t>
      </w:r>
    </w:p>
    <w:p w:rsidR="00486662" w:rsidRPr="000F66FF" w:rsidRDefault="00486662" w:rsidP="00486662">
      <w:pPr>
        <w:pStyle w:val="BodyText"/>
        <w:rPr>
          <w:sz w:val="26"/>
          <w:szCs w:val="26"/>
        </w:rPr>
      </w:pPr>
    </w:p>
    <w:p w:rsidR="00EE5630" w:rsidRPr="000F66FF" w:rsidRDefault="00486662" w:rsidP="00486662">
      <w:pPr>
        <w:ind w:left="720" w:hanging="720"/>
        <w:rPr>
          <w:sz w:val="26"/>
          <w:szCs w:val="26"/>
        </w:rPr>
      </w:pPr>
      <w:r w:rsidRPr="000F66FF">
        <w:rPr>
          <w:sz w:val="26"/>
          <w:szCs w:val="26"/>
        </w:rPr>
        <w:t>8.3</w:t>
      </w:r>
      <w:r w:rsidRPr="000F66FF">
        <w:rPr>
          <w:sz w:val="26"/>
          <w:szCs w:val="26"/>
        </w:rPr>
        <w:tab/>
      </w:r>
      <w:r w:rsidR="00EE5630" w:rsidRPr="000F66FF">
        <w:rPr>
          <w:sz w:val="26"/>
          <w:szCs w:val="26"/>
        </w:rPr>
        <w:t>The original and all copies of the Pre-Qualification shall be placed in a sealed envelope clearly marked “</w:t>
      </w:r>
      <w:r w:rsidR="00EE5630" w:rsidRPr="000F66FF">
        <w:rPr>
          <w:b/>
          <w:sz w:val="26"/>
          <w:szCs w:val="26"/>
        </w:rPr>
        <w:t>Pre-Qualification</w:t>
      </w:r>
      <w:r w:rsidR="00EE5630" w:rsidRPr="000F66FF">
        <w:rPr>
          <w:sz w:val="26"/>
          <w:szCs w:val="26"/>
        </w:rPr>
        <w:t xml:space="preserve">”. </w:t>
      </w:r>
    </w:p>
    <w:p w:rsidR="00D548B8" w:rsidRPr="000F66FF" w:rsidRDefault="00D548B8" w:rsidP="00580C64">
      <w:pPr>
        <w:rPr>
          <w:sz w:val="26"/>
          <w:szCs w:val="26"/>
        </w:rPr>
      </w:pPr>
    </w:p>
    <w:p w:rsidR="00DE71EB" w:rsidRPr="000F66FF" w:rsidRDefault="002C7D5A" w:rsidP="008579C7">
      <w:pPr>
        <w:ind w:left="720" w:hanging="720"/>
        <w:rPr>
          <w:color w:val="000000" w:themeColor="text1"/>
          <w:sz w:val="26"/>
          <w:szCs w:val="26"/>
        </w:rPr>
      </w:pPr>
      <w:r w:rsidRPr="000F66FF">
        <w:rPr>
          <w:sz w:val="26"/>
          <w:szCs w:val="26"/>
        </w:rPr>
        <w:t>8.4</w:t>
      </w:r>
      <w:r w:rsidR="0091282D" w:rsidRPr="000F66FF">
        <w:rPr>
          <w:sz w:val="26"/>
          <w:szCs w:val="26"/>
        </w:rPr>
        <w:tab/>
      </w:r>
      <w:r w:rsidR="00D8725A" w:rsidRPr="000F66FF">
        <w:rPr>
          <w:color w:val="000000" w:themeColor="text1"/>
          <w:sz w:val="26"/>
          <w:szCs w:val="26"/>
        </w:rPr>
        <w:t>Technical Proposal, including original and all copies shall be placed in a sealed envelope clearly marked “</w:t>
      </w:r>
      <w:r w:rsidR="00D8725A" w:rsidRPr="000F66FF">
        <w:rPr>
          <w:b/>
          <w:color w:val="000000" w:themeColor="text1"/>
          <w:sz w:val="26"/>
          <w:szCs w:val="26"/>
        </w:rPr>
        <w:t>Technical Proposal</w:t>
      </w:r>
      <w:r w:rsidR="00D8725A" w:rsidRPr="000F66FF">
        <w:rPr>
          <w:color w:val="000000" w:themeColor="text1"/>
          <w:sz w:val="26"/>
          <w:szCs w:val="26"/>
        </w:rPr>
        <w:t xml:space="preserve">,” </w:t>
      </w:r>
    </w:p>
    <w:p w:rsidR="005A3015" w:rsidRPr="000F66FF" w:rsidRDefault="00DE71EB" w:rsidP="008579C7">
      <w:pPr>
        <w:ind w:left="720" w:hanging="720"/>
        <w:rPr>
          <w:color w:val="000000" w:themeColor="text1"/>
          <w:sz w:val="26"/>
          <w:szCs w:val="26"/>
        </w:rPr>
      </w:pPr>
      <w:r w:rsidRPr="000F66FF">
        <w:rPr>
          <w:sz w:val="26"/>
          <w:szCs w:val="26"/>
        </w:rPr>
        <w:t>8.5</w:t>
      </w:r>
      <w:r w:rsidRPr="000F66FF">
        <w:rPr>
          <w:sz w:val="26"/>
          <w:szCs w:val="26"/>
        </w:rPr>
        <w:tab/>
      </w:r>
      <w:r w:rsidR="00D8725A" w:rsidRPr="000F66FF">
        <w:rPr>
          <w:color w:val="000000" w:themeColor="text1"/>
          <w:sz w:val="26"/>
          <w:szCs w:val="26"/>
        </w:rPr>
        <w:t xml:space="preserve"> Financial </w:t>
      </w:r>
      <w:proofErr w:type="gramStart"/>
      <w:r w:rsidR="00D8725A" w:rsidRPr="000F66FF">
        <w:rPr>
          <w:color w:val="000000" w:themeColor="text1"/>
          <w:sz w:val="26"/>
          <w:szCs w:val="26"/>
        </w:rPr>
        <w:t>Proposal</w:t>
      </w:r>
      <w:r w:rsidRPr="000F66FF">
        <w:rPr>
          <w:color w:val="000000" w:themeColor="text1"/>
          <w:sz w:val="26"/>
          <w:szCs w:val="26"/>
        </w:rPr>
        <w:t xml:space="preserve">  for</w:t>
      </w:r>
      <w:proofErr w:type="gramEnd"/>
      <w:r w:rsidRPr="000F66FF">
        <w:rPr>
          <w:color w:val="000000" w:themeColor="text1"/>
          <w:sz w:val="26"/>
          <w:szCs w:val="26"/>
        </w:rPr>
        <w:t xml:space="preserve"> each town</w:t>
      </w:r>
      <w:r w:rsidR="005A3015" w:rsidRPr="000F66FF">
        <w:rPr>
          <w:color w:val="000000" w:themeColor="text1"/>
          <w:sz w:val="26"/>
          <w:szCs w:val="26"/>
        </w:rPr>
        <w:t xml:space="preserve"> is prepared and enclosed in a sealed </w:t>
      </w:r>
      <w:r w:rsidRPr="000F66FF">
        <w:rPr>
          <w:color w:val="000000" w:themeColor="text1"/>
          <w:sz w:val="26"/>
          <w:szCs w:val="26"/>
        </w:rPr>
        <w:t xml:space="preserve">envelope </w:t>
      </w:r>
      <w:r w:rsidR="003A688E" w:rsidRPr="000F66FF">
        <w:rPr>
          <w:color w:val="000000" w:themeColor="text1"/>
          <w:sz w:val="26"/>
          <w:szCs w:val="26"/>
        </w:rPr>
        <w:t xml:space="preserve">clearly marking </w:t>
      </w:r>
      <w:r w:rsidR="003A688E" w:rsidRPr="000F66FF">
        <w:rPr>
          <w:b/>
          <w:color w:val="000000" w:themeColor="text1"/>
          <w:sz w:val="26"/>
          <w:szCs w:val="26"/>
        </w:rPr>
        <w:t>Financial Proposal</w:t>
      </w:r>
      <w:r w:rsidR="003A688E" w:rsidRPr="000F66FF">
        <w:rPr>
          <w:color w:val="000000" w:themeColor="text1"/>
          <w:sz w:val="26"/>
          <w:szCs w:val="26"/>
        </w:rPr>
        <w:t xml:space="preserve"> </w:t>
      </w:r>
      <w:r w:rsidR="003A688E" w:rsidRPr="000F66FF">
        <w:rPr>
          <w:b/>
          <w:color w:val="000000" w:themeColor="text1"/>
          <w:sz w:val="26"/>
          <w:szCs w:val="26"/>
        </w:rPr>
        <w:t>for _______</w:t>
      </w:r>
      <w:r w:rsidR="003A688E" w:rsidRPr="000F66FF">
        <w:rPr>
          <w:color w:val="000000" w:themeColor="text1"/>
          <w:sz w:val="26"/>
          <w:szCs w:val="26"/>
        </w:rPr>
        <w:t xml:space="preserve"> </w:t>
      </w:r>
      <w:r w:rsidR="003A688E" w:rsidRPr="000F66FF">
        <w:rPr>
          <w:b/>
          <w:i/>
          <w:color w:val="000000" w:themeColor="text1"/>
          <w:sz w:val="26"/>
          <w:szCs w:val="26"/>
        </w:rPr>
        <w:t>town</w:t>
      </w:r>
      <w:r w:rsidR="003A688E" w:rsidRPr="000F66FF">
        <w:rPr>
          <w:b/>
          <w:color w:val="000000" w:themeColor="text1"/>
          <w:sz w:val="26"/>
          <w:szCs w:val="26"/>
        </w:rPr>
        <w:t xml:space="preserve"> </w:t>
      </w:r>
      <w:r w:rsidR="003A688E" w:rsidRPr="000F66FF">
        <w:rPr>
          <w:b/>
          <w:i/>
          <w:color w:val="000000" w:themeColor="text1"/>
          <w:sz w:val="26"/>
          <w:szCs w:val="26"/>
        </w:rPr>
        <w:t>name</w:t>
      </w:r>
      <w:r w:rsidR="005A3015" w:rsidRPr="000F66FF">
        <w:rPr>
          <w:i/>
          <w:color w:val="000000" w:themeColor="text1"/>
          <w:sz w:val="26"/>
          <w:szCs w:val="26"/>
        </w:rPr>
        <w:t xml:space="preserve">. </w:t>
      </w:r>
      <w:r w:rsidR="005A3015" w:rsidRPr="000F66FF">
        <w:rPr>
          <w:color w:val="000000" w:themeColor="text1"/>
          <w:sz w:val="26"/>
          <w:szCs w:val="26"/>
        </w:rPr>
        <w:t xml:space="preserve">All the sealed </w:t>
      </w:r>
      <w:proofErr w:type="spellStart"/>
      <w:r w:rsidR="005A3015" w:rsidRPr="000F66FF">
        <w:rPr>
          <w:color w:val="000000" w:themeColor="text1"/>
          <w:sz w:val="26"/>
          <w:szCs w:val="26"/>
        </w:rPr>
        <w:t>envelops</w:t>
      </w:r>
      <w:proofErr w:type="spellEnd"/>
      <w:r w:rsidR="005A3015" w:rsidRPr="000F66FF">
        <w:rPr>
          <w:color w:val="000000" w:themeColor="text1"/>
          <w:sz w:val="26"/>
          <w:szCs w:val="26"/>
        </w:rPr>
        <w:t xml:space="preserve"> of Financial proposals for towns are placed in another sealed envelope and clearly marked as</w:t>
      </w:r>
      <w:r w:rsidR="003A688E" w:rsidRPr="000F66FF">
        <w:rPr>
          <w:i/>
          <w:color w:val="000000" w:themeColor="text1"/>
          <w:sz w:val="26"/>
          <w:szCs w:val="26"/>
        </w:rPr>
        <w:t xml:space="preserve"> </w:t>
      </w:r>
      <w:r w:rsidR="00D8725A" w:rsidRPr="000F66FF">
        <w:rPr>
          <w:color w:val="000000" w:themeColor="text1"/>
          <w:sz w:val="26"/>
          <w:szCs w:val="26"/>
        </w:rPr>
        <w:t>“</w:t>
      </w:r>
      <w:r w:rsidR="00D8725A" w:rsidRPr="000F66FF">
        <w:rPr>
          <w:b/>
          <w:color w:val="000000" w:themeColor="text1"/>
          <w:sz w:val="26"/>
          <w:szCs w:val="26"/>
        </w:rPr>
        <w:t xml:space="preserve">Financial </w:t>
      </w:r>
      <w:proofErr w:type="gramStart"/>
      <w:r w:rsidR="00D8725A" w:rsidRPr="000F66FF">
        <w:rPr>
          <w:b/>
          <w:color w:val="000000" w:themeColor="text1"/>
          <w:sz w:val="26"/>
          <w:szCs w:val="26"/>
        </w:rPr>
        <w:t>Proposal</w:t>
      </w:r>
      <w:r w:rsidR="005A3015" w:rsidRPr="000F66FF">
        <w:rPr>
          <w:b/>
          <w:color w:val="000000" w:themeColor="text1"/>
          <w:sz w:val="26"/>
          <w:szCs w:val="26"/>
        </w:rPr>
        <w:t xml:space="preserve"> </w:t>
      </w:r>
      <w:r w:rsidR="00D8725A" w:rsidRPr="000F66FF">
        <w:rPr>
          <w:color w:val="000000" w:themeColor="text1"/>
          <w:sz w:val="26"/>
          <w:szCs w:val="26"/>
        </w:rPr>
        <w:t>”</w:t>
      </w:r>
      <w:proofErr w:type="gramEnd"/>
      <w:r w:rsidR="00D8725A" w:rsidRPr="000F66FF">
        <w:rPr>
          <w:color w:val="000000" w:themeColor="text1"/>
          <w:sz w:val="26"/>
          <w:szCs w:val="26"/>
        </w:rPr>
        <w:t xml:space="preserve"> and warning: “</w:t>
      </w:r>
      <w:r w:rsidR="00D8725A" w:rsidRPr="000F66FF">
        <w:rPr>
          <w:b/>
          <w:bCs/>
          <w:color w:val="000000" w:themeColor="text1"/>
          <w:sz w:val="26"/>
          <w:szCs w:val="26"/>
        </w:rPr>
        <w:t>Do Not Open with the Technical Proposal.”</w:t>
      </w:r>
      <w:r w:rsidR="00D8725A" w:rsidRPr="000F66FF">
        <w:rPr>
          <w:color w:val="000000" w:themeColor="text1"/>
          <w:sz w:val="26"/>
          <w:szCs w:val="26"/>
        </w:rPr>
        <w:t xml:space="preserve">  </w:t>
      </w:r>
    </w:p>
    <w:p w:rsidR="008579C7" w:rsidRPr="000F66FF" w:rsidRDefault="00D8725A" w:rsidP="005A3015">
      <w:pPr>
        <w:ind w:left="720"/>
        <w:rPr>
          <w:color w:val="FF0000"/>
          <w:sz w:val="26"/>
          <w:szCs w:val="26"/>
        </w:rPr>
      </w:pPr>
      <w:r w:rsidRPr="000F66FF">
        <w:rPr>
          <w:color w:val="000000" w:themeColor="text1"/>
          <w:sz w:val="26"/>
          <w:szCs w:val="26"/>
        </w:rPr>
        <w:t xml:space="preserve">Technical and Financial envelopes shall be placed into an outer envelope and sealed. This outer envelope shall bear the title </w:t>
      </w:r>
      <w:r w:rsidRPr="000F66FF">
        <w:rPr>
          <w:b/>
          <w:bCs/>
          <w:color w:val="000000" w:themeColor="text1"/>
          <w:sz w:val="26"/>
          <w:szCs w:val="26"/>
        </w:rPr>
        <w:t>“Technical and Financial Proposal”.</w:t>
      </w:r>
      <w:r w:rsidR="00877AA3" w:rsidRPr="000F66FF">
        <w:rPr>
          <w:b/>
          <w:bCs/>
          <w:color w:val="000000" w:themeColor="text1"/>
          <w:sz w:val="26"/>
          <w:szCs w:val="26"/>
        </w:rPr>
        <w:t xml:space="preserve"> </w:t>
      </w:r>
      <w:r w:rsidR="008579C7" w:rsidRPr="000F66FF">
        <w:rPr>
          <w:color w:val="000000" w:themeColor="text1"/>
          <w:sz w:val="26"/>
          <w:szCs w:val="26"/>
        </w:rPr>
        <w:t xml:space="preserve">This envelope along with </w:t>
      </w:r>
      <w:r w:rsidR="008579C7" w:rsidRPr="000F66FF">
        <w:rPr>
          <w:b/>
          <w:color w:val="000000" w:themeColor="text1"/>
          <w:sz w:val="26"/>
          <w:szCs w:val="26"/>
        </w:rPr>
        <w:t>Pre-Qualification</w:t>
      </w:r>
      <w:r w:rsidR="008579C7" w:rsidRPr="000F66FF">
        <w:rPr>
          <w:color w:val="000000" w:themeColor="text1"/>
          <w:sz w:val="26"/>
          <w:szCs w:val="26"/>
        </w:rPr>
        <w:t xml:space="preserve"> envelope will be placed in another envelope, sealed and clearly showing the name of the assignment, the submission address, and town for which the proposal is submitted.</w:t>
      </w:r>
    </w:p>
    <w:p w:rsidR="008579C7" w:rsidRPr="000F66FF" w:rsidRDefault="008579C7" w:rsidP="008579C7">
      <w:pPr>
        <w:rPr>
          <w:color w:val="FF0000"/>
          <w:sz w:val="26"/>
          <w:szCs w:val="26"/>
        </w:rPr>
      </w:pPr>
    </w:p>
    <w:p w:rsidR="002C7D5A" w:rsidRPr="000F66FF" w:rsidRDefault="005A3015" w:rsidP="002C7D5A">
      <w:pPr>
        <w:ind w:left="720" w:hanging="720"/>
        <w:rPr>
          <w:sz w:val="26"/>
          <w:szCs w:val="26"/>
        </w:rPr>
      </w:pPr>
      <w:r w:rsidRPr="000F66FF">
        <w:rPr>
          <w:sz w:val="26"/>
          <w:szCs w:val="26"/>
        </w:rPr>
        <w:t>8.6</w:t>
      </w:r>
      <w:r w:rsidR="00D8725A" w:rsidRPr="000F66FF">
        <w:rPr>
          <w:sz w:val="26"/>
          <w:szCs w:val="26"/>
        </w:rPr>
        <w:tab/>
      </w:r>
      <w:r w:rsidR="002C7D5A" w:rsidRPr="000F66FF">
        <w:rPr>
          <w:sz w:val="26"/>
          <w:szCs w:val="26"/>
        </w:rPr>
        <w:t>The completed Pre-qualification, Technical and Financial Proposal must be delivered at the submission address on or before the time and date specified.  Any Proposal received after the closing time for submission of proposals shall be returned unopened.</w:t>
      </w:r>
    </w:p>
    <w:p w:rsidR="00D8725A" w:rsidRPr="000F66FF" w:rsidRDefault="00D8725A" w:rsidP="002C7D5A">
      <w:pPr>
        <w:ind w:left="720" w:hanging="720"/>
        <w:rPr>
          <w:sz w:val="26"/>
          <w:szCs w:val="26"/>
        </w:rPr>
      </w:pPr>
    </w:p>
    <w:p w:rsidR="002C7D5A" w:rsidRPr="000F66FF" w:rsidRDefault="00275EA0" w:rsidP="002C7D5A">
      <w:pPr>
        <w:ind w:left="720" w:hanging="720"/>
        <w:rPr>
          <w:sz w:val="26"/>
          <w:szCs w:val="26"/>
        </w:rPr>
      </w:pPr>
      <w:r w:rsidRPr="000F66FF">
        <w:rPr>
          <w:sz w:val="26"/>
          <w:szCs w:val="26"/>
        </w:rPr>
        <w:t>8.7</w:t>
      </w:r>
      <w:r w:rsidR="00D8725A" w:rsidRPr="000F66FF">
        <w:rPr>
          <w:sz w:val="26"/>
          <w:szCs w:val="26"/>
        </w:rPr>
        <w:tab/>
      </w:r>
      <w:r w:rsidR="002C7D5A" w:rsidRPr="000F66FF">
        <w:rPr>
          <w:sz w:val="26"/>
          <w:szCs w:val="26"/>
        </w:rPr>
        <w:t xml:space="preserve">Pre-qualification envelope shall be opened immediately by </w:t>
      </w:r>
      <w:r w:rsidR="00BE20AE" w:rsidRPr="000F66FF">
        <w:rPr>
          <w:sz w:val="26"/>
          <w:szCs w:val="26"/>
        </w:rPr>
        <w:t>a</w:t>
      </w:r>
      <w:r w:rsidR="007A278D" w:rsidRPr="000F66FF">
        <w:rPr>
          <w:sz w:val="26"/>
          <w:szCs w:val="26"/>
        </w:rPr>
        <w:t>-Committee</w:t>
      </w:r>
      <w:r w:rsidR="002C7D5A" w:rsidRPr="000F66FF">
        <w:rPr>
          <w:sz w:val="26"/>
          <w:szCs w:val="26"/>
        </w:rPr>
        <w:t xml:space="preserve">. If the </w:t>
      </w:r>
      <w:r w:rsidR="007A278D" w:rsidRPr="000F66FF">
        <w:rPr>
          <w:sz w:val="26"/>
          <w:szCs w:val="26"/>
        </w:rPr>
        <w:t xml:space="preserve">Committee </w:t>
      </w:r>
      <w:r w:rsidR="002C7D5A" w:rsidRPr="000F66FF">
        <w:rPr>
          <w:sz w:val="26"/>
          <w:szCs w:val="26"/>
        </w:rPr>
        <w:t xml:space="preserve">desires, the short-listed </w:t>
      </w:r>
      <w:r w:rsidR="002A1B1A" w:rsidRPr="000F66FF">
        <w:rPr>
          <w:sz w:val="26"/>
          <w:szCs w:val="26"/>
        </w:rPr>
        <w:t>Bidder</w:t>
      </w:r>
      <w:r w:rsidR="002C7D5A" w:rsidRPr="000F66FF">
        <w:rPr>
          <w:sz w:val="26"/>
          <w:szCs w:val="26"/>
        </w:rPr>
        <w:t xml:space="preserve">s may be called for power-point presentation. The information will be evaluated. The Technical Proposal of only the qualifying </w:t>
      </w:r>
      <w:r w:rsidR="002A1B1A" w:rsidRPr="000F66FF">
        <w:rPr>
          <w:sz w:val="26"/>
          <w:szCs w:val="26"/>
        </w:rPr>
        <w:t>Bidder</w:t>
      </w:r>
      <w:r w:rsidR="002C7D5A" w:rsidRPr="000F66FF">
        <w:rPr>
          <w:sz w:val="26"/>
          <w:szCs w:val="26"/>
        </w:rPr>
        <w:t xml:space="preserve">s will be opened after evaluation process. The Financial Proposal shall remain sealed until technical capability statement of all submitted proposals is prepared and </w:t>
      </w:r>
      <w:r w:rsidR="002A1B1A" w:rsidRPr="000F66FF">
        <w:rPr>
          <w:sz w:val="26"/>
          <w:szCs w:val="26"/>
        </w:rPr>
        <w:t>Bidder</w:t>
      </w:r>
      <w:r w:rsidR="002C7D5A" w:rsidRPr="000F66FF">
        <w:rPr>
          <w:sz w:val="26"/>
          <w:szCs w:val="26"/>
        </w:rPr>
        <w:t xml:space="preserve">s short-listed. The </w:t>
      </w:r>
      <w:r w:rsidR="002A1B1A" w:rsidRPr="000F66FF">
        <w:rPr>
          <w:sz w:val="26"/>
          <w:szCs w:val="26"/>
        </w:rPr>
        <w:t>Bidder</w:t>
      </w:r>
      <w:r w:rsidR="002C7D5A" w:rsidRPr="000F66FF">
        <w:rPr>
          <w:sz w:val="26"/>
          <w:szCs w:val="26"/>
        </w:rPr>
        <w:t>’s representative may opt to be present during the financial bid opening.  The date</w:t>
      </w:r>
      <w:r w:rsidR="00C10B89" w:rsidRPr="000F66FF">
        <w:rPr>
          <w:sz w:val="26"/>
          <w:szCs w:val="26"/>
        </w:rPr>
        <w:t xml:space="preserve"> </w:t>
      </w:r>
      <w:r w:rsidR="002C7D5A" w:rsidRPr="000F66FF">
        <w:rPr>
          <w:sz w:val="26"/>
          <w:szCs w:val="26"/>
        </w:rPr>
        <w:t xml:space="preserve">will be conveyed by the </w:t>
      </w:r>
      <w:r w:rsidR="002A1B1A" w:rsidRPr="000F66FF">
        <w:rPr>
          <w:sz w:val="26"/>
          <w:szCs w:val="26"/>
        </w:rPr>
        <w:t>Bidder</w:t>
      </w:r>
      <w:r w:rsidR="002C7D5A" w:rsidRPr="000F66FF">
        <w:rPr>
          <w:sz w:val="26"/>
          <w:szCs w:val="26"/>
        </w:rPr>
        <w:t xml:space="preserve"> to the client in advance. </w:t>
      </w:r>
    </w:p>
    <w:p w:rsidR="004444A4" w:rsidRPr="000F66FF" w:rsidRDefault="004444A4" w:rsidP="004444A4">
      <w:pPr>
        <w:pStyle w:val="BodyText"/>
        <w:rPr>
          <w:sz w:val="26"/>
          <w:szCs w:val="26"/>
        </w:rPr>
      </w:pPr>
    </w:p>
    <w:p w:rsidR="00D8725A" w:rsidRPr="000F66FF" w:rsidRDefault="00D8725A" w:rsidP="002C7D5A">
      <w:pPr>
        <w:ind w:left="720" w:hanging="720"/>
        <w:rPr>
          <w:sz w:val="26"/>
          <w:szCs w:val="26"/>
        </w:rPr>
      </w:pPr>
    </w:p>
    <w:p w:rsidR="00D8725A" w:rsidRPr="000F66FF" w:rsidRDefault="00E564DF" w:rsidP="00C675FE">
      <w:pPr>
        <w:pStyle w:val="BodyText"/>
        <w:spacing w:after="0"/>
        <w:rPr>
          <w:color w:val="FF0000"/>
          <w:sz w:val="26"/>
          <w:szCs w:val="26"/>
        </w:rPr>
      </w:pPr>
      <w:r w:rsidRPr="000F66FF">
        <w:rPr>
          <w:b/>
          <w:sz w:val="26"/>
          <w:szCs w:val="26"/>
        </w:rPr>
        <w:t>9</w:t>
      </w:r>
      <w:r w:rsidR="00D8725A" w:rsidRPr="000F66FF">
        <w:rPr>
          <w:b/>
          <w:sz w:val="26"/>
          <w:szCs w:val="26"/>
        </w:rPr>
        <w:t xml:space="preserve">.  </w:t>
      </w:r>
      <w:r w:rsidRPr="000F66FF">
        <w:rPr>
          <w:b/>
          <w:sz w:val="26"/>
          <w:szCs w:val="26"/>
        </w:rPr>
        <w:tab/>
      </w:r>
      <w:r w:rsidR="00D8725A" w:rsidRPr="000F66FF">
        <w:rPr>
          <w:b/>
          <w:sz w:val="26"/>
          <w:szCs w:val="26"/>
        </w:rPr>
        <w:t>Proposal Evaluation</w:t>
      </w:r>
    </w:p>
    <w:p w:rsidR="00E243F1" w:rsidRPr="000F66FF" w:rsidRDefault="00E243F1" w:rsidP="00E243F1">
      <w:pPr>
        <w:pStyle w:val="BodyText"/>
        <w:rPr>
          <w:sz w:val="26"/>
          <w:szCs w:val="26"/>
        </w:rPr>
      </w:pPr>
    </w:p>
    <w:p w:rsidR="002C7D5A" w:rsidRPr="000F66FF" w:rsidRDefault="002C7D5A" w:rsidP="002C7D5A">
      <w:pPr>
        <w:rPr>
          <w:b/>
          <w:sz w:val="26"/>
          <w:szCs w:val="26"/>
        </w:rPr>
      </w:pPr>
      <w:r w:rsidRPr="000F66FF">
        <w:rPr>
          <w:b/>
          <w:sz w:val="26"/>
          <w:szCs w:val="26"/>
        </w:rPr>
        <w:t>General</w:t>
      </w:r>
    </w:p>
    <w:p w:rsidR="002C7D5A" w:rsidRPr="000F66FF" w:rsidRDefault="002C7D5A" w:rsidP="002C7D5A">
      <w:pPr>
        <w:rPr>
          <w:sz w:val="26"/>
          <w:szCs w:val="26"/>
        </w:rPr>
      </w:pPr>
    </w:p>
    <w:p w:rsidR="002C7D5A" w:rsidRPr="000F66FF" w:rsidRDefault="002C7D5A" w:rsidP="00FD093D">
      <w:pPr>
        <w:ind w:left="720" w:hanging="720"/>
        <w:rPr>
          <w:sz w:val="26"/>
          <w:szCs w:val="26"/>
        </w:rPr>
      </w:pPr>
      <w:r w:rsidRPr="000F66FF">
        <w:rPr>
          <w:sz w:val="26"/>
          <w:szCs w:val="26"/>
        </w:rPr>
        <w:t>9.1</w:t>
      </w:r>
      <w:r w:rsidRPr="000F66FF">
        <w:rPr>
          <w:sz w:val="26"/>
          <w:szCs w:val="26"/>
        </w:rPr>
        <w:tab/>
        <w:t xml:space="preserve">From the time the bids are opened to the time the contract is awarded, if any </w:t>
      </w:r>
      <w:r w:rsidR="002A1B1A" w:rsidRPr="000F66FF">
        <w:rPr>
          <w:sz w:val="26"/>
          <w:szCs w:val="26"/>
        </w:rPr>
        <w:t>Bidder</w:t>
      </w:r>
      <w:r w:rsidRPr="000F66FF">
        <w:rPr>
          <w:sz w:val="26"/>
          <w:szCs w:val="26"/>
        </w:rPr>
        <w:t xml:space="preserve"> wishes to contact the Client on any matter related to its proposal, it should do so in writing at the address indicated.  Any effort by the firm to influence the Client in the Client’s proposal evaluation, proposal comparison or contract award decisions may result in the rejection of the </w:t>
      </w:r>
      <w:r w:rsidR="002A1B1A" w:rsidRPr="000F66FF">
        <w:rPr>
          <w:sz w:val="26"/>
          <w:szCs w:val="26"/>
        </w:rPr>
        <w:t>Bidder</w:t>
      </w:r>
      <w:r w:rsidRPr="000F66FF">
        <w:rPr>
          <w:sz w:val="26"/>
          <w:szCs w:val="26"/>
        </w:rPr>
        <w:t>’s proposal.</w:t>
      </w:r>
    </w:p>
    <w:p w:rsidR="002C7D5A" w:rsidRPr="000F66FF" w:rsidRDefault="002C7D5A" w:rsidP="002C7D5A">
      <w:pPr>
        <w:rPr>
          <w:sz w:val="26"/>
          <w:szCs w:val="26"/>
        </w:rPr>
      </w:pPr>
    </w:p>
    <w:p w:rsidR="002C7D5A" w:rsidRPr="000F66FF" w:rsidRDefault="002C7D5A" w:rsidP="002C7D5A">
      <w:pPr>
        <w:rPr>
          <w:b/>
          <w:sz w:val="26"/>
          <w:szCs w:val="26"/>
        </w:rPr>
      </w:pPr>
      <w:r w:rsidRPr="000F66FF">
        <w:rPr>
          <w:b/>
          <w:sz w:val="26"/>
          <w:szCs w:val="26"/>
        </w:rPr>
        <w:t>Evaluation of Pre-Qualification Forms</w:t>
      </w:r>
    </w:p>
    <w:p w:rsidR="002C7D5A" w:rsidRPr="000F66FF" w:rsidRDefault="002C7D5A" w:rsidP="002C7D5A">
      <w:pPr>
        <w:pStyle w:val="BodyText"/>
        <w:spacing w:after="0"/>
        <w:rPr>
          <w:sz w:val="26"/>
          <w:szCs w:val="26"/>
        </w:rPr>
      </w:pPr>
    </w:p>
    <w:p w:rsidR="002C7D5A" w:rsidRPr="000F66FF" w:rsidRDefault="0033406F" w:rsidP="0033406F">
      <w:pPr>
        <w:pStyle w:val="BodyText"/>
        <w:spacing w:after="0" w:line="276" w:lineRule="auto"/>
        <w:ind w:left="720" w:hanging="720"/>
        <w:rPr>
          <w:sz w:val="26"/>
          <w:szCs w:val="26"/>
        </w:rPr>
      </w:pPr>
      <w:r w:rsidRPr="000F66FF">
        <w:rPr>
          <w:sz w:val="26"/>
          <w:szCs w:val="26"/>
        </w:rPr>
        <w:t xml:space="preserve">9.2 </w:t>
      </w:r>
      <w:r w:rsidRPr="000F66FF">
        <w:rPr>
          <w:sz w:val="26"/>
          <w:szCs w:val="26"/>
        </w:rPr>
        <w:tab/>
      </w:r>
      <w:r w:rsidR="002C7D5A" w:rsidRPr="000F66FF">
        <w:rPr>
          <w:sz w:val="26"/>
          <w:szCs w:val="26"/>
        </w:rPr>
        <w:t xml:space="preserve">The authorized </w:t>
      </w:r>
      <w:r w:rsidR="002E2432" w:rsidRPr="000F66FF">
        <w:rPr>
          <w:sz w:val="26"/>
          <w:szCs w:val="26"/>
        </w:rPr>
        <w:t xml:space="preserve">Committee </w:t>
      </w:r>
      <w:r w:rsidR="002C7D5A" w:rsidRPr="000F66FF">
        <w:rPr>
          <w:sz w:val="26"/>
          <w:szCs w:val="26"/>
        </w:rPr>
        <w:t xml:space="preserve">as a whole will evaluate the </w:t>
      </w:r>
      <w:r w:rsidR="002C7D5A" w:rsidRPr="000F66FF">
        <w:rPr>
          <w:bCs/>
          <w:sz w:val="26"/>
          <w:szCs w:val="26"/>
        </w:rPr>
        <w:t xml:space="preserve">Pre-Qualification Forms </w:t>
      </w:r>
      <w:r w:rsidR="002C7D5A" w:rsidRPr="000F66FF">
        <w:rPr>
          <w:sz w:val="26"/>
          <w:szCs w:val="26"/>
        </w:rPr>
        <w:t xml:space="preserve">on the basis of their audited turnover, experience, projects executed, project experience, qualification and experience of key personnel, applying the evaluation criteria specified.  </w:t>
      </w:r>
    </w:p>
    <w:p w:rsidR="002C7D5A" w:rsidRPr="000F66FF" w:rsidRDefault="002C7D5A" w:rsidP="002C7D5A">
      <w:pPr>
        <w:pStyle w:val="BodyText"/>
        <w:spacing w:after="0" w:line="276" w:lineRule="auto"/>
        <w:rPr>
          <w:sz w:val="26"/>
          <w:szCs w:val="26"/>
        </w:rPr>
      </w:pPr>
      <w:bookmarkStart w:id="19" w:name="_Hlk489544641"/>
    </w:p>
    <w:tbl>
      <w:tblPr>
        <w:tblW w:w="4877"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0"/>
        <w:gridCol w:w="4642"/>
        <w:gridCol w:w="4498"/>
      </w:tblGrid>
      <w:tr w:rsidR="0047778D" w:rsidRPr="000F66FF" w:rsidTr="00C2059E">
        <w:trPr>
          <w:trHeight w:val="480"/>
          <w:tblHeader/>
        </w:trPr>
        <w:tc>
          <w:tcPr>
            <w:tcW w:w="298" w:type="pct"/>
            <w:shd w:val="clear" w:color="auto" w:fill="auto"/>
            <w:vAlign w:val="center"/>
            <w:hideMark/>
          </w:tcPr>
          <w:p w:rsidR="00AE06D9" w:rsidRPr="000F66FF" w:rsidRDefault="00AE06D9">
            <w:pPr>
              <w:pStyle w:val="TableFormat"/>
              <w:rPr>
                <w:rFonts w:ascii="Times New Roman" w:hAnsi="Times New Roman"/>
                <w:b/>
                <w:sz w:val="26"/>
                <w:szCs w:val="26"/>
              </w:rPr>
            </w:pPr>
            <w:r w:rsidRPr="000F66FF">
              <w:rPr>
                <w:rFonts w:ascii="Times New Roman" w:hAnsi="Times New Roman"/>
                <w:b/>
                <w:sz w:val="26"/>
                <w:szCs w:val="26"/>
              </w:rPr>
              <w:t>#</w:t>
            </w:r>
          </w:p>
        </w:tc>
        <w:tc>
          <w:tcPr>
            <w:tcW w:w="2388" w:type="pct"/>
            <w:shd w:val="clear" w:color="auto" w:fill="auto"/>
            <w:vAlign w:val="center"/>
            <w:hideMark/>
          </w:tcPr>
          <w:p w:rsidR="00AE06D9" w:rsidRPr="000F66FF" w:rsidRDefault="00AE06D9">
            <w:pPr>
              <w:pStyle w:val="TableFormat"/>
              <w:jc w:val="left"/>
              <w:rPr>
                <w:rFonts w:ascii="Times New Roman" w:hAnsi="Times New Roman"/>
                <w:b/>
                <w:sz w:val="26"/>
                <w:szCs w:val="26"/>
              </w:rPr>
            </w:pPr>
            <w:r w:rsidRPr="000F66FF">
              <w:rPr>
                <w:rFonts w:ascii="Times New Roman" w:hAnsi="Times New Roman"/>
                <w:b/>
                <w:sz w:val="26"/>
                <w:szCs w:val="26"/>
              </w:rPr>
              <w:t>Pre-Qualification Criteria</w:t>
            </w:r>
          </w:p>
        </w:tc>
        <w:tc>
          <w:tcPr>
            <w:tcW w:w="2314" w:type="pct"/>
            <w:shd w:val="clear" w:color="auto" w:fill="auto"/>
            <w:vAlign w:val="center"/>
            <w:hideMark/>
          </w:tcPr>
          <w:p w:rsidR="00AE06D9" w:rsidRPr="000F66FF" w:rsidRDefault="00AE06D9">
            <w:pPr>
              <w:pStyle w:val="TableFormat"/>
              <w:rPr>
                <w:rFonts w:ascii="Times New Roman" w:hAnsi="Times New Roman"/>
                <w:b/>
                <w:sz w:val="26"/>
                <w:szCs w:val="26"/>
              </w:rPr>
            </w:pPr>
            <w:r w:rsidRPr="000F66FF">
              <w:rPr>
                <w:rFonts w:ascii="Times New Roman" w:hAnsi="Times New Roman"/>
                <w:b/>
                <w:sz w:val="26"/>
                <w:szCs w:val="26"/>
              </w:rPr>
              <w:t>Proof Document Required</w:t>
            </w:r>
          </w:p>
        </w:tc>
      </w:tr>
      <w:tr w:rsidR="00AE06D9" w:rsidRPr="000F66FF" w:rsidTr="00C2059E">
        <w:trPr>
          <w:trHeight w:val="70"/>
        </w:trPr>
        <w:tc>
          <w:tcPr>
            <w:tcW w:w="298" w:type="pct"/>
            <w:hideMark/>
          </w:tcPr>
          <w:p w:rsidR="00AE06D9" w:rsidRPr="000F66FF" w:rsidRDefault="00AE06D9">
            <w:pPr>
              <w:pStyle w:val="TableFormat"/>
              <w:tabs>
                <w:tab w:val="left" w:pos="70"/>
              </w:tabs>
              <w:spacing w:before="120" w:after="120" w:line="276" w:lineRule="auto"/>
              <w:ind w:left="70" w:right="28"/>
              <w:rPr>
                <w:rFonts w:ascii="Times New Roman" w:hAnsi="Times New Roman"/>
                <w:sz w:val="26"/>
                <w:szCs w:val="26"/>
              </w:rPr>
            </w:pPr>
            <w:r w:rsidRPr="000F66FF">
              <w:rPr>
                <w:rFonts w:ascii="Times New Roman" w:eastAsia="Times New Roman" w:hAnsi="Times New Roman"/>
                <w:bCs w:val="0"/>
                <w:color w:val="000000"/>
                <w:sz w:val="26"/>
                <w:szCs w:val="26"/>
                <w:lang w:eastAsia="en-US"/>
              </w:rPr>
              <w:t>1</w:t>
            </w:r>
          </w:p>
        </w:tc>
        <w:tc>
          <w:tcPr>
            <w:tcW w:w="2388" w:type="pct"/>
            <w:hideMark/>
          </w:tcPr>
          <w:p w:rsidR="00AE06D9" w:rsidRPr="000F66FF" w:rsidRDefault="00AE06D9">
            <w:pPr>
              <w:pStyle w:val="TableFormat"/>
              <w:tabs>
                <w:tab w:val="left" w:pos="70"/>
              </w:tabs>
              <w:spacing w:before="120" w:after="120" w:line="276" w:lineRule="auto"/>
              <w:ind w:left="70" w:right="28"/>
              <w:jc w:val="both"/>
              <w:rPr>
                <w:rFonts w:ascii="Times New Roman" w:eastAsia="Times New Roman" w:hAnsi="Times New Roman"/>
                <w:bCs w:val="0"/>
                <w:color w:val="000000"/>
                <w:sz w:val="26"/>
                <w:szCs w:val="26"/>
                <w:lang w:val="en-US" w:eastAsia="en-US"/>
              </w:rPr>
            </w:pPr>
            <w:r w:rsidRPr="000F66FF">
              <w:rPr>
                <w:rFonts w:ascii="Times New Roman" w:eastAsia="Times New Roman" w:hAnsi="Times New Roman"/>
                <w:bCs w:val="0"/>
                <w:color w:val="000000"/>
                <w:sz w:val="26"/>
                <w:szCs w:val="26"/>
                <w:lang w:eastAsia="en-US"/>
              </w:rPr>
              <w:t xml:space="preserve">The Bidder must be a company in India Registered under The Company's Act 1956 </w:t>
            </w:r>
            <w:r w:rsidRPr="000F66FF">
              <w:rPr>
                <w:rFonts w:ascii="Times New Roman" w:eastAsia="Times New Roman" w:hAnsi="Times New Roman"/>
                <w:bCs w:val="0"/>
                <w:color w:val="000000"/>
                <w:sz w:val="26"/>
                <w:szCs w:val="26"/>
                <w:lang w:val="en-US" w:eastAsia="en-US"/>
              </w:rPr>
              <w:t>or a company registered abroad or LLP firms.</w:t>
            </w:r>
          </w:p>
        </w:tc>
        <w:tc>
          <w:tcPr>
            <w:tcW w:w="2314" w:type="pct"/>
            <w:hideMark/>
          </w:tcPr>
          <w:p w:rsidR="00AE06D9" w:rsidRPr="000F66FF" w:rsidRDefault="00AE06D9">
            <w:pPr>
              <w:pStyle w:val="TableFormat"/>
              <w:tabs>
                <w:tab w:val="left" w:pos="70"/>
              </w:tabs>
              <w:spacing w:before="120" w:after="120" w:line="276" w:lineRule="auto"/>
              <w:ind w:left="70" w:right="28"/>
              <w:jc w:val="both"/>
              <w:rPr>
                <w:rFonts w:ascii="Times New Roman" w:hAnsi="Times New Roman"/>
                <w:sz w:val="26"/>
                <w:szCs w:val="26"/>
                <w:lang w:val="en-US"/>
              </w:rPr>
            </w:pPr>
            <w:r w:rsidRPr="000F66FF">
              <w:rPr>
                <w:rFonts w:ascii="Times New Roman" w:hAnsi="Times New Roman"/>
                <w:sz w:val="26"/>
                <w:szCs w:val="26"/>
              </w:rPr>
              <w:t>Certificate of Incorporation / Registration Certificate</w:t>
            </w:r>
          </w:p>
        </w:tc>
      </w:tr>
      <w:tr w:rsidR="00AE06D9" w:rsidRPr="000F66FF" w:rsidTr="00C2059E">
        <w:trPr>
          <w:trHeight w:val="70"/>
        </w:trPr>
        <w:tc>
          <w:tcPr>
            <w:tcW w:w="298" w:type="pct"/>
            <w:hideMark/>
          </w:tcPr>
          <w:p w:rsidR="00AE06D9" w:rsidRPr="000F66FF" w:rsidRDefault="00AE06D9">
            <w:pPr>
              <w:pStyle w:val="TableFormat"/>
              <w:tabs>
                <w:tab w:val="left" w:pos="70"/>
              </w:tabs>
              <w:spacing w:before="120" w:after="120" w:line="276" w:lineRule="auto"/>
              <w:ind w:left="70" w:right="28"/>
              <w:rPr>
                <w:rFonts w:ascii="Times New Roman" w:hAnsi="Times New Roman"/>
                <w:sz w:val="26"/>
                <w:szCs w:val="26"/>
                <w:lang w:val="en-US"/>
              </w:rPr>
            </w:pPr>
            <w:r w:rsidRPr="000F66FF">
              <w:rPr>
                <w:rFonts w:ascii="Times New Roman" w:hAnsi="Times New Roman"/>
                <w:sz w:val="26"/>
                <w:szCs w:val="26"/>
              </w:rPr>
              <w:t>2</w:t>
            </w:r>
          </w:p>
        </w:tc>
        <w:tc>
          <w:tcPr>
            <w:tcW w:w="2388" w:type="pct"/>
            <w:hideMark/>
          </w:tcPr>
          <w:p w:rsidR="003E4D6E" w:rsidRPr="000F66FF" w:rsidRDefault="00AE06D9">
            <w:pPr>
              <w:pStyle w:val="TableFormat"/>
              <w:tabs>
                <w:tab w:val="left" w:pos="70"/>
              </w:tabs>
              <w:spacing w:before="120" w:after="120" w:line="276" w:lineRule="auto"/>
              <w:ind w:left="70" w:right="28"/>
              <w:jc w:val="both"/>
              <w:rPr>
                <w:rFonts w:ascii="Times New Roman" w:hAnsi="Times New Roman"/>
                <w:sz w:val="26"/>
                <w:szCs w:val="26"/>
              </w:rPr>
            </w:pPr>
            <w:r w:rsidRPr="000F66FF">
              <w:rPr>
                <w:rFonts w:ascii="Times New Roman" w:hAnsi="Times New Roman"/>
                <w:sz w:val="26"/>
                <w:szCs w:val="26"/>
              </w:rPr>
              <w:t xml:space="preserve">Bidder should have an average annual turnover of Rs. </w:t>
            </w:r>
            <w:r w:rsidR="00E45FA4" w:rsidRPr="000F66FF">
              <w:rPr>
                <w:rFonts w:ascii="Times New Roman" w:hAnsi="Times New Roman"/>
                <w:sz w:val="26"/>
                <w:szCs w:val="26"/>
              </w:rPr>
              <w:t xml:space="preserve">1 </w:t>
            </w:r>
            <w:proofErr w:type="spellStart"/>
            <w:r w:rsidR="00E45FA4" w:rsidRPr="000F66FF">
              <w:rPr>
                <w:rFonts w:ascii="Times New Roman" w:hAnsi="Times New Roman"/>
                <w:sz w:val="26"/>
                <w:szCs w:val="26"/>
              </w:rPr>
              <w:t>crore</w:t>
            </w:r>
            <w:proofErr w:type="spellEnd"/>
            <w:r w:rsidRPr="000F66FF">
              <w:rPr>
                <w:rFonts w:ascii="Times New Roman" w:hAnsi="Times New Roman"/>
                <w:sz w:val="26"/>
                <w:szCs w:val="26"/>
              </w:rPr>
              <w:t xml:space="preserve"> in each of the last three (3) </w:t>
            </w:r>
            <w:r w:rsidRPr="000F66FF">
              <w:rPr>
                <w:rFonts w:ascii="Times New Roman" w:hAnsi="Times New Roman"/>
                <w:sz w:val="26"/>
                <w:szCs w:val="26"/>
                <w:lang w:val="en-US"/>
              </w:rPr>
              <w:t xml:space="preserve">financial </w:t>
            </w:r>
            <w:r w:rsidRPr="000F66FF">
              <w:rPr>
                <w:rFonts w:ascii="Times New Roman" w:hAnsi="Times New Roman"/>
                <w:sz w:val="26"/>
                <w:szCs w:val="26"/>
              </w:rPr>
              <w:t>years i.e. FY 201</w:t>
            </w:r>
            <w:r w:rsidR="00B07B68" w:rsidRPr="000F66FF">
              <w:rPr>
                <w:rFonts w:ascii="Times New Roman" w:hAnsi="Times New Roman"/>
                <w:sz w:val="26"/>
                <w:szCs w:val="26"/>
                <w:lang w:val="en-US"/>
              </w:rPr>
              <w:t>7</w:t>
            </w:r>
            <w:r w:rsidRPr="000F66FF">
              <w:rPr>
                <w:rFonts w:ascii="Times New Roman" w:hAnsi="Times New Roman"/>
                <w:sz w:val="26"/>
                <w:szCs w:val="26"/>
              </w:rPr>
              <w:t>-1</w:t>
            </w:r>
            <w:r w:rsidR="00B07B68" w:rsidRPr="000F66FF">
              <w:rPr>
                <w:rFonts w:ascii="Times New Roman" w:hAnsi="Times New Roman"/>
                <w:sz w:val="26"/>
                <w:szCs w:val="26"/>
                <w:lang w:val="en-US"/>
              </w:rPr>
              <w:t>8</w:t>
            </w:r>
            <w:r w:rsidRPr="000F66FF">
              <w:rPr>
                <w:rFonts w:ascii="Times New Roman" w:hAnsi="Times New Roman"/>
                <w:sz w:val="26"/>
                <w:szCs w:val="26"/>
                <w:lang w:val="en-US"/>
              </w:rPr>
              <w:t xml:space="preserve">, </w:t>
            </w:r>
            <w:r w:rsidRPr="000F66FF">
              <w:rPr>
                <w:rFonts w:ascii="Times New Roman" w:hAnsi="Times New Roman"/>
                <w:sz w:val="26"/>
                <w:szCs w:val="26"/>
              </w:rPr>
              <w:t>FY 201</w:t>
            </w:r>
            <w:r w:rsidR="00B07B68" w:rsidRPr="000F66FF">
              <w:rPr>
                <w:rFonts w:ascii="Times New Roman" w:hAnsi="Times New Roman"/>
                <w:sz w:val="26"/>
                <w:szCs w:val="26"/>
                <w:lang w:val="en-US"/>
              </w:rPr>
              <w:t>6</w:t>
            </w:r>
            <w:r w:rsidRPr="000F66FF">
              <w:rPr>
                <w:rFonts w:ascii="Times New Roman" w:hAnsi="Times New Roman"/>
                <w:sz w:val="26"/>
                <w:szCs w:val="26"/>
              </w:rPr>
              <w:t>-1</w:t>
            </w:r>
            <w:r w:rsidR="00B07B68" w:rsidRPr="000F66FF">
              <w:rPr>
                <w:rFonts w:ascii="Times New Roman" w:hAnsi="Times New Roman"/>
                <w:sz w:val="26"/>
                <w:szCs w:val="26"/>
                <w:lang w:val="en-US"/>
              </w:rPr>
              <w:t>7</w:t>
            </w:r>
            <w:r w:rsidRPr="000F66FF">
              <w:rPr>
                <w:rFonts w:ascii="Times New Roman" w:hAnsi="Times New Roman"/>
                <w:sz w:val="26"/>
                <w:szCs w:val="26"/>
              </w:rPr>
              <w:t xml:space="preserve">, and </w:t>
            </w:r>
            <w:r w:rsidR="007B3B7B" w:rsidRPr="000F66FF">
              <w:rPr>
                <w:rFonts w:ascii="Times New Roman" w:hAnsi="Times New Roman"/>
                <w:sz w:val="26"/>
                <w:szCs w:val="26"/>
              </w:rPr>
              <w:t xml:space="preserve">FY </w:t>
            </w:r>
            <w:r w:rsidRPr="000F66FF">
              <w:rPr>
                <w:rFonts w:ascii="Times New Roman" w:hAnsi="Times New Roman"/>
                <w:sz w:val="26"/>
                <w:szCs w:val="26"/>
              </w:rPr>
              <w:t>201</w:t>
            </w:r>
            <w:r w:rsidR="00B07B68" w:rsidRPr="000F66FF">
              <w:rPr>
                <w:rFonts w:ascii="Times New Roman" w:hAnsi="Times New Roman"/>
                <w:sz w:val="26"/>
                <w:szCs w:val="26"/>
              </w:rPr>
              <w:t>5</w:t>
            </w:r>
            <w:r w:rsidRPr="000F66FF">
              <w:rPr>
                <w:rFonts w:ascii="Times New Roman" w:hAnsi="Times New Roman"/>
                <w:sz w:val="26"/>
                <w:szCs w:val="26"/>
              </w:rPr>
              <w:t>-1</w:t>
            </w:r>
            <w:r w:rsidR="00B07B68" w:rsidRPr="000F66FF">
              <w:rPr>
                <w:rFonts w:ascii="Times New Roman" w:hAnsi="Times New Roman"/>
                <w:sz w:val="26"/>
                <w:szCs w:val="26"/>
                <w:lang w:val="en-US"/>
              </w:rPr>
              <w:t>6</w:t>
            </w:r>
            <w:r w:rsidRPr="000F66FF">
              <w:rPr>
                <w:rFonts w:ascii="Times New Roman" w:hAnsi="Times New Roman"/>
                <w:sz w:val="26"/>
                <w:szCs w:val="26"/>
              </w:rPr>
              <w:t>.</w:t>
            </w:r>
          </w:p>
          <w:p w:rsidR="003E4D6E" w:rsidRPr="000F66FF" w:rsidRDefault="003E4D6E">
            <w:pPr>
              <w:pStyle w:val="TableFormat"/>
              <w:tabs>
                <w:tab w:val="left" w:pos="70"/>
              </w:tabs>
              <w:spacing w:before="120" w:after="120" w:line="276" w:lineRule="auto"/>
              <w:ind w:left="70" w:right="28"/>
              <w:jc w:val="both"/>
              <w:rPr>
                <w:rFonts w:ascii="Times New Roman" w:hAnsi="Times New Roman"/>
                <w:sz w:val="26"/>
                <w:szCs w:val="26"/>
              </w:rPr>
            </w:pPr>
          </w:p>
          <w:p w:rsidR="00AE06D9" w:rsidRPr="000F66FF" w:rsidRDefault="003E4D6E">
            <w:pPr>
              <w:pStyle w:val="TableFormat"/>
              <w:tabs>
                <w:tab w:val="left" w:pos="70"/>
              </w:tabs>
              <w:spacing w:before="120" w:after="120" w:line="276" w:lineRule="auto"/>
              <w:ind w:left="70" w:right="28"/>
              <w:jc w:val="both"/>
              <w:rPr>
                <w:rFonts w:ascii="Times New Roman" w:hAnsi="Times New Roman"/>
                <w:sz w:val="26"/>
                <w:szCs w:val="26"/>
              </w:rPr>
            </w:pPr>
            <w:r w:rsidRPr="000F66FF">
              <w:rPr>
                <w:rFonts w:ascii="Times New Roman" w:hAnsi="Times New Roman"/>
                <w:sz w:val="26"/>
                <w:szCs w:val="26"/>
              </w:rPr>
              <w:t>The condition does not apply to not-for-profit organisations</w:t>
            </w:r>
          </w:p>
        </w:tc>
        <w:tc>
          <w:tcPr>
            <w:tcW w:w="2314" w:type="pct"/>
            <w:hideMark/>
          </w:tcPr>
          <w:p w:rsidR="00AE06D9" w:rsidRPr="000F66FF" w:rsidRDefault="00AE06D9">
            <w:pPr>
              <w:pStyle w:val="TableFormat"/>
              <w:tabs>
                <w:tab w:val="left" w:pos="70"/>
              </w:tabs>
              <w:spacing w:before="120" w:after="120" w:line="276" w:lineRule="auto"/>
              <w:ind w:left="70" w:right="28"/>
              <w:jc w:val="both"/>
              <w:rPr>
                <w:rFonts w:ascii="Times New Roman" w:hAnsi="Times New Roman"/>
                <w:sz w:val="26"/>
                <w:szCs w:val="26"/>
              </w:rPr>
            </w:pPr>
            <w:r w:rsidRPr="000F66FF">
              <w:rPr>
                <w:rFonts w:ascii="Times New Roman" w:hAnsi="Times New Roman"/>
                <w:sz w:val="26"/>
                <w:szCs w:val="26"/>
              </w:rPr>
              <w:lastRenderedPageBreak/>
              <w:t>Copy of the Audited Profit &amp; Loss Statement, Balance sheet and/or Copy of the letter/certificate from a Chartered Accountant regarding turnover.</w:t>
            </w:r>
          </w:p>
        </w:tc>
      </w:tr>
      <w:tr w:rsidR="00AE06D9" w:rsidRPr="000F66FF" w:rsidTr="00C2059E">
        <w:trPr>
          <w:trHeight w:val="70"/>
        </w:trPr>
        <w:tc>
          <w:tcPr>
            <w:tcW w:w="298" w:type="pct"/>
            <w:hideMark/>
          </w:tcPr>
          <w:p w:rsidR="00AE06D9" w:rsidRPr="000F66FF" w:rsidRDefault="00AE06D9">
            <w:pPr>
              <w:pStyle w:val="TableFormat"/>
              <w:tabs>
                <w:tab w:val="left" w:pos="70"/>
              </w:tabs>
              <w:spacing w:before="120" w:after="120" w:line="276" w:lineRule="auto"/>
              <w:ind w:left="70" w:right="28"/>
              <w:rPr>
                <w:rFonts w:ascii="Times New Roman" w:hAnsi="Times New Roman"/>
                <w:sz w:val="26"/>
                <w:szCs w:val="26"/>
                <w:lang w:val="en-US"/>
              </w:rPr>
            </w:pPr>
            <w:r w:rsidRPr="000F66FF">
              <w:rPr>
                <w:rFonts w:ascii="Times New Roman" w:hAnsi="Times New Roman"/>
                <w:sz w:val="26"/>
                <w:szCs w:val="26"/>
              </w:rPr>
              <w:lastRenderedPageBreak/>
              <w:t>3</w:t>
            </w:r>
          </w:p>
        </w:tc>
        <w:tc>
          <w:tcPr>
            <w:tcW w:w="2388" w:type="pct"/>
            <w:hideMark/>
          </w:tcPr>
          <w:p w:rsidR="00AE06D9" w:rsidRPr="000F66FF" w:rsidRDefault="00AE06D9" w:rsidP="00C2059E">
            <w:pPr>
              <w:pStyle w:val="TableFormat"/>
              <w:tabs>
                <w:tab w:val="left" w:pos="70"/>
              </w:tabs>
              <w:spacing w:before="120" w:after="120" w:line="276" w:lineRule="auto"/>
              <w:ind w:left="70" w:right="28"/>
              <w:jc w:val="right"/>
              <w:rPr>
                <w:rFonts w:ascii="Times New Roman" w:hAnsi="Times New Roman"/>
                <w:sz w:val="26"/>
                <w:szCs w:val="26"/>
              </w:rPr>
            </w:pPr>
            <w:r w:rsidRPr="000F66FF">
              <w:rPr>
                <w:rFonts w:ascii="Times New Roman" w:hAnsi="Times New Roman"/>
                <w:sz w:val="26"/>
                <w:szCs w:val="26"/>
              </w:rPr>
              <w:t>Bidder should have positive net worth as</w:t>
            </w:r>
            <w:r w:rsidR="00275EA0" w:rsidRPr="000F66FF">
              <w:rPr>
                <w:rFonts w:ascii="Times New Roman" w:hAnsi="Times New Roman"/>
                <w:sz w:val="26"/>
                <w:szCs w:val="26"/>
              </w:rPr>
              <w:t xml:space="preserve"> </w:t>
            </w:r>
            <w:r w:rsidRPr="000F66FF">
              <w:rPr>
                <w:rFonts w:ascii="Times New Roman" w:hAnsi="Times New Roman"/>
                <w:sz w:val="26"/>
                <w:szCs w:val="26"/>
              </w:rPr>
              <w:t>on 31st March 201</w:t>
            </w:r>
            <w:r w:rsidR="00C2059E" w:rsidRPr="000F66FF">
              <w:rPr>
                <w:rFonts w:ascii="Times New Roman" w:hAnsi="Times New Roman"/>
                <w:sz w:val="26"/>
                <w:szCs w:val="26"/>
              </w:rPr>
              <w:t>8</w:t>
            </w:r>
          </w:p>
        </w:tc>
        <w:tc>
          <w:tcPr>
            <w:tcW w:w="2314" w:type="pct"/>
            <w:hideMark/>
          </w:tcPr>
          <w:p w:rsidR="00AE06D9" w:rsidRPr="000F66FF" w:rsidRDefault="00AE06D9">
            <w:pPr>
              <w:pStyle w:val="TableFormat"/>
              <w:tabs>
                <w:tab w:val="left" w:pos="70"/>
              </w:tabs>
              <w:spacing w:before="120" w:after="120" w:line="276" w:lineRule="auto"/>
              <w:ind w:left="70" w:right="28"/>
              <w:jc w:val="both"/>
              <w:rPr>
                <w:rFonts w:ascii="Times New Roman" w:hAnsi="Times New Roman"/>
                <w:sz w:val="26"/>
                <w:szCs w:val="26"/>
              </w:rPr>
            </w:pPr>
            <w:r w:rsidRPr="000F66FF">
              <w:rPr>
                <w:rFonts w:ascii="Times New Roman" w:hAnsi="Times New Roman"/>
                <w:sz w:val="26"/>
                <w:szCs w:val="26"/>
              </w:rPr>
              <w:t>Copy of the Audited Profit &amp; Loss Statement, Balance sheet and/or Copy of the letter/certificate from a Chartered Accountant regarding net worth.</w:t>
            </w:r>
          </w:p>
        </w:tc>
      </w:tr>
      <w:tr w:rsidR="00AE06D9" w:rsidRPr="000F66FF" w:rsidTr="00C2059E">
        <w:trPr>
          <w:trHeight w:val="70"/>
        </w:trPr>
        <w:tc>
          <w:tcPr>
            <w:tcW w:w="298" w:type="pct"/>
            <w:hideMark/>
          </w:tcPr>
          <w:p w:rsidR="00AE06D9" w:rsidRPr="000F66FF" w:rsidRDefault="00415FB1">
            <w:pPr>
              <w:pStyle w:val="TableFormat"/>
              <w:tabs>
                <w:tab w:val="left" w:pos="70"/>
              </w:tabs>
              <w:spacing w:before="120" w:after="120" w:line="276" w:lineRule="auto"/>
              <w:ind w:left="70" w:right="28"/>
              <w:rPr>
                <w:rFonts w:ascii="Times New Roman" w:hAnsi="Times New Roman"/>
                <w:sz w:val="26"/>
                <w:szCs w:val="26"/>
                <w:lang w:val="en-US"/>
              </w:rPr>
            </w:pPr>
            <w:r w:rsidRPr="000F66FF">
              <w:rPr>
                <w:rFonts w:ascii="Times New Roman" w:eastAsia="Times New Roman" w:hAnsi="Times New Roman"/>
                <w:bCs w:val="0"/>
                <w:color w:val="000000"/>
                <w:sz w:val="26"/>
                <w:szCs w:val="26"/>
                <w:lang w:val="en-US" w:eastAsia="en-US"/>
              </w:rPr>
              <w:t>4</w:t>
            </w:r>
          </w:p>
        </w:tc>
        <w:tc>
          <w:tcPr>
            <w:tcW w:w="2388" w:type="pct"/>
            <w:hideMark/>
          </w:tcPr>
          <w:p w:rsidR="00826F91" w:rsidRPr="000F66FF" w:rsidRDefault="00AE06D9" w:rsidP="00826F91">
            <w:pPr>
              <w:pStyle w:val="TableFormat"/>
              <w:tabs>
                <w:tab w:val="left" w:pos="70"/>
              </w:tabs>
              <w:spacing w:before="120" w:after="120" w:line="276" w:lineRule="auto"/>
              <w:ind w:left="70" w:right="28"/>
              <w:jc w:val="left"/>
              <w:rPr>
                <w:rFonts w:ascii="Times New Roman" w:eastAsia="Times New Roman" w:hAnsi="Times New Roman"/>
                <w:bCs w:val="0"/>
                <w:color w:val="000000"/>
                <w:sz w:val="26"/>
                <w:szCs w:val="26"/>
                <w:lang w:val="en-US" w:eastAsia="en-US"/>
              </w:rPr>
            </w:pPr>
            <w:r w:rsidRPr="000F66FF">
              <w:rPr>
                <w:rFonts w:ascii="Times New Roman" w:eastAsia="Times New Roman" w:hAnsi="Times New Roman"/>
                <w:bCs w:val="0"/>
                <w:color w:val="000000"/>
                <w:sz w:val="26"/>
                <w:szCs w:val="26"/>
                <w:lang w:val="en-US" w:eastAsia="en-US"/>
              </w:rPr>
              <w:t>Experience of the Bidder</w:t>
            </w:r>
            <w:r w:rsidR="00E94F8E" w:rsidRPr="000F66FF">
              <w:rPr>
                <w:rFonts w:ascii="Times New Roman" w:eastAsia="Times New Roman" w:hAnsi="Times New Roman"/>
                <w:bCs w:val="0"/>
                <w:color w:val="000000"/>
                <w:sz w:val="26"/>
                <w:szCs w:val="26"/>
                <w:lang w:val="en-US" w:eastAsia="en-US"/>
              </w:rPr>
              <w:t xml:space="preserve"> </w:t>
            </w:r>
            <w:r w:rsidR="00826F91" w:rsidRPr="000F66FF">
              <w:rPr>
                <w:rFonts w:ascii="Times New Roman" w:eastAsia="Times New Roman" w:hAnsi="Times New Roman"/>
                <w:bCs w:val="0"/>
                <w:color w:val="000000"/>
                <w:sz w:val="26"/>
                <w:szCs w:val="26"/>
                <w:lang w:val="en-US" w:eastAsia="en-US"/>
              </w:rPr>
              <w:t>should not be less than 10 years</w:t>
            </w:r>
          </w:p>
          <w:p w:rsidR="00AE06D9" w:rsidRPr="000F66FF" w:rsidRDefault="00AE06D9" w:rsidP="00AE06D9">
            <w:pPr>
              <w:pStyle w:val="TableFormat"/>
              <w:tabs>
                <w:tab w:val="left" w:pos="70"/>
              </w:tabs>
              <w:spacing w:before="120" w:after="120" w:line="276" w:lineRule="auto"/>
              <w:ind w:left="70" w:right="28"/>
              <w:jc w:val="left"/>
              <w:rPr>
                <w:rFonts w:ascii="Times New Roman" w:eastAsia="Times New Roman" w:hAnsi="Times New Roman"/>
                <w:bCs w:val="0"/>
                <w:color w:val="000000"/>
                <w:sz w:val="26"/>
                <w:szCs w:val="26"/>
                <w:lang w:val="en-US" w:eastAsia="en-US"/>
              </w:rPr>
            </w:pPr>
          </w:p>
          <w:p w:rsidR="00AE06D9" w:rsidRPr="000F66FF" w:rsidRDefault="00826F91" w:rsidP="00913A8A">
            <w:pPr>
              <w:pStyle w:val="TableFormat"/>
              <w:tabs>
                <w:tab w:val="left" w:pos="70"/>
              </w:tabs>
              <w:spacing w:before="120" w:after="120" w:line="276" w:lineRule="auto"/>
              <w:ind w:left="70" w:right="28"/>
              <w:jc w:val="left"/>
              <w:rPr>
                <w:rFonts w:ascii="Times New Roman" w:eastAsia="Times New Roman" w:hAnsi="Times New Roman"/>
                <w:bCs w:val="0"/>
                <w:color w:val="000000"/>
                <w:sz w:val="26"/>
                <w:szCs w:val="26"/>
                <w:lang w:val="en-US" w:eastAsia="en-US"/>
              </w:rPr>
            </w:pPr>
            <w:r w:rsidRPr="000F66FF">
              <w:rPr>
                <w:rFonts w:ascii="Times New Roman" w:eastAsia="Times New Roman" w:hAnsi="Times New Roman"/>
                <w:bCs w:val="0"/>
                <w:color w:val="000000"/>
                <w:sz w:val="26"/>
                <w:szCs w:val="26"/>
                <w:lang w:val="en-US" w:eastAsia="en-US"/>
              </w:rPr>
              <w:t>Relevant Project experience of the Bidder</w:t>
            </w:r>
            <w:r w:rsidR="00E94F8E" w:rsidRPr="000F66FF">
              <w:rPr>
                <w:rFonts w:ascii="Times New Roman" w:eastAsia="Times New Roman" w:hAnsi="Times New Roman"/>
                <w:bCs w:val="0"/>
                <w:color w:val="000000"/>
                <w:sz w:val="26"/>
                <w:szCs w:val="26"/>
                <w:lang w:val="en-US" w:eastAsia="en-US"/>
              </w:rPr>
              <w:t xml:space="preserve"> </w:t>
            </w:r>
            <w:r w:rsidR="006D3C77" w:rsidRPr="000F66FF">
              <w:rPr>
                <w:rFonts w:ascii="Times New Roman" w:eastAsia="Times New Roman" w:hAnsi="Times New Roman"/>
                <w:bCs w:val="0"/>
                <w:color w:val="000000"/>
                <w:sz w:val="26"/>
                <w:szCs w:val="26"/>
                <w:lang w:val="en-US" w:eastAsia="en-US"/>
              </w:rPr>
              <w:t>should not be less than 5 years</w:t>
            </w:r>
          </w:p>
        </w:tc>
        <w:tc>
          <w:tcPr>
            <w:tcW w:w="2314" w:type="pct"/>
            <w:hideMark/>
          </w:tcPr>
          <w:p w:rsidR="00AE06D9" w:rsidRPr="000F66FF" w:rsidRDefault="00AE06D9">
            <w:pPr>
              <w:pStyle w:val="TableFormat"/>
              <w:tabs>
                <w:tab w:val="left" w:pos="70"/>
              </w:tabs>
              <w:spacing w:before="120" w:after="120" w:line="276" w:lineRule="auto"/>
              <w:ind w:left="70" w:right="28"/>
              <w:jc w:val="both"/>
              <w:rPr>
                <w:rFonts w:ascii="Times New Roman" w:hAnsi="Times New Roman"/>
                <w:sz w:val="26"/>
                <w:szCs w:val="26"/>
              </w:rPr>
            </w:pPr>
            <w:r w:rsidRPr="000F66FF">
              <w:rPr>
                <w:rFonts w:ascii="Times New Roman" w:hAnsi="Times New Roman"/>
                <w:sz w:val="26"/>
                <w:szCs w:val="26"/>
              </w:rPr>
              <w:t>Work order along with completion certificate duly signed by concerned department/ organization</w:t>
            </w:r>
            <w:r w:rsidR="00CF61E3" w:rsidRPr="000F66FF">
              <w:rPr>
                <w:rFonts w:ascii="Times New Roman" w:hAnsi="Times New Roman"/>
                <w:sz w:val="26"/>
                <w:szCs w:val="26"/>
              </w:rPr>
              <w:t xml:space="preserve"> and URL of the project, if available online.</w:t>
            </w:r>
          </w:p>
        </w:tc>
      </w:tr>
      <w:tr w:rsidR="00AE06D9" w:rsidRPr="000F66FF" w:rsidTr="00C2059E">
        <w:trPr>
          <w:trHeight w:val="785"/>
        </w:trPr>
        <w:tc>
          <w:tcPr>
            <w:tcW w:w="298" w:type="pct"/>
            <w:hideMark/>
          </w:tcPr>
          <w:p w:rsidR="00AE06D9" w:rsidRPr="000F66FF" w:rsidRDefault="00415FB1">
            <w:pPr>
              <w:pStyle w:val="TableFormat"/>
              <w:tabs>
                <w:tab w:val="left" w:pos="70"/>
              </w:tabs>
              <w:spacing w:before="120" w:after="120" w:line="276" w:lineRule="auto"/>
              <w:ind w:left="70" w:right="28"/>
              <w:rPr>
                <w:rFonts w:ascii="Times New Roman" w:eastAsia="Times New Roman" w:hAnsi="Times New Roman"/>
                <w:bCs w:val="0"/>
                <w:color w:val="000000"/>
                <w:sz w:val="26"/>
                <w:szCs w:val="26"/>
                <w:lang w:val="en-US" w:eastAsia="en-US"/>
              </w:rPr>
            </w:pPr>
            <w:r w:rsidRPr="000F66FF">
              <w:rPr>
                <w:rFonts w:ascii="Times New Roman" w:eastAsia="Times New Roman" w:hAnsi="Times New Roman"/>
                <w:bCs w:val="0"/>
                <w:color w:val="000000"/>
                <w:sz w:val="26"/>
                <w:szCs w:val="26"/>
                <w:lang w:val="en-US" w:eastAsia="en-US"/>
              </w:rPr>
              <w:t>5</w:t>
            </w:r>
          </w:p>
        </w:tc>
        <w:tc>
          <w:tcPr>
            <w:tcW w:w="2388" w:type="pct"/>
            <w:hideMark/>
          </w:tcPr>
          <w:p w:rsidR="00743DB5" w:rsidRPr="000F66FF" w:rsidRDefault="00826F91" w:rsidP="00743DB5">
            <w:pPr>
              <w:pStyle w:val="TableFormat"/>
              <w:tabs>
                <w:tab w:val="left" w:pos="70"/>
              </w:tabs>
              <w:spacing w:before="120" w:after="120" w:line="276" w:lineRule="auto"/>
              <w:ind w:left="70" w:right="28"/>
              <w:jc w:val="left"/>
              <w:rPr>
                <w:rFonts w:ascii="Times New Roman" w:eastAsia="Times New Roman" w:hAnsi="Times New Roman"/>
                <w:bCs w:val="0"/>
                <w:color w:val="000000"/>
                <w:sz w:val="26"/>
                <w:szCs w:val="26"/>
                <w:lang w:val="en-US" w:eastAsia="en-US"/>
              </w:rPr>
            </w:pPr>
            <w:r w:rsidRPr="000F66FF">
              <w:rPr>
                <w:rFonts w:ascii="Times New Roman" w:eastAsia="Times New Roman" w:hAnsi="Times New Roman"/>
                <w:bCs w:val="0"/>
                <w:color w:val="000000"/>
                <w:sz w:val="26"/>
                <w:szCs w:val="26"/>
                <w:lang w:val="en-US" w:eastAsia="en-US"/>
              </w:rPr>
              <w:t>Five major projects executed</w:t>
            </w:r>
          </w:p>
          <w:p w:rsidR="00275EA0" w:rsidRPr="000F66FF" w:rsidRDefault="00275EA0" w:rsidP="003E5ACE">
            <w:pPr>
              <w:pStyle w:val="TableFormat"/>
              <w:numPr>
                <w:ilvl w:val="0"/>
                <w:numId w:val="29"/>
              </w:numPr>
              <w:tabs>
                <w:tab w:val="left" w:pos="70"/>
              </w:tabs>
              <w:spacing w:before="120" w:after="120" w:line="276" w:lineRule="auto"/>
              <w:ind w:right="28"/>
              <w:jc w:val="left"/>
              <w:rPr>
                <w:rFonts w:ascii="Times New Roman" w:eastAsia="Times New Roman" w:hAnsi="Times New Roman"/>
                <w:bCs w:val="0"/>
                <w:color w:val="000000"/>
                <w:sz w:val="26"/>
                <w:szCs w:val="26"/>
                <w:lang w:val="en-US" w:eastAsia="en-US"/>
              </w:rPr>
            </w:pPr>
            <w:r w:rsidRPr="000F66FF">
              <w:rPr>
                <w:rFonts w:ascii="Times New Roman" w:eastAsia="Times New Roman" w:hAnsi="Times New Roman"/>
                <w:b/>
                <w:bCs w:val="0"/>
                <w:color w:val="000000"/>
                <w:sz w:val="26"/>
                <w:szCs w:val="26"/>
                <w:lang w:val="en-US" w:eastAsia="en-US"/>
              </w:rPr>
              <w:t>F</w:t>
            </w:r>
            <w:r w:rsidR="00DE4216" w:rsidRPr="000F66FF">
              <w:rPr>
                <w:rFonts w:ascii="Times New Roman" w:eastAsia="Times New Roman" w:hAnsi="Times New Roman"/>
                <w:b/>
                <w:bCs w:val="0"/>
                <w:color w:val="000000"/>
                <w:sz w:val="26"/>
                <w:szCs w:val="26"/>
                <w:lang w:val="en-US" w:eastAsia="en-US"/>
              </w:rPr>
              <w:t>or Amritsar city</w:t>
            </w:r>
            <w:r w:rsidRPr="000F66FF">
              <w:rPr>
                <w:rFonts w:ascii="Times New Roman" w:eastAsia="Times New Roman" w:hAnsi="Times New Roman"/>
                <w:bCs w:val="0"/>
                <w:color w:val="000000"/>
                <w:sz w:val="26"/>
                <w:szCs w:val="26"/>
                <w:lang w:val="en-US" w:eastAsia="en-US"/>
              </w:rPr>
              <w:t>-</w:t>
            </w:r>
            <w:r w:rsidR="00DE4216" w:rsidRPr="000F66FF">
              <w:rPr>
                <w:rFonts w:ascii="Times New Roman" w:eastAsia="Times New Roman" w:hAnsi="Times New Roman"/>
                <w:bCs w:val="0"/>
                <w:color w:val="000000"/>
                <w:sz w:val="26"/>
                <w:szCs w:val="26"/>
                <w:lang w:val="en-US" w:eastAsia="en-US"/>
              </w:rPr>
              <w:t xml:space="preserve"> a</w:t>
            </w:r>
            <w:r w:rsidR="00AE06D9" w:rsidRPr="000F66FF">
              <w:rPr>
                <w:rFonts w:ascii="Times New Roman" w:eastAsia="Times New Roman" w:hAnsi="Times New Roman"/>
                <w:bCs w:val="0"/>
                <w:color w:val="000000"/>
                <w:sz w:val="26"/>
                <w:szCs w:val="26"/>
                <w:lang w:val="en-US" w:eastAsia="en-US"/>
              </w:rPr>
              <w:t xml:space="preserve">t least one </w:t>
            </w:r>
            <w:r w:rsidR="00CF61E3" w:rsidRPr="000F66FF">
              <w:rPr>
                <w:rFonts w:ascii="Times New Roman" w:eastAsia="Times New Roman" w:hAnsi="Times New Roman"/>
                <w:bCs w:val="0"/>
                <w:color w:val="000000"/>
                <w:sz w:val="26"/>
                <w:szCs w:val="26"/>
                <w:lang w:val="en-US" w:eastAsia="en-US"/>
              </w:rPr>
              <w:t>Master Plan of city</w:t>
            </w:r>
            <w:r w:rsidR="00AE06D9" w:rsidRPr="000F66FF">
              <w:rPr>
                <w:rFonts w:ascii="Times New Roman" w:eastAsia="Times New Roman" w:hAnsi="Times New Roman"/>
                <w:bCs w:val="0"/>
                <w:color w:val="000000"/>
                <w:sz w:val="26"/>
                <w:szCs w:val="26"/>
                <w:lang w:val="en-US" w:eastAsia="en-US"/>
              </w:rPr>
              <w:t xml:space="preserve"> </w:t>
            </w:r>
            <w:r w:rsidR="00F37C75" w:rsidRPr="000F66FF">
              <w:rPr>
                <w:rFonts w:ascii="Times New Roman" w:eastAsia="Times New Roman" w:hAnsi="Times New Roman"/>
                <w:bCs w:val="0"/>
                <w:color w:val="000000"/>
                <w:sz w:val="26"/>
                <w:szCs w:val="26"/>
                <w:lang w:val="en-US" w:eastAsia="en-US"/>
              </w:rPr>
              <w:t xml:space="preserve">on GIS platform </w:t>
            </w:r>
            <w:r w:rsidR="00CF61E3" w:rsidRPr="000F66FF">
              <w:rPr>
                <w:rFonts w:ascii="Times New Roman" w:eastAsia="Times New Roman" w:hAnsi="Times New Roman"/>
                <w:bCs w:val="0"/>
                <w:color w:val="000000"/>
                <w:sz w:val="26"/>
                <w:szCs w:val="26"/>
                <w:lang w:val="en-US" w:eastAsia="en-US"/>
              </w:rPr>
              <w:t xml:space="preserve">should be for a city having </w:t>
            </w:r>
            <w:r w:rsidR="00AE06D9" w:rsidRPr="000F66FF">
              <w:rPr>
                <w:rFonts w:ascii="Times New Roman" w:eastAsia="Times New Roman" w:hAnsi="Times New Roman"/>
                <w:bCs w:val="0"/>
                <w:color w:val="000000"/>
                <w:sz w:val="26"/>
                <w:szCs w:val="26"/>
                <w:lang w:val="en-US" w:eastAsia="en-US"/>
              </w:rPr>
              <w:t xml:space="preserve">population of </w:t>
            </w:r>
            <w:r w:rsidR="009B12BA" w:rsidRPr="000F66FF">
              <w:rPr>
                <w:rFonts w:ascii="Times New Roman" w:eastAsia="Times New Roman" w:hAnsi="Times New Roman"/>
                <w:bCs w:val="0"/>
                <w:color w:val="000000"/>
                <w:sz w:val="26"/>
                <w:szCs w:val="26"/>
                <w:lang w:val="en-US" w:eastAsia="en-US"/>
              </w:rPr>
              <w:t>not less than 5</w:t>
            </w:r>
            <w:r w:rsidR="00F37C75" w:rsidRPr="000F66FF">
              <w:rPr>
                <w:rFonts w:ascii="Times New Roman" w:eastAsia="Times New Roman" w:hAnsi="Times New Roman"/>
                <w:bCs w:val="0"/>
                <w:color w:val="000000"/>
                <w:sz w:val="26"/>
                <w:szCs w:val="26"/>
                <w:lang w:val="en-US" w:eastAsia="en-US"/>
              </w:rPr>
              <w:t xml:space="preserve"> </w:t>
            </w:r>
            <w:proofErr w:type="spellStart"/>
            <w:r w:rsidR="00F37C75" w:rsidRPr="000F66FF">
              <w:rPr>
                <w:rFonts w:ascii="Times New Roman" w:eastAsia="Times New Roman" w:hAnsi="Times New Roman"/>
                <w:bCs w:val="0"/>
                <w:color w:val="000000"/>
                <w:sz w:val="26"/>
                <w:szCs w:val="26"/>
                <w:lang w:val="en-US" w:eastAsia="en-US"/>
              </w:rPr>
              <w:t>lakh</w:t>
            </w:r>
            <w:r w:rsidR="00EC4EC6" w:rsidRPr="000F66FF">
              <w:rPr>
                <w:rFonts w:ascii="Times New Roman" w:eastAsia="Times New Roman" w:hAnsi="Times New Roman"/>
                <w:bCs w:val="0"/>
                <w:color w:val="000000"/>
                <w:sz w:val="26"/>
                <w:szCs w:val="26"/>
                <w:lang w:val="en-US" w:eastAsia="en-US"/>
              </w:rPr>
              <w:t>s</w:t>
            </w:r>
            <w:proofErr w:type="spellEnd"/>
            <w:r w:rsidR="00EC4EC6" w:rsidRPr="000F66FF">
              <w:rPr>
                <w:rFonts w:ascii="Times New Roman" w:eastAsia="Times New Roman" w:hAnsi="Times New Roman"/>
                <w:bCs w:val="0"/>
                <w:color w:val="000000"/>
                <w:sz w:val="26"/>
                <w:szCs w:val="26"/>
                <w:lang w:val="en-US" w:eastAsia="en-US"/>
              </w:rPr>
              <w:t>.</w:t>
            </w:r>
            <w:r w:rsidR="00DE4216" w:rsidRPr="000F66FF">
              <w:rPr>
                <w:rFonts w:ascii="Times New Roman" w:eastAsia="Times New Roman" w:hAnsi="Times New Roman"/>
                <w:bCs w:val="0"/>
                <w:color w:val="000000"/>
                <w:sz w:val="26"/>
                <w:szCs w:val="26"/>
                <w:lang w:val="en-US" w:eastAsia="en-US"/>
              </w:rPr>
              <w:t xml:space="preserve"> </w:t>
            </w:r>
          </w:p>
          <w:p w:rsidR="00AE06D9" w:rsidRPr="000F66FF" w:rsidRDefault="005224EB" w:rsidP="003E5ACE">
            <w:pPr>
              <w:pStyle w:val="TableFormat"/>
              <w:numPr>
                <w:ilvl w:val="0"/>
                <w:numId w:val="29"/>
              </w:numPr>
              <w:tabs>
                <w:tab w:val="left" w:pos="70"/>
              </w:tabs>
              <w:spacing w:before="120" w:after="120" w:line="276" w:lineRule="auto"/>
              <w:ind w:right="28"/>
              <w:jc w:val="left"/>
              <w:rPr>
                <w:rFonts w:ascii="Times New Roman" w:eastAsia="Times New Roman" w:hAnsi="Times New Roman"/>
                <w:bCs w:val="0"/>
                <w:color w:val="000000"/>
                <w:sz w:val="26"/>
                <w:szCs w:val="26"/>
                <w:lang w:val="en-US" w:eastAsia="en-US"/>
              </w:rPr>
            </w:pPr>
            <w:r w:rsidRPr="000F66FF">
              <w:rPr>
                <w:rFonts w:ascii="Times New Roman" w:eastAsia="Times New Roman" w:hAnsi="Times New Roman"/>
                <w:bCs w:val="0"/>
                <w:color w:val="000000"/>
                <w:sz w:val="26"/>
                <w:szCs w:val="26"/>
                <w:lang w:val="en-US" w:eastAsia="en-US"/>
              </w:rPr>
              <w:t>In case of</w:t>
            </w:r>
            <w:r w:rsidR="003C13CF" w:rsidRPr="000F66FF">
              <w:rPr>
                <w:rFonts w:ascii="Times New Roman" w:eastAsia="Times New Roman" w:hAnsi="Times New Roman"/>
                <w:bCs w:val="0"/>
                <w:color w:val="000000"/>
                <w:sz w:val="26"/>
                <w:szCs w:val="26"/>
                <w:lang w:val="en-US" w:eastAsia="en-US"/>
              </w:rPr>
              <w:t xml:space="preserve"> </w:t>
            </w:r>
            <w:r w:rsidR="00EA7B77" w:rsidRPr="000F66FF">
              <w:rPr>
                <w:rFonts w:ascii="Times New Roman" w:eastAsia="Times New Roman" w:hAnsi="Times New Roman"/>
                <w:bCs w:val="0"/>
                <w:color w:val="000000"/>
                <w:sz w:val="26"/>
                <w:szCs w:val="26"/>
                <w:lang w:val="en-US" w:eastAsia="en-US"/>
              </w:rPr>
              <w:t xml:space="preserve">other </w:t>
            </w:r>
            <w:r w:rsidR="003C13CF" w:rsidRPr="000F66FF">
              <w:rPr>
                <w:rFonts w:ascii="Times New Roman" w:eastAsia="Times New Roman" w:hAnsi="Times New Roman"/>
                <w:bCs w:val="0"/>
                <w:color w:val="000000"/>
                <w:sz w:val="26"/>
                <w:szCs w:val="26"/>
                <w:lang w:val="en-US" w:eastAsia="en-US"/>
              </w:rPr>
              <w:t xml:space="preserve">3 </w:t>
            </w:r>
            <w:r w:rsidR="00EA7B77" w:rsidRPr="000F66FF">
              <w:rPr>
                <w:rFonts w:ascii="Times New Roman" w:eastAsia="Times New Roman" w:hAnsi="Times New Roman"/>
                <w:bCs w:val="0"/>
                <w:color w:val="000000"/>
                <w:sz w:val="26"/>
                <w:szCs w:val="26"/>
                <w:lang w:val="en-US" w:eastAsia="en-US"/>
              </w:rPr>
              <w:t>cities</w:t>
            </w:r>
            <w:r w:rsidR="008929B2" w:rsidRPr="000F66FF">
              <w:rPr>
                <w:rFonts w:ascii="Times New Roman" w:eastAsia="Times New Roman" w:hAnsi="Times New Roman"/>
                <w:bCs w:val="0"/>
                <w:color w:val="000000"/>
                <w:sz w:val="26"/>
                <w:szCs w:val="26"/>
                <w:lang w:val="en-US" w:eastAsia="en-US"/>
              </w:rPr>
              <w:t xml:space="preserve"> (</w:t>
            </w:r>
            <w:proofErr w:type="spellStart"/>
            <w:r w:rsidR="008929B2" w:rsidRPr="000F66FF">
              <w:rPr>
                <w:rFonts w:ascii="Times New Roman" w:eastAsia="Times New Roman" w:hAnsi="Times New Roman"/>
                <w:bCs w:val="0"/>
                <w:color w:val="000000"/>
                <w:sz w:val="26"/>
                <w:szCs w:val="26"/>
                <w:lang w:val="en-US" w:eastAsia="en-US"/>
              </w:rPr>
              <w:t>Barnala</w:t>
            </w:r>
            <w:proofErr w:type="spellEnd"/>
            <w:r w:rsidR="008929B2" w:rsidRPr="000F66FF">
              <w:rPr>
                <w:rFonts w:ascii="Times New Roman" w:eastAsia="Times New Roman" w:hAnsi="Times New Roman"/>
                <w:bCs w:val="0"/>
                <w:color w:val="000000"/>
                <w:sz w:val="26"/>
                <w:szCs w:val="26"/>
                <w:lang w:val="en-US" w:eastAsia="en-US"/>
              </w:rPr>
              <w:t xml:space="preserve">, </w:t>
            </w:r>
            <w:proofErr w:type="spellStart"/>
            <w:r w:rsidR="008929B2" w:rsidRPr="000F66FF">
              <w:rPr>
                <w:rFonts w:ascii="Times New Roman" w:eastAsia="Times New Roman" w:hAnsi="Times New Roman"/>
                <w:bCs w:val="0"/>
                <w:color w:val="000000"/>
                <w:sz w:val="26"/>
                <w:szCs w:val="26"/>
                <w:lang w:val="en-US" w:eastAsia="en-US"/>
              </w:rPr>
              <w:t>Batala</w:t>
            </w:r>
            <w:proofErr w:type="spellEnd"/>
            <w:r w:rsidR="008929B2" w:rsidRPr="000F66FF">
              <w:rPr>
                <w:rFonts w:ascii="Times New Roman" w:eastAsia="Times New Roman" w:hAnsi="Times New Roman"/>
                <w:bCs w:val="0"/>
                <w:color w:val="000000"/>
                <w:sz w:val="26"/>
                <w:szCs w:val="26"/>
                <w:lang w:val="en-US" w:eastAsia="en-US"/>
              </w:rPr>
              <w:t xml:space="preserve"> and </w:t>
            </w:r>
            <w:proofErr w:type="spellStart"/>
            <w:r w:rsidR="008929B2" w:rsidRPr="000F66FF">
              <w:rPr>
                <w:rFonts w:ascii="Times New Roman" w:eastAsia="Times New Roman" w:hAnsi="Times New Roman"/>
                <w:bCs w:val="0"/>
                <w:color w:val="000000"/>
                <w:sz w:val="26"/>
                <w:szCs w:val="26"/>
                <w:lang w:val="en-US" w:eastAsia="en-US"/>
              </w:rPr>
              <w:t>Moga</w:t>
            </w:r>
            <w:proofErr w:type="spellEnd"/>
            <w:r w:rsidR="008929B2" w:rsidRPr="000F66FF">
              <w:rPr>
                <w:rFonts w:ascii="Times New Roman" w:eastAsia="Times New Roman" w:hAnsi="Times New Roman"/>
                <w:bCs w:val="0"/>
                <w:color w:val="000000"/>
                <w:sz w:val="26"/>
                <w:szCs w:val="26"/>
                <w:lang w:val="en-US" w:eastAsia="en-US"/>
              </w:rPr>
              <w:t>)</w:t>
            </w:r>
            <w:r w:rsidR="00EA7B77" w:rsidRPr="000F66FF">
              <w:rPr>
                <w:rFonts w:ascii="Times New Roman" w:eastAsia="Times New Roman" w:hAnsi="Times New Roman"/>
                <w:bCs w:val="0"/>
                <w:color w:val="000000"/>
                <w:sz w:val="26"/>
                <w:szCs w:val="26"/>
                <w:lang w:val="en-US" w:eastAsia="en-US"/>
              </w:rPr>
              <w:t>, at least one Master Plan of</w:t>
            </w:r>
            <w:r w:rsidRPr="000F66FF">
              <w:rPr>
                <w:rFonts w:ascii="Times New Roman" w:eastAsia="Times New Roman" w:hAnsi="Times New Roman"/>
                <w:bCs w:val="0"/>
                <w:color w:val="000000"/>
                <w:sz w:val="26"/>
                <w:szCs w:val="26"/>
                <w:lang w:val="en-US" w:eastAsia="en-US"/>
              </w:rPr>
              <w:t xml:space="preserve"> a</w:t>
            </w:r>
            <w:r w:rsidR="00EA7B77" w:rsidRPr="000F66FF">
              <w:rPr>
                <w:rFonts w:ascii="Times New Roman" w:eastAsia="Times New Roman" w:hAnsi="Times New Roman"/>
                <w:bCs w:val="0"/>
                <w:color w:val="000000"/>
                <w:sz w:val="26"/>
                <w:szCs w:val="26"/>
                <w:lang w:val="en-US" w:eastAsia="en-US"/>
              </w:rPr>
              <w:t xml:space="preserve"> city on GIS platform should be for a city having </w:t>
            </w:r>
            <w:r w:rsidR="004B725A" w:rsidRPr="000F66FF">
              <w:rPr>
                <w:rFonts w:ascii="Times New Roman" w:eastAsia="Times New Roman" w:hAnsi="Times New Roman"/>
                <w:bCs w:val="0"/>
                <w:color w:val="000000"/>
                <w:sz w:val="26"/>
                <w:szCs w:val="26"/>
                <w:lang w:val="en-US" w:eastAsia="en-US"/>
              </w:rPr>
              <w:t>population of not less than 4</w:t>
            </w:r>
            <w:r w:rsidR="00EA7B77" w:rsidRPr="000F66FF">
              <w:rPr>
                <w:rFonts w:ascii="Times New Roman" w:eastAsia="Times New Roman" w:hAnsi="Times New Roman"/>
                <w:bCs w:val="0"/>
                <w:color w:val="000000"/>
                <w:sz w:val="26"/>
                <w:szCs w:val="26"/>
                <w:lang w:val="en-US" w:eastAsia="en-US"/>
              </w:rPr>
              <w:t xml:space="preserve"> </w:t>
            </w:r>
            <w:proofErr w:type="spellStart"/>
            <w:r w:rsidR="00EA7B77" w:rsidRPr="000F66FF">
              <w:rPr>
                <w:rFonts w:ascii="Times New Roman" w:eastAsia="Times New Roman" w:hAnsi="Times New Roman"/>
                <w:bCs w:val="0"/>
                <w:color w:val="000000"/>
                <w:sz w:val="26"/>
                <w:szCs w:val="26"/>
                <w:lang w:val="en-US" w:eastAsia="en-US"/>
              </w:rPr>
              <w:t>lakhs</w:t>
            </w:r>
            <w:proofErr w:type="spellEnd"/>
            <w:r w:rsidR="00EA7B77" w:rsidRPr="000F66FF">
              <w:rPr>
                <w:rFonts w:ascii="Times New Roman" w:eastAsia="Times New Roman" w:hAnsi="Times New Roman"/>
                <w:bCs w:val="0"/>
                <w:color w:val="000000"/>
                <w:sz w:val="26"/>
                <w:szCs w:val="26"/>
                <w:lang w:val="en-US" w:eastAsia="en-US"/>
              </w:rPr>
              <w:t xml:space="preserve"> or design population of 10 </w:t>
            </w:r>
            <w:proofErr w:type="spellStart"/>
            <w:r w:rsidR="00EA7B77" w:rsidRPr="000F66FF">
              <w:rPr>
                <w:rFonts w:ascii="Times New Roman" w:eastAsia="Times New Roman" w:hAnsi="Times New Roman"/>
                <w:bCs w:val="0"/>
                <w:color w:val="000000"/>
                <w:sz w:val="26"/>
                <w:szCs w:val="26"/>
                <w:lang w:val="en-US" w:eastAsia="en-US"/>
              </w:rPr>
              <w:t>lacs</w:t>
            </w:r>
            <w:proofErr w:type="spellEnd"/>
          </w:p>
        </w:tc>
        <w:tc>
          <w:tcPr>
            <w:tcW w:w="2314" w:type="pct"/>
            <w:hideMark/>
          </w:tcPr>
          <w:p w:rsidR="00AE06D9" w:rsidRPr="000F66FF" w:rsidRDefault="00AE06D9">
            <w:pPr>
              <w:pStyle w:val="TableFormat"/>
              <w:tabs>
                <w:tab w:val="left" w:pos="70"/>
              </w:tabs>
              <w:spacing w:before="120" w:after="120" w:line="276" w:lineRule="auto"/>
              <w:ind w:left="70" w:right="28"/>
              <w:jc w:val="both"/>
              <w:rPr>
                <w:rFonts w:ascii="Times New Roman" w:hAnsi="Times New Roman"/>
                <w:sz w:val="26"/>
                <w:szCs w:val="26"/>
              </w:rPr>
            </w:pPr>
            <w:r w:rsidRPr="000F66FF">
              <w:rPr>
                <w:rFonts w:ascii="Times New Roman" w:hAnsi="Times New Roman"/>
                <w:sz w:val="26"/>
                <w:szCs w:val="26"/>
              </w:rPr>
              <w:t>Work order along with completion certificate duly signed by concerned department/ organization</w:t>
            </w:r>
          </w:p>
          <w:p w:rsidR="00D70E69" w:rsidRPr="000F66FF" w:rsidRDefault="00D70E69" w:rsidP="00D70E69">
            <w:pPr>
              <w:rPr>
                <w:lang w:val="en-GB" w:eastAsia="en-GB"/>
              </w:rPr>
            </w:pPr>
          </w:p>
          <w:p w:rsidR="00D70E69" w:rsidRPr="000F66FF" w:rsidRDefault="00D70E69" w:rsidP="00D70E69">
            <w:pPr>
              <w:pStyle w:val="BodyText"/>
              <w:rPr>
                <w:lang w:val="en-GB" w:eastAsia="en-GB"/>
              </w:rPr>
            </w:pPr>
          </w:p>
          <w:p w:rsidR="00D70E69" w:rsidRPr="000F66FF" w:rsidRDefault="00D70E69" w:rsidP="00D70E69">
            <w:pPr>
              <w:pStyle w:val="BodyText"/>
              <w:rPr>
                <w:lang w:val="en-GB" w:eastAsia="en-GB"/>
              </w:rPr>
            </w:pPr>
          </w:p>
          <w:p w:rsidR="00D70E69" w:rsidRPr="000F66FF" w:rsidRDefault="00275EA0" w:rsidP="00D70E69">
            <w:pPr>
              <w:pStyle w:val="BodyText"/>
              <w:rPr>
                <w:lang w:val="en-GB" w:eastAsia="en-GB"/>
              </w:rPr>
            </w:pPr>
            <w:r w:rsidRPr="000F66FF">
              <w:rPr>
                <w:rFonts w:eastAsia="Calibri"/>
                <w:bCs/>
                <w:sz w:val="26"/>
                <w:szCs w:val="26"/>
                <w:lang w:val="en-GB" w:eastAsia="en-GB"/>
              </w:rPr>
              <w:t>Documents clearly</w:t>
            </w:r>
            <w:r w:rsidR="00D70E69" w:rsidRPr="000F66FF">
              <w:rPr>
                <w:rFonts w:eastAsia="Calibri"/>
                <w:bCs/>
                <w:sz w:val="26"/>
                <w:szCs w:val="26"/>
                <w:lang w:val="en-GB" w:eastAsia="en-GB"/>
              </w:rPr>
              <w:t xml:space="preserve"> showing the populati</w:t>
            </w:r>
            <w:r w:rsidR="001326CE" w:rsidRPr="000F66FF">
              <w:rPr>
                <w:rFonts w:eastAsia="Calibri"/>
                <w:bCs/>
                <w:sz w:val="26"/>
                <w:szCs w:val="26"/>
                <w:lang w:val="en-GB" w:eastAsia="en-GB"/>
              </w:rPr>
              <w:t>on/ design population of city a</w:t>
            </w:r>
            <w:r w:rsidR="00D70E69" w:rsidRPr="000F66FF">
              <w:rPr>
                <w:rFonts w:eastAsia="Calibri"/>
                <w:bCs/>
                <w:sz w:val="26"/>
                <w:szCs w:val="26"/>
                <w:lang w:val="en-GB" w:eastAsia="en-GB"/>
              </w:rPr>
              <w:t>n</w:t>
            </w:r>
            <w:r w:rsidR="001326CE" w:rsidRPr="000F66FF">
              <w:rPr>
                <w:rFonts w:eastAsia="Calibri"/>
                <w:bCs/>
                <w:sz w:val="26"/>
                <w:szCs w:val="26"/>
                <w:lang w:val="en-GB" w:eastAsia="en-GB"/>
              </w:rPr>
              <w:t xml:space="preserve">d </w:t>
            </w:r>
            <w:r w:rsidR="00D70E69" w:rsidRPr="000F66FF">
              <w:rPr>
                <w:rFonts w:eastAsia="Calibri"/>
                <w:bCs/>
                <w:sz w:val="26"/>
                <w:szCs w:val="26"/>
                <w:lang w:val="en-GB" w:eastAsia="en-GB"/>
              </w:rPr>
              <w:t>URL of Master Plan, if uploaded on web</w:t>
            </w:r>
            <w:r w:rsidR="005C0662" w:rsidRPr="000F66FF">
              <w:rPr>
                <w:rFonts w:eastAsia="Calibri"/>
                <w:bCs/>
                <w:sz w:val="26"/>
                <w:szCs w:val="26"/>
                <w:lang w:val="en-GB" w:eastAsia="en-GB"/>
              </w:rPr>
              <w:t xml:space="preserve"> by the </w:t>
            </w:r>
            <w:proofErr w:type="spellStart"/>
            <w:r w:rsidR="005C0662" w:rsidRPr="000F66FF">
              <w:rPr>
                <w:rFonts w:eastAsia="Calibri"/>
                <w:bCs/>
                <w:sz w:val="26"/>
                <w:szCs w:val="26"/>
                <w:lang w:val="en-GB" w:eastAsia="en-GB"/>
              </w:rPr>
              <w:t>Deptt</w:t>
            </w:r>
            <w:proofErr w:type="spellEnd"/>
            <w:r w:rsidR="005C0662" w:rsidRPr="000F66FF">
              <w:rPr>
                <w:rFonts w:eastAsia="Calibri"/>
                <w:bCs/>
                <w:sz w:val="26"/>
                <w:szCs w:val="26"/>
                <w:lang w:val="en-GB" w:eastAsia="en-GB"/>
              </w:rPr>
              <w:t xml:space="preserve">. </w:t>
            </w:r>
            <w:proofErr w:type="gramStart"/>
            <w:r w:rsidR="005C0662" w:rsidRPr="000F66FF">
              <w:rPr>
                <w:rFonts w:eastAsia="Calibri"/>
                <w:bCs/>
                <w:sz w:val="26"/>
                <w:szCs w:val="26"/>
                <w:lang w:val="en-GB" w:eastAsia="en-GB"/>
              </w:rPr>
              <w:t>concerned</w:t>
            </w:r>
            <w:proofErr w:type="gramEnd"/>
            <w:r w:rsidR="00D70E69" w:rsidRPr="000F66FF">
              <w:rPr>
                <w:rFonts w:eastAsia="Calibri"/>
                <w:bCs/>
                <w:sz w:val="26"/>
                <w:szCs w:val="26"/>
                <w:lang w:val="en-GB" w:eastAsia="en-GB"/>
              </w:rPr>
              <w:t>.</w:t>
            </w:r>
            <w:r w:rsidR="00D70E69" w:rsidRPr="000F66FF">
              <w:rPr>
                <w:lang w:val="en-GB" w:eastAsia="en-GB"/>
              </w:rPr>
              <w:t xml:space="preserve"> </w:t>
            </w:r>
          </w:p>
          <w:p w:rsidR="00D70E69" w:rsidRPr="000F66FF" w:rsidRDefault="00D70E69" w:rsidP="00D70E69">
            <w:pPr>
              <w:pStyle w:val="BodyText"/>
              <w:rPr>
                <w:lang w:val="en-GB" w:eastAsia="en-GB"/>
              </w:rPr>
            </w:pPr>
          </w:p>
        </w:tc>
      </w:tr>
      <w:tr w:rsidR="00AE06D9" w:rsidRPr="000F66FF" w:rsidTr="00C2059E">
        <w:trPr>
          <w:trHeight w:val="134"/>
        </w:trPr>
        <w:tc>
          <w:tcPr>
            <w:tcW w:w="298" w:type="pct"/>
            <w:hideMark/>
          </w:tcPr>
          <w:p w:rsidR="00AE06D9" w:rsidRPr="000F66FF" w:rsidRDefault="00DF3A15">
            <w:pPr>
              <w:pStyle w:val="TableFormat"/>
              <w:tabs>
                <w:tab w:val="left" w:pos="70"/>
              </w:tabs>
              <w:spacing w:before="120" w:after="120" w:line="276" w:lineRule="auto"/>
              <w:ind w:left="70" w:right="28"/>
              <w:rPr>
                <w:rFonts w:ascii="Times New Roman" w:hAnsi="Times New Roman"/>
                <w:sz w:val="26"/>
                <w:szCs w:val="26"/>
                <w:lang w:val="en-US"/>
              </w:rPr>
            </w:pPr>
            <w:r w:rsidRPr="000F66FF">
              <w:rPr>
                <w:rFonts w:ascii="Times New Roman" w:hAnsi="Times New Roman"/>
                <w:sz w:val="26"/>
                <w:szCs w:val="26"/>
                <w:lang w:val="en-US"/>
              </w:rPr>
              <w:t>6</w:t>
            </w:r>
          </w:p>
        </w:tc>
        <w:tc>
          <w:tcPr>
            <w:tcW w:w="2388" w:type="pct"/>
            <w:hideMark/>
          </w:tcPr>
          <w:p w:rsidR="00AE06D9" w:rsidRPr="000F66FF" w:rsidRDefault="00AE06D9">
            <w:pPr>
              <w:pStyle w:val="TableFormat"/>
              <w:tabs>
                <w:tab w:val="left" w:pos="70"/>
              </w:tabs>
              <w:spacing w:before="120" w:after="120" w:line="276" w:lineRule="auto"/>
              <w:ind w:left="70" w:right="28"/>
              <w:jc w:val="both"/>
              <w:rPr>
                <w:rFonts w:ascii="Times New Roman" w:hAnsi="Times New Roman"/>
                <w:sz w:val="26"/>
                <w:szCs w:val="26"/>
              </w:rPr>
            </w:pPr>
            <w:r w:rsidRPr="000F66FF">
              <w:rPr>
                <w:rFonts w:ascii="Times New Roman" w:hAnsi="Times New Roman"/>
                <w:sz w:val="26"/>
                <w:szCs w:val="26"/>
              </w:rPr>
              <w:t xml:space="preserve">The firm should not have been blacklisted </w:t>
            </w:r>
            <w:r w:rsidRPr="000F66FF">
              <w:rPr>
                <w:rFonts w:ascii="Times New Roman" w:hAnsi="Times New Roman"/>
                <w:sz w:val="26"/>
                <w:szCs w:val="26"/>
                <w:lang w:val="en-US"/>
              </w:rPr>
              <w:t xml:space="preserve">for the last 3 financial years </w:t>
            </w:r>
            <w:r w:rsidRPr="000F66FF">
              <w:rPr>
                <w:rFonts w:ascii="Times New Roman" w:hAnsi="Times New Roman"/>
                <w:sz w:val="26"/>
                <w:szCs w:val="26"/>
              </w:rPr>
              <w:t>by Local Government Department</w:t>
            </w:r>
            <w:r w:rsidRPr="000F66FF">
              <w:rPr>
                <w:rFonts w:ascii="Times New Roman" w:hAnsi="Times New Roman"/>
                <w:sz w:val="26"/>
                <w:szCs w:val="26"/>
                <w:lang w:val="en-US"/>
              </w:rPr>
              <w:t xml:space="preserve"> or </w:t>
            </w:r>
            <w:r w:rsidRPr="000F66FF">
              <w:rPr>
                <w:rFonts w:ascii="Times New Roman" w:hAnsi="Times New Roman"/>
                <w:sz w:val="26"/>
                <w:szCs w:val="26"/>
              </w:rPr>
              <w:t>Central Government or any State Government organization in India at the time of submission of the Bid</w:t>
            </w:r>
          </w:p>
        </w:tc>
        <w:tc>
          <w:tcPr>
            <w:tcW w:w="2314" w:type="pct"/>
            <w:hideMark/>
          </w:tcPr>
          <w:p w:rsidR="00AE06D9" w:rsidRPr="000F66FF" w:rsidRDefault="00AE06D9">
            <w:pPr>
              <w:pStyle w:val="TableFormat"/>
              <w:tabs>
                <w:tab w:val="left" w:pos="70"/>
              </w:tabs>
              <w:spacing w:before="120" w:after="120" w:line="276" w:lineRule="auto"/>
              <w:ind w:left="70" w:right="28"/>
              <w:jc w:val="both"/>
              <w:rPr>
                <w:rFonts w:ascii="Times New Roman" w:hAnsi="Times New Roman"/>
                <w:sz w:val="26"/>
                <w:szCs w:val="26"/>
              </w:rPr>
            </w:pPr>
            <w:r w:rsidRPr="000F66FF">
              <w:rPr>
                <w:rFonts w:ascii="Times New Roman" w:hAnsi="Times New Roman"/>
                <w:sz w:val="26"/>
                <w:szCs w:val="26"/>
              </w:rPr>
              <w:t>Declaration letter by bidder as per format given in the EOI document</w:t>
            </w:r>
          </w:p>
        </w:tc>
      </w:tr>
    </w:tbl>
    <w:p w:rsidR="00AE06D9" w:rsidRPr="000F66FF" w:rsidRDefault="00AE06D9" w:rsidP="002C7D5A">
      <w:pPr>
        <w:pStyle w:val="BodyText"/>
        <w:spacing w:after="0" w:line="276" w:lineRule="auto"/>
        <w:rPr>
          <w:sz w:val="26"/>
          <w:szCs w:val="26"/>
        </w:rPr>
      </w:pPr>
    </w:p>
    <w:p w:rsidR="002C7D5A" w:rsidRPr="000F66FF" w:rsidRDefault="002C7D5A" w:rsidP="002C7D5A">
      <w:pPr>
        <w:ind w:left="360"/>
        <w:rPr>
          <w:sz w:val="26"/>
          <w:szCs w:val="26"/>
        </w:rPr>
      </w:pPr>
    </w:p>
    <w:p w:rsidR="0063688E" w:rsidRPr="000F66FF" w:rsidRDefault="0063688E" w:rsidP="00FA7E43">
      <w:pPr>
        <w:suppressAutoHyphens w:val="0"/>
        <w:jc w:val="left"/>
        <w:rPr>
          <w:b/>
          <w:sz w:val="26"/>
          <w:szCs w:val="26"/>
        </w:rPr>
      </w:pPr>
    </w:p>
    <w:p w:rsidR="009D4703" w:rsidRPr="000F66FF" w:rsidRDefault="009D4703" w:rsidP="00FA7E43">
      <w:pPr>
        <w:suppressAutoHyphens w:val="0"/>
        <w:jc w:val="left"/>
        <w:rPr>
          <w:b/>
          <w:sz w:val="26"/>
          <w:szCs w:val="26"/>
        </w:rPr>
      </w:pPr>
    </w:p>
    <w:p w:rsidR="002C7D5A" w:rsidRPr="000F66FF" w:rsidRDefault="002C7D5A" w:rsidP="00FA7E43">
      <w:pPr>
        <w:suppressAutoHyphens w:val="0"/>
        <w:jc w:val="left"/>
        <w:rPr>
          <w:b/>
          <w:sz w:val="26"/>
          <w:szCs w:val="26"/>
        </w:rPr>
      </w:pPr>
      <w:r w:rsidRPr="000F66FF">
        <w:rPr>
          <w:b/>
          <w:sz w:val="26"/>
          <w:szCs w:val="26"/>
        </w:rPr>
        <w:lastRenderedPageBreak/>
        <w:t>Evaluation of Technical Proposals</w:t>
      </w:r>
    </w:p>
    <w:p w:rsidR="002C7D5A" w:rsidRPr="000F66FF" w:rsidRDefault="002C7D5A" w:rsidP="002C7D5A">
      <w:pPr>
        <w:rPr>
          <w:sz w:val="26"/>
          <w:szCs w:val="26"/>
        </w:rPr>
      </w:pPr>
    </w:p>
    <w:p w:rsidR="00957AD9" w:rsidRPr="000F66FF" w:rsidRDefault="002C7D5A" w:rsidP="0063688E">
      <w:pPr>
        <w:rPr>
          <w:sz w:val="26"/>
          <w:szCs w:val="26"/>
        </w:rPr>
      </w:pPr>
      <w:r w:rsidRPr="000F66FF">
        <w:rPr>
          <w:sz w:val="26"/>
          <w:szCs w:val="26"/>
        </w:rPr>
        <w:t>9.2</w:t>
      </w:r>
      <w:r w:rsidRPr="000F66FF">
        <w:rPr>
          <w:sz w:val="26"/>
          <w:szCs w:val="26"/>
        </w:rPr>
        <w:tab/>
        <w:t xml:space="preserve">The authorized </w:t>
      </w:r>
      <w:r w:rsidR="00A97A10" w:rsidRPr="000F66FF">
        <w:rPr>
          <w:sz w:val="26"/>
          <w:szCs w:val="26"/>
        </w:rPr>
        <w:t xml:space="preserve">Sub-Committee </w:t>
      </w:r>
      <w:r w:rsidRPr="000F66FF">
        <w:rPr>
          <w:sz w:val="26"/>
          <w:szCs w:val="26"/>
        </w:rPr>
        <w:t xml:space="preserve">as a </w:t>
      </w:r>
      <w:proofErr w:type="gramStart"/>
      <w:r w:rsidRPr="000F66FF">
        <w:rPr>
          <w:sz w:val="26"/>
          <w:szCs w:val="26"/>
        </w:rPr>
        <w:t>whole</w:t>
      </w:r>
      <w:r w:rsidR="004560EF" w:rsidRPr="000F66FF">
        <w:rPr>
          <w:sz w:val="26"/>
          <w:szCs w:val="26"/>
        </w:rPr>
        <w:t>,</w:t>
      </w:r>
      <w:proofErr w:type="gramEnd"/>
      <w:r w:rsidRPr="000F66FF">
        <w:rPr>
          <w:sz w:val="26"/>
          <w:szCs w:val="26"/>
        </w:rPr>
        <w:t xml:space="preserve"> evaluates the proposals on the basis of their responsiveness to the Terms of Reference, applying the evaluation criteria specified.  Each proposal will be given a technical score.  A proposal shall be rejected at this stage if it does not achieve the minimum technical score.</w:t>
      </w:r>
    </w:p>
    <w:p w:rsidR="0063688E" w:rsidRPr="000F66FF" w:rsidRDefault="0063688E" w:rsidP="0063688E">
      <w:pPr>
        <w:pStyle w:val="BodyText"/>
      </w:pPr>
    </w:p>
    <w:p w:rsidR="002C7D5A" w:rsidRPr="000F66FF" w:rsidRDefault="002C7D5A" w:rsidP="002C7D5A">
      <w:pPr>
        <w:pStyle w:val="BodyText"/>
        <w:spacing w:after="0"/>
        <w:rPr>
          <w:sz w:val="26"/>
          <w:szCs w:val="26"/>
        </w:rPr>
      </w:pPr>
    </w:p>
    <w:p w:rsidR="009C760E" w:rsidRPr="000F66FF" w:rsidRDefault="002C7D5A" w:rsidP="002C7D5A">
      <w:pPr>
        <w:pStyle w:val="BodyText"/>
        <w:spacing w:after="0"/>
        <w:rPr>
          <w:sz w:val="26"/>
          <w:szCs w:val="26"/>
        </w:rPr>
      </w:pPr>
      <w:r w:rsidRPr="000F66FF">
        <w:rPr>
          <w:sz w:val="26"/>
          <w:szCs w:val="26"/>
        </w:rPr>
        <w:t>9.3</w:t>
      </w:r>
      <w:r w:rsidRPr="000F66FF">
        <w:rPr>
          <w:sz w:val="26"/>
          <w:szCs w:val="26"/>
        </w:rPr>
        <w:tab/>
        <w:t>The evaluation criteria are as follows:</w:t>
      </w:r>
    </w:p>
    <w:p w:rsidR="0063688E" w:rsidRPr="000F66FF" w:rsidRDefault="0063688E" w:rsidP="002C7D5A">
      <w:pPr>
        <w:pStyle w:val="BodyText"/>
        <w:spacing w:after="0"/>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9"/>
        <w:gridCol w:w="7008"/>
        <w:gridCol w:w="1440"/>
      </w:tblGrid>
      <w:tr w:rsidR="002C7D5A" w:rsidRPr="000F66FF" w:rsidTr="00396CE5">
        <w:trPr>
          <w:tblHeader/>
          <w:jc w:val="center"/>
        </w:trPr>
        <w:tc>
          <w:tcPr>
            <w:tcW w:w="0" w:type="auto"/>
            <w:tcBorders>
              <w:top w:val="single" w:sz="4" w:space="0" w:color="auto"/>
              <w:bottom w:val="single" w:sz="4" w:space="0" w:color="auto"/>
            </w:tcBorders>
          </w:tcPr>
          <w:p w:rsidR="002C7D5A" w:rsidRPr="000F66FF" w:rsidRDefault="002C7D5A" w:rsidP="00396CE5">
            <w:pPr>
              <w:tabs>
                <w:tab w:val="center" w:pos="6840"/>
              </w:tabs>
              <w:rPr>
                <w:b/>
                <w:sz w:val="26"/>
                <w:szCs w:val="26"/>
              </w:rPr>
            </w:pPr>
            <w:r w:rsidRPr="000F66FF">
              <w:rPr>
                <w:b/>
                <w:sz w:val="26"/>
                <w:szCs w:val="26"/>
              </w:rPr>
              <w:t>No.</w:t>
            </w:r>
          </w:p>
        </w:tc>
        <w:tc>
          <w:tcPr>
            <w:tcW w:w="7008" w:type="dxa"/>
            <w:tcBorders>
              <w:top w:val="single" w:sz="4" w:space="0" w:color="auto"/>
              <w:bottom w:val="single" w:sz="4" w:space="0" w:color="auto"/>
            </w:tcBorders>
          </w:tcPr>
          <w:p w:rsidR="002C7D5A" w:rsidRPr="000F66FF" w:rsidRDefault="002C7D5A" w:rsidP="00396CE5">
            <w:pPr>
              <w:tabs>
                <w:tab w:val="center" w:pos="6840"/>
              </w:tabs>
              <w:rPr>
                <w:b/>
                <w:sz w:val="26"/>
                <w:szCs w:val="26"/>
              </w:rPr>
            </w:pPr>
            <w:r w:rsidRPr="000F66FF">
              <w:rPr>
                <w:b/>
                <w:sz w:val="26"/>
                <w:szCs w:val="26"/>
              </w:rPr>
              <w:t>Criteria</w:t>
            </w:r>
          </w:p>
        </w:tc>
        <w:tc>
          <w:tcPr>
            <w:tcW w:w="1440" w:type="dxa"/>
            <w:tcBorders>
              <w:top w:val="single" w:sz="4" w:space="0" w:color="auto"/>
              <w:bottom w:val="single" w:sz="4" w:space="0" w:color="auto"/>
            </w:tcBorders>
          </w:tcPr>
          <w:p w:rsidR="002C7D5A" w:rsidRPr="000F66FF" w:rsidRDefault="002C7D5A" w:rsidP="00396CE5">
            <w:pPr>
              <w:tabs>
                <w:tab w:val="center" w:pos="6840"/>
              </w:tabs>
              <w:jc w:val="center"/>
              <w:rPr>
                <w:b/>
                <w:sz w:val="26"/>
                <w:szCs w:val="26"/>
              </w:rPr>
            </w:pPr>
            <w:r w:rsidRPr="000F66FF">
              <w:rPr>
                <w:b/>
                <w:sz w:val="26"/>
                <w:szCs w:val="26"/>
              </w:rPr>
              <w:t>Total points</w:t>
            </w:r>
          </w:p>
        </w:tc>
      </w:tr>
      <w:tr w:rsidR="002C7D5A" w:rsidRPr="000F66FF" w:rsidTr="00396CE5">
        <w:trPr>
          <w:jc w:val="center"/>
        </w:trPr>
        <w:tc>
          <w:tcPr>
            <w:tcW w:w="0" w:type="auto"/>
            <w:tcBorders>
              <w:top w:val="single" w:sz="4" w:space="0" w:color="auto"/>
              <w:bottom w:val="single" w:sz="4" w:space="0" w:color="auto"/>
            </w:tcBorders>
          </w:tcPr>
          <w:p w:rsidR="002C7D5A" w:rsidRPr="000F66FF" w:rsidRDefault="002C7D5A" w:rsidP="00396CE5">
            <w:pPr>
              <w:tabs>
                <w:tab w:val="center" w:pos="6840"/>
              </w:tabs>
              <w:rPr>
                <w:b/>
                <w:sz w:val="26"/>
                <w:szCs w:val="26"/>
              </w:rPr>
            </w:pPr>
            <w:r w:rsidRPr="000F66FF">
              <w:rPr>
                <w:b/>
                <w:sz w:val="26"/>
                <w:szCs w:val="26"/>
              </w:rPr>
              <w:t>1.</w:t>
            </w:r>
          </w:p>
        </w:tc>
        <w:tc>
          <w:tcPr>
            <w:tcW w:w="7008" w:type="dxa"/>
            <w:tcBorders>
              <w:top w:val="single" w:sz="4" w:space="0" w:color="auto"/>
              <w:bottom w:val="single" w:sz="4" w:space="0" w:color="auto"/>
            </w:tcBorders>
          </w:tcPr>
          <w:p w:rsidR="002C7D5A" w:rsidRPr="000F66FF" w:rsidRDefault="002C7D5A" w:rsidP="00396CE5">
            <w:pPr>
              <w:tabs>
                <w:tab w:val="center" w:pos="6840"/>
              </w:tabs>
              <w:rPr>
                <w:b/>
                <w:sz w:val="26"/>
                <w:szCs w:val="26"/>
              </w:rPr>
            </w:pPr>
            <w:r w:rsidRPr="000F66FF">
              <w:rPr>
                <w:b/>
                <w:sz w:val="26"/>
                <w:szCs w:val="26"/>
              </w:rPr>
              <w:t xml:space="preserve">Specific experience of the </w:t>
            </w:r>
            <w:r w:rsidR="002A1B1A" w:rsidRPr="000F66FF">
              <w:rPr>
                <w:b/>
                <w:sz w:val="26"/>
                <w:szCs w:val="26"/>
              </w:rPr>
              <w:t>bidding</w:t>
            </w:r>
            <w:r w:rsidRPr="000F66FF">
              <w:rPr>
                <w:b/>
                <w:sz w:val="26"/>
                <w:szCs w:val="26"/>
              </w:rPr>
              <w:t xml:space="preserve"> firm related to the Assignment</w:t>
            </w:r>
            <w:r w:rsidR="00D64308" w:rsidRPr="000F66FF">
              <w:rPr>
                <w:b/>
                <w:sz w:val="26"/>
                <w:szCs w:val="26"/>
              </w:rPr>
              <w:t xml:space="preserve"> of GIS Based Master Plans of cities</w:t>
            </w:r>
          </w:p>
        </w:tc>
        <w:tc>
          <w:tcPr>
            <w:tcW w:w="1440" w:type="dxa"/>
            <w:tcBorders>
              <w:top w:val="single" w:sz="4" w:space="0" w:color="auto"/>
              <w:bottom w:val="single" w:sz="4" w:space="0" w:color="auto"/>
            </w:tcBorders>
          </w:tcPr>
          <w:p w:rsidR="002C7D5A" w:rsidRPr="000F66FF" w:rsidRDefault="003373A3" w:rsidP="00396CE5">
            <w:pPr>
              <w:tabs>
                <w:tab w:val="center" w:pos="6840"/>
              </w:tabs>
              <w:jc w:val="center"/>
              <w:rPr>
                <w:b/>
                <w:sz w:val="26"/>
                <w:szCs w:val="26"/>
              </w:rPr>
            </w:pPr>
            <w:r w:rsidRPr="000F66FF">
              <w:rPr>
                <w:b/>
                <w:sz w:val="26"/>
                <w:szCs w:val="26"/>
              </w:rPr>
              <w:t>3</w:t>
            </w:r>
            <w:r w:rsidR="002C7D5A" w:rsidRPr="000F66FF">
              <w:rPr>
                <w:b/>
                <w:sz w:val="26"/>
                <w:szCs w:val="26"/>
              </w:rPr>
              <w:t>0</w:t>
            </w:r>
          </w:p>
        </w:tc>
      </w:tr>
      <w:tr w:rsidR="00A35ABB" w:rsidRPr="000F66FF" w:rsidTr="00396CE5">
        <w:trPr>
          <w:jc w:val="center"/>
        </w:trPr>
        <w:tc>
          <w:tcPr>
            <w:tcW w:w="0" w:type="auto"/>
            <w:tcBorders>
              <w:top w:val="single" w:sz="4" w:space="0" w:color="auto"/>
              <w:bottom w:val="single" w:sz="4" w:space="0" w:color="auto"/>
            </w:tcBorders>
          </w:tcPr>
          <w:p w:rsidR="00A35ABB" w:rsidRPr="000F66FF" w:rsidRDefault="00A35ABB" w:rsidP="00A35ABB">
            <w:pPr>
              <w:tabs>
                <w:tab w:val="center" w:pos="6840"/>
              </w:tabs>
              <w:rPr>
                <w:sz w:val="26"/>
                <w:szCs w:val="26"/>
              </w:rPr>
            </w:pPr>
            <w:r w:rsidRPr="000F66FF">
              <w:rPr>
                <w:sz w:val="26"/>
                <w:szCs w:val="26"/>
              </w:rPr>
              <w:t>a.</w:t>
            </w:r>
          </w:p>
        </w:tc>
        <w:tc>
          <w:tcPr>
            <w:tcW w:w="7008" w:type="dxa"/>
            <w:tcBorders>
              <w:top w:val="single" w:sz="4" w:space="0" w:color="auto"/>
              <w:bottom w:val="single" w:sz="4" w:space="0" w:color="auto"/>
            </w:tcBorders>
          </w:tcPr>
          <w:p w:rsidR="00A35ABB" w:rsidRPr="000F66FF" w:rsidRDefault="00CE13BB" w:rsidP="00A35ABB">
            <w:pPr>
              <w:tabs>
                <w:tab w:val="center" w:pos="6840"/>
              </w:tabs>
              <w:rPr>
                <w:sz w:val="26"/>
                <w:szCs w:val="26"/>
              </w:rPr>
            </w:pPr>
            <w:r w:rsidRPr="000F66FF">
              <w:rPr>
                <w:sz w:val="26"/>
                <w:szCs w:val="26"/>
              </w:rPr>
              <w:t>*</w:t>
            </w:r>
            <w:r w:rsidR="00E77411" w:rsidRPr="000F66FF">
              <w:rPr>
                <w:sz w:val="26"/>
                <w:szCs w:val="26"/>
              </w:rPr>
              <w:t>Similar ass</w:t>
            </w:r>
            <w:r w:rsidR="00A97A10" w:rsidRPr="000F66FF">
              <w:rPr>
                <w:sz w:val="26"/>
                <w:szCs w:val="26"/>
              </w:rPr>
              <w:t>ignments (1 mark</w:t>
            </w:r>
            <w:r w:rsidR="00596AC3" w:rsidRPr="000F66FF">
              <w:rPr>
                <w:sz w:val="26"/>
                <w:szCs w:val="26"/>
              </w:rPr>
              <w:t xml:space="preserve"> / assignment</w:t>
            </w:r>
            <w:r w:rsidR="00A35ABB" w:rsidRPr="000F66FF">
              <w:rPr>
                <w:sz w:val="26"/>
                <w:szCs w:val="26"/>
              </w:rPr>
              <w:t>)</w:t>
            </w:r>
          </w:p>
          <w:p w:rsidR="00A35ABB" w:rsidRPr="000F66FF" w:rsidRDefault="00A35ABB" w:rsidP="00A35ABB">
            <w:pPr>
              <w:tabs>
                <w:tab w:val="center" w:pos="6840"/>
              </w:tabs>
              <w:ind w:left="360"/>
              <w:rPr>
                <w:color w:val="FF0000"/>
                <w:sz w:val="26"/>
                <w:szCs w:val="26"/>
              </w:rPr>
            </w:pPr>
          </w:p>
        </w:tc>
        <w:tc>
          <w:tcPr>
            <w:tcW w:w="1440" w:type="dxa"/>
            <w:tcBorders>
              <w:top w:val="single" w:sz="4" w:space="0" w:color="auto"/>
              <w:bottom w:val="single" w:sz="4" w:space="0" w:color="auto"/>
            </w:tcBorders>
          </w:tcPr>
          <w:p w:rsidR="00A35ABB" w:rsidRPr="000F66FF" w:rsidRDefault="00A35ABB" w:rsidP="00A35ABB">
            <w:pPr>
              <w:tabs>
                <w:tab w:val="center" w:pos="6840"/>
              </w:tabs>
              <w:jc w:val="center"/>
              <w:rPr>
                <w:sz w:val="26"/>
                <w:szCs w:val="26"/>
              </w:rPr>
            </w:pPr>
            <w:r w:rsidRPr="000F66FF">
              <w:rPr>
                <w:sz w:val="26"/>
                <w:szCs w:val="26"/>
              </w:rPr>
              <w:t>10</w:t>
            </w:r>
          </w:p>
        </w:tc>
      </w:tr>
      <w:tr w:rsidR="00A35ABB" w:rsidRPr="000F66FF" w:rsidTr="00C75CC5">
        <w:trPr>
          <w:trHeight w:val="3320"/>
          <w:jc w:val="center"/>
        </w:trPr>
        <w:tc>
          <w:tcPr>
            <w:tcW w:w="0" w:type="auto"/>
            <w:tcBorders>
              <w:top w:val="single" w:sz="4" w:space="0" w:color="auto"/>
              <w:bottom w:val="single" w:sz="4" w:space="0" w:color="auto"/>
            </w:tcBorders>
          </w:tcPr>
          <w:p w:rsidR="00A35ABB" w:rsidRPr="000F66FF" w:rsidRDefault="00A35ABB" w:rsidP="00A35ABB">
            <w:pPr>
              <w:tabs>
                <w:tab w:val="center" w:pos="6840"/>
              </w:tabs>
              <w:rPr>
                <w:sz w:val="26"/>
                <w:szCs w:val="26"/>
              </w:rPr>
            </w:pPr>
            <w:r w:rsidRPr="000F66FF">
              <w:rPr>
                <w:sz w:val="26"/>
                <w:szCs w:val="26"/>
              </w:rPr>
              <w:t>b.</w:t>
            </w:r>
          </w:p>
        </w:tc>
        <w:tc>
          <w:tcPr>
            <w:tcW w:w="7008" w:type="dxa"/>
            <w:tcBorders>
              <w:top w:val="single" w:sz="4" w:space="0" w:color="auto"/>
              <w:bottom w:val="single" w:sz="4" w:space="0" w:color="auto"/>
            </w:tcBorders>
          </w:tcPr>
          <w:p w:rsidR="00A35ABB" w:rsidRPr="000F66FF" w:rsidRDefault="00970586" w:rsidP="00A35ABB">
            <w:pPr>
              <w:tabs>
                <w:tab w:val="center" w:pos="6840"/>
              </w:tabs>
              <w:rPr>
                <w:b/>
                <w:sz w:val="26"/>
              </w:rPr>
            </w:pPr>
            <w:r w:rsidRPr="000F66FF">
              <w:rPr>
                <w:b/>
                <w:sz w:val="26"/>
              </w:rPr>
              <w:t>Experience and capabilities of the bidding firm</w:t>
            </w:r>
          </w:p>
          <w:p w:rsidR="00283CFC" w:rsidRPr="000F66FF" w:rsidRDefault="00283CFC" w:rsidP="00283CFC">
            <w:pPr>
              <w:pStyle w:val="BodyText"/>
            </w:pPr>
          </w:p>
          <w:p w:rsidR="00596AC3" w:rsidRPr="000F66FF" w:rsidRDefault="00970586" w:rsidP="00A35ABB">
            <w:pPr>
              <w:pStyle w:val="BodyText"/>
              <w:spacing w:after="0"/>
              <w:rPr>
                <w:b/>
                <w:sz w:val="26"/>
              </w:rPr>
            </w:pPr>
            <w:r w:rsidRPr="000F66FF">
              <w:rPr>
                <w:b/>
                <w:sz w:val="28"/>
              </w:rPr>
              <w:t>1.</w:t>
            </w:r>
            <w:r w:rsidRPr="000F66FF">
              <w:rPr>
                <w:b/>
                <w:sz w:val="26"/>
              </w:rPr>
              <w:t>Total experience in consultancy</w:t>
            </w:r>
            <w:r w:rsidR="00C766DD" w:rsidRPr="000F66FF">
              <w:rPr>
                <w:b/>
                <w:sz w:val="26"/>
              </w:rPr>
              <w:t xml:space="preserve"> of Urban and Regional Planni</w:t>
            </w:r>
            <w:r w:rsidR="00632ECA" w:rsidRPr="000F66FF">
              <w:rPr>
                <w:b/>
                <w:sz w:val="26"/>
              </w:rPr>
              <w:t>ng</w:t>
            </w:r>
            <w:r w:rsidR="003373A3" w:rsidRPr="000F66FF">
              <w:rPr>
                <w:b/>
                <w:sz w:val="26"/>
                <w:szCs w:val="26"/>
              </w:rPr>
              <w:t xml:space="preserve">- </w:t>
            </w:r>
            <w:r w:rsidR="00157246" w:rsidRPr="000F66FF">
              <w:rPr>
                <w:b/>
                <w:sz w:val="26"/>
                <w:szCs w:val="26"/>
              </w:rPr>
              <w:t xml:space="preserve">     </w:t>
            </w:r>
            <w:r w:rsidR="001771A8" w:rsidRPr="000F66FF">
              <w:rPr>
                <w:b/>
                <w:sz w:val="26"/>
                <w:szCs w:val="26"/>
              </w:rPr>
              <w:t>8</w:t>
            </w:r>
            <w:r w:rsidR="00943C6E" w:rsidRPr="000F66FF">
              <w:rPr>
                <w:b/>
                <w:sz w:val="26"/>
                <w:szCs w:val="26"/>
              </w:rPr>
              <w:t xml:space="preserve"> marks</w:t>
            </w:r>
          </w:p>
          <w:p w:rsidR="0007171E" w:rsidRPr="000F66FF" w:rsidRDefault="0007171E" w:rsidP="00A35ABB">
            <w:pPr>
              <w:pStyle w:val="BodyText"/>
              <w:spacing w:after="0"/>
              <w:rPr>
                <w:sz w:val="26"/>
                <w:szCs w:val="26"/>
              </w:rPr>
            </w:pPr>
            <w:r w:rsidRPr="000F66FF">
              <w:rPr>
                <w:b/>
                <w:sz w:val="26"/>
                <w:szCs w:val="26"/>
              </w:rPr>
              <w:t xml:space="preserve">    Break-up of marks</w:t>
            </w:r>
          </w:p>
          <w:p w:rsidR="008D2110" w:rsidRPr="000F66FF" w:rsidRDefault="00943C6E" w:rsidP="003E5ACE">
            <w:pPr>
              <w:pStyle w:val="BodyText"/>
              <w:numPr>
                <w:ilvl w:val="0"/>
                <w:numId w:val="26"/>
              </w:numPr>
              <w:spacing w:after="0"/>
              <w:rPr>
                <w:sz w:val="26"/>
                <w:szCs w:val="26"/>
              </w:rPr>
            </w:pPr>
            <w:r w:rsidRPr="000F66FF">
              <w:rPr>
                <w:sz w:val="26"/>
                <w:szCs w:val="26"/>
              </w:rPr>
              <w:t xml:space="preserve">15 years or </w:t>
            </w:r>
            <w:r w:rsidR="007422B1" w:rsidRPr="000F66FF">
              <w:rPr>
                <w:sz w:val="26"/>
                <w:szCs w:val="26"/>
              </w:rPr>
              <w:t xml:space="preserve">More than </w:t>
            </w:r>
            <w:r w:rsidR="00596AC3" w:rsidRPr="000F66FF">
              <w:rPr>
                <w:sz w:val="26"/>
                <w:szCs w:val="26"/>
              </w:rPr>
              <w:t>15</w:t>
            </w:r>
            <w:r w:rsidR="007422B1" w:rsidRPr="000F66FF">
              <w:rPr>
                <w:sz w:val="26"/>
                <w:szCs w:val="26"/>
              </w:rPr>
              <w:t xml:space="preserve"> years </w:t>
            </w:r>
            <w:r w:rsidR="00666344" w:rsidRPr="000F66FF">
              <w:rPr>
                <w:sz w:val="26"/>
                <w:szCs w:val="26"/>
              </w:rPr>
              <w:t>–</w:t>
            </w:r>
            <w:r w:rsidR="00377A98" w:rsidRPr="000F66FF">
              <w:rPr>
                <w:sz w:val="26"/>
                <w:szCs w:val="26"/>
              </w:rPr>
              <w:t xml:space="preserve"> </w:t>
            </w:r>
            <w:r w:rsidR="001771A8" w:rsidRPr="000F66FF">
              <w:rPr>
                <w:sz w:val="26"/>
                <w:szCs w:val="26"/>
              </w:rPr>
              <w:t>8</w:t>
            </w:r>
            <w:r w:rsidR="00666344" w:rsidRPr="000F66FF">
              <w:rPr>
                <w:sz w:val="26"/>
                <w:szCs w:val="26"/>
              </w:rPr>
              <w:t xml:space="preserve"> marks</w:t>
            </w:r>
          </w:p>
          <w:p w:rsidR="00970586" w:rsidRPr="000F66FF" w:rsidRDefault="00943C6E" w:rsidP="003E5ACE">
            <w:pPr>
              <w:pStyle w:val="BodyText"/>
              <w:numPr>
                <w:ilvl w:val="0"/>
                <w:numId w:val="26"/>
              </w:numPr>
              <w:spacing w:after="0"/>
              <w:rPr>
                <w:sz w:val="26"/>
                <w:szCs w:val="26"/>
              </w:rPr>
            </w:pPr>
            <w:r w:rsidRPr="000F66FF">
              <w:rPr>
                <w:sz w:val="26"/>
                <w:szCs w:val="26"/>
              </w:rPr>
              <w:t>10 years or More than</w:t>
            </w:r>
            <w:r w:rsidR="007422B1" w:rsidRPr="000F66FF">
              <w:rPr>
                <w:sz w:val="26"/>
                <w:szCs w:val="26"/>
              </w:rPr>
              <w:t>10 year</w:t>
            </w:r>
            <w:r w:rsidRPr="000F66FF">
              <w:rPr>
                <w:sz w:val="26"/>
                <w:szCs w:val="26"/>
              </w:rPr>
              <w:t>s</w:t>
            </w:r>
            <w:r w:rsidR="007422B1" w:rsidRPr="000F66FF">
              <w:rPr>
                <w:sz w:val="26"/>
                <w:szCs w:val="26"/>
              </w:rPr>
              <w:t>-</w:t>
            </w:r>
            <w:r w:rsidRPr="000F66FF">
              <w:rPr>
                <w:sz w:val="26"/>
                <w:szCs w:val="26"/>
              </w:rPr>
              <w:t xml:space="preserve">  </w:t>
            </w:r>
            <w:r w:rsidR="00377A98" w:rsidRPr="000F66FF">
              <w:rPr>
                <w:sz w:val="26"/>
                <w:szCs w:val="26"/>
              </w:rPr>
              <w:t xml:space="preserve"> </w:t>
            </w:r>
            <w:r w:rsidR="001771A8" w:rsidRPr="000F66FF">
              <w:rPr>
                <w:sz w:val="26"/>
                <w:szCs w:val="26"/>
              </w:rPr>
              <w:t>4</w:t>
            </w:r>
            <w:r w:rsidR="007422B1" w:rsidRPr="000F66FF">
              <w:rPr>
                <w:sz w:val="26"/>
                <w:szCs w:val="26"/>
              </w:rPr>
              <w:t xml:space="preserve"> marks</w:t>
            </w:r>
          </w:p>
          <w:p w:rsidR="00970586" w:rsidRPr="000F66FF" w:rsidRDefault="00943C6E" w:rsidP="003E5ACE">
            <w:pPr>
              <w:pStyle w:val="BodyText"/>
              <w:numPr>
                <w:ilvl w:val="0"/>
                <w:numId w:val="26"/>
              </w:numPr>
              <w:spacing w:after="0"/>
              <w:rPr>
                <w:sz w:val="26"/>
                <w:szCs w:val="26"/>
              </w:rPr>
            </w:pPr>
            <w:r w:rsidRPr="000F66FF">
              <w:rPr>
                <w:sz w:val="26"/>
                <w:szCs w:val="26"/>
              </w:rPr>
              <w:t xml:space="preserve">Below 10 years-                         </w:t>
            </w:r>
            <w:r w:rsidR="0007171E" w:rsidRPr="000F66FF">
              <w:rPr>
                <w:sz w:val="26"/>
                <w:szCs w:val="26"/>
              </w:rPr>
              <w:t xml:space="preserve"> </w:t>
            </w:r>
            <w:r w:rsidRPr="000F66FF">
              <w:rPr>
                <w:sz w:val="26"/>
                <w:szCs w:val="26"/>
              </w:rPr>
              <w:t xml:space="preserve"> 0 marks</w:t>
            </w:r>
          </w:p>
          <w:p w:rsidR="008D2110" w:rsidRPr="000F66FF" w:rsidRDefault="00970586" w:rsidP="00A35ABB">
            <w:pPr>
              <w:pStyle w:val="BodyText"/>
              <w:spacing w:after="0"/>
              <w:rPr>
                <w:b/>
                <w:sz w:val="26"/>
              </w:rPr>
            </w:pPr>
            <w:r w:rsidRPr="000F66FF">
              <w:rPr>
                <w:b/>
                <w:sz w:val="28"/>
              </w:rPr>
              <w:t>2.</w:t>
            </w:r>
            <w:r w:rsidRPr="000F66FF">
              <w:rPr>
                <w:b/>
                <w:sz w:val="26"/>
              </w:rPr>
              <w:t xml:space="preserve">Experience in </w:t>
            </w:r>
            <w:r w:rsidR="00943C6E" w:rsidRPr="000F66FF">
              <w:rPr>
                <w:b/>
                <w:sz w:val="26"/>
                <w:szCs w:val="26"/>
              </w:rPr>
              <w:t xml:space="preserve">Master </w:t>
            </w:r>
            <w:r w:rsidRPr="000F66FF">
              <w:rPr>
                <w:b/>
                <w:sz w:val="26"/>
              </w:rPr>
              <w:t>plan formulation using GIS database</w:t>
            </w:r>
            <w:r w:rsidR="00A35ABB" w:rsidRPr="000F66FF">
              <w:rPr>
                <w:sz w:val="26"/>
                <w:szCs w:val="26"/>
              </w:rPr>
              <w:t xml:space="preserve">  </w:t>
            </w:r>
            <w:r w:rsidRPr="000F66FF">
              <w:rPr>
                <w:b/>
                <w:sz w:val="26"/>
              </w:rPr>
              <w:t xml:space="preserve">-- </w:t>
            </w:r>
            <w:r w:rsidR="00943C6E" w:rsidRPr="000F66FF">
              <w:rPr>
                <w:b/>
                <w:sz w:val="26"/>
                <w:szCs w:val="26"/>
              </w:rPr>
              <w:t xml:space="preserve">  </w:t>
            </w:r>
            <w:r w:rsidR="00C766DD" w:rsidRPr="000F66FF">
              <w:rPr>
                <w:b/>
                <w:sz w:val="26"/>
                <w:szCs w:val="26"/>
              </w:rPr>
              <w:t>1</w:t>
            </w:r>
            <w:r w:rsidR="001771A8" w:rsidRPr="000F66FF">
              <w:rPr>
                <w:b/>
                <w:sz w:val="26"/>
                <w:szCs w:val="26"/>
              </w:rPr>
              <w:t>2</w:t>
            </w:r>
            <w:r w:rsidRPr="000F66FF">
              <w:rPr>
                <w:b/>
                <w:sz w:val="26"/>
              </w:rPr>
              <w:t xml:space="preserve"> marks</w:t>
            </w:r>
          </w:p>
          <w:p w:rsidR="0007171E" w:rsidRPr="000F66FF" w:rsidRDefault="0007171E" w:rsidP="00A35ABB">
            <w:pPr>
              <w:pStyle w:val="BodyText"/>
              <w:spacing w:after="0"/>
              <w:rPr>
                <w:b/>
                <w:sz w:val="26"/>
                <w:szCs w:val="26"/>
              </w:rPr>
            </w:pPr>
            <w:r w:rsidRPr="000F66FF">
              <w:rPr>
                <w:b/>
                <w:sz w:val="26"/>
                <w:szCs w:val="26"/>
              </w:rPr>
              <w:t xml:space="preserve">      </w:t>
            </w:r>
          </w:p>
          <w:p w:rsidR="00A35ABB" w:rsidRPr="000F66FF" w:rsidRDefault="000659A5" w:rsidP="003E5ACE">
            <w:pPr>
              <w:pStyle w:val="BodyText"/>
              <w:numPr>
                <w:ilvl w:val="0"/>
                <w:numId w:val="31"/>
              </w:numPr>
              <w:spacing w:after="0"/>
              <w:rPr>
                <w:sz w:val="26"/>
                <w:szCs w:val="26"/>
              </w:rPr>
            </w:pPr>
            <w:r w:rsidRPr="000F66FF">
              <w:rPr>
                <w:bCs/>
                <w:color w:val="000000"/>
                <w:sz w:val="26"/>
                <w:szCs w:val="26"/>
              </w:rPr>
              <w:t xml:space="preserve">One </w:t>
            </w:r>
            <w:r w:rsidR="00956021" w:rsidRPr="000F66FF">
              <w:rPr>
                <w:bCs/>
                <w:color w:val="000000"/>
                <w:sz w:val="26"/>
                <w:szCs w:val="26"/>
              </w:rPr>
              <w:t>Master Plan of city on GIS platform for a city having existing population of 4lakhs or more</w:t>
            </w:r>
            <w:r w:rsidR="00956021" w:rsidRPr="000F66FF">
              <w:rPr>
                <w:sz w:val="26"/>
                <w:szCs w:val="26"/>
              </w:rPr>
              <w:t xml:space="preserve"> </w:t>
            </w:r>
            <w:r w:rsidR="00C766DD" w:rsidRPr="000F66FF">
              <w:rPr>
                <w:sz w:val="26"/>
                <w:szCs w:val="26"/>
              </w:rPr>
              <w:t xml:space="preserve"> - Marks </w:t>
            </w:r>
            <w:r w:rsidR="00377A98" w:rsidRPr="000F66FF">
              <w:rPr>
                <w:sz w:val="26"/>
                <w:szCs w:val="26"/>
              </w:rPr>
              <w:t>1</w:t>
            </w:r>
            <w:r w:rsidR="001771A8" w:rsidRPr="000F66FF">
              <w:rPr>
                <w:sz w:val="26"/>
                <w:szCs w:val="26"/>
              </w:rPr>
              <w:t>2</w:t>
            </w:r>
          </w:p>
          <w:p w:rsidR="00956021" w:rsidRPr="000F66FF" w:rsidRDefault="00956021" w:rsidP="00C766DD">
            <w:pPr>
              <w:pStyle w:val="BodyText"/>
              <w:spacing w:after="0"/>
              <w:ind w:left="720"/>
              <w:rPr>
                <w:sz w:val="26"/>
                <w:szCs w:val="26"/>
              </w:rPr>
            </w:pPr>
          </w:p>
        </w:tc>
        <w:tc>
          <w:tcPr>
            <w:tcW w:w="1440" w:type="dxa"/>
            <w:tcBorders>
              <w:top w:val="single" w:sz="4" w:space="0" w:color="auto"/>
              <w:bottom w:val="single" w:sz="4" w:space="0" w:color="auto"/>
            </w:tcBorders>
          </w:tcPr>
          <w:p w:rsidR="00A35ABB" w:rsidRPr="000F66FF" w:rsidRDefault="003373A3" w:rsidP="00A35ABB">
            <w:pPr>
              <w:tabs>
                <w:tab w:val="center" w:pos="6840"/>
              </w:tabs>
              <w:jc w:val="center"/>
              <w:rPr>
                <w:sz w:val="26"/>
                <w:szCs w:val="26"/>
              </w:rPr>
            </w:pPr>
            <w:r w:rsidRPr="000F66FF">
              <w:rPr>
                <w:sz w:val="26"/>
                <w:szCs w:val="26"/>
              </w:rPr>
              <w:t>2</w:t>
            </w:r>
            <w:r w:rsidR="00A35ABB" w:rsidRPr="000F66FF">
              <w:rPr>
                <w:sz w:val="26"/>
                <w:szCs w:val="26"/>
              </w:rPr>
              <w:t>0</w:t>
            </w:r>
          </w:p>
        </w:tc>
      </w:tr>
      <w:tr w:rsidR="00A35ABB" w:rsidRPr="000F66FF" w:rsidTr="00396CE5">
        <w:trPr>
          <w:jc w:val="center"/>
        </w:trPr>
        <w:tc>
          <w:tcPr>
            <w:tcW w:w="0" w:type="auto"/>
            <w:tcBorders>
              <w:top w:val="single" w:sz="4" w:space="0" w:color="auto"/>
              <w:bottom w:val="single" w:sz="4" w:space="0" w:color="auto"/>
            </w:tcBorders>
          </w:tcPr>
          <w:p w:rsidR="00A35ABB" w:rsidRPr="000F66FF" w:rsidRDefault="00A35ABB" w:rsidP="00A35ABB">
            <w:pPr>
              <w:tabs>
                <w:tab w:val="center" w:pos="6840"/>
              </w:tabs>
              <w:rPr>
                <w:b/>
                <w:sz w:val="26"/>
                <w:szCs w:val="26"/>
              </w:rPr>
            </w:pPr>
            <w:r w:rsidRPr="000F66FF">
              <w:rPr>
                <w:b/>
                <w:sz w:val="26"/>
                <w:szCs w:val="26"/>
              </w:rPr>
              <w:t>2.</w:t>
            </w:r>
          </w:p>
        </w:tc>
        <w:tc>
          <w:tcPr>
            <w:tcW w:w="7008" w:type="dxa"/>
            <w:tcBorders>
              <w:top w:val="single" w:sz="4" w:space="0" w:color="auto"/>
              <w:bottom w:val="single" w:sz="4" w:space="0" w:color="auto"/>
            </w:tcBorders>
          </w:tcPr>
          <w:p w:rsidR="00A35ABB" w:rsidRPr="000F66FF" w:rsidRDefault="00A35ABB" w:rsidP="00A35ABB">
            <w:pPr>
              <w:tabs>
                <w:tab w:val="center" w:pos="6840"/>
              </w:tabs>
              <w:rPr>
                <w:b/>
                <w:sz w:val="26"/>
                <w:szCs w:val="26"/>
              </w:rPr>
            </w:pPr>
            <w:r w:rsidRPr="000F66FF">
              <w:rPr>
                <w:b/>
                <w:sz w:val="26"/>
                <w:szCs w:val="26"/>
              </w:rPr>
              <w:t xml:space="preserve">Adequacy of the proposed work plan in response to </w:t>
            </w:r>
            <w:proofErr w:type="spellStart"/>
            <w:r w:rsidRPr="000F66FF">
              <w:rPr>
                <w:b/>
                <w:sz w:val="26"/>
                <w:szCs w:val="26"/>
              </w:rPr>
              <w:t>ToR</w:t>
            </w:r>
            <w:proofErr w:type="spellEnd"/>
          </w:p>
        </w:tc>
        <w:tc>
          <w:tcPr>
            <w:tcW w:w="1440" w:type="dxa"/>
            <w:tcBorders>
              <w:top w:val="single" w:sz="4" w:space="0" w:color="auto"/>
              <w:bottom w:val="single" w:sz="4" w:space="0" w:color="auto"/>
            </w:tcBorders>
          </w:tcPr>
          <w:p w:rsidR="00A35ABB" w:rsidRPr="000F66FF" w:rsidRDefault="003373A3" w:rsidP="00A35ABB">
            <w:pPr>
              <w:tabs>
                <w:tab w:val="center" w:pos="6840"/>
              </w:tabs>
              <w:jc w:val="center"/>
              <w:rPr>
                <w:b/>
                <w:sz w:val="26"/>
                <w:szCs w:val="26"/>
              </w:rPr>
            </w:pPr>
            <w:r w:rsidRPr="000F66FF">
              <w:rPr>
                <w:b/>
                <w:sz w:val="26"/>
                <w:szCs w:val="26"/>
              </w:rPr>
              <w:t>2</w:t>
            </w:r>
            <w:r w:rsidR="00A35ABB" w:rsidRPr="000F66FF">
              <w:rPr>
                <w:b/>
                <w:sz w:val="26"/>
                <w:szCs w:val="26"/>
              </w:rPr>
              <w:t>0</w:t>
            </w:r>
          </w:p>
        </w:tc>
      </w:tr>
      <w:tr w:rsidR="00A35ABB" w:rsidRPr="000F66FF" w:rsidTr="009C760E">
        <w:trPr>
          <w:trHeight w:val="20"/>
          <w:jc w:val="center"/>
        </w:trPr>
        <w:tc>
          <w:tcPr>
            <w:tcW w:w="0" w:type="auto"/>
            <w:tcBorders>
              <w:top w:val="single" w:sz="4" w:space="0" w:color="auto"/>
            </w:tcBorders>
          </w:tcPr>
          <w:p w:rsidR="00A35ABB" w:rsidRPr="000F66FF" w:rsidRDefault="00A35ABB" w:rsidP="00A35ABB">
            <w:pPr>
              <w:tabs>
                <w:tab w:val="center" w:pos="6840"/>
              </w:tabs>
              <w:rPr>
                <w:sz w:val="26"/>
                <w:szCs w:val="26"/>
              </w:rPr>
            </w:pPr>
            <w:r w:rsidRPr="000F66FF">
              <w:rPr>
                <w:sz w:val="26"/>
                <w:szCs w:val="26"/>
              </w:rPr>
              <w:t>a.</w:t>
            </w:r>
          </w:p>
        </w:tc>
        <w:tc>
          <w:tcPr>
            <w:tcW w:w="7008" w:type="dxa"/>
            <w:tcBorders>
              <w:top w:val="single" w:sz="4" w:space="0" w:color="auto"/>
            </w:tcBorders>
          </w:tcPr>
          <w:p w:rsidR="009C760E" w:rsidRPr="000F66FF" w:rsidRDefault="00A35ABB" w:rsidP="003E5ACE">
            <w:pPr>
              <w:pStyle w:val="ListParagraph"/>
              <w:numPr>
                <w:ilvl w:val="0"/>
                <w:numId w:val="25"/>
              </w:numPr>
              <w:tabs>
                <w:tab w:val="center" w:pos="6840"/>
              </w:tabs>
              <w:rPr>
                <w:sz w:val="26"/>
                <w:szCs w:val="26"/>
              </w:rPr>
            </w:pPr>
            <w:r w:rsidRPr="000F66FF">
              <w:rPr>
                <w:rFonts w:ascii="Times New Roman" w:hAnsi="Times New Roman" w:cs="Times New Roman"/>
                <w:sz w:val="26"/>
                <w:szCs w:val="26"/>
              </w:rPr>
              <w:t xml:space="preserve">Understanding </w:t>
            </w:r>
            <w:r w:rsidR="00350FF5" w:rsidRPr="000F66FF">
              <w:rPr>
                <w:rFonts w:ascii="Times New Roman" w:hAnsi="Times New Roman" w:cs="Times New Roman"/>
                <w:sz w:val="26"/>
                <w:szCs w:val="26"/>
              </w:rPr>
              <w:t xml:space="preserve">of the </w:t>
            </w:r>
            <w:r w:rsidR="0032009A" w:rsidRPr="000F66FF">
              <w:rPr>
                <w:rFonts w:ascii="Times New Roman" w:hAnsi="Times New Roman" w:cs="Times New Roman"/>
                <w:sz w:val="26"/>
                <w:szCs w:val="26"/>
              </w:rPr>
              <w:t>TOR</w:t>
            </w:r>
            <w:r w:rsidR="00523F92" w:rsidRPr="000F66FF">
              <w:rPr>
                <w:rFonts w:ascii="Times New Roman" w:hAnsi="Times New Roman" w:cs="Times New Roman"/>
                <w:sz w:val="26"/>
                <w:szCs w:val="26"/>
              </w:rPr>
              <w:t xml:space="preserve"> – 5</w:t>
            </w:r>
            <w:r w:rsidR="00350FF5" w:rsidRPr="000F66FF">
              <w:rPr>
                <w:rFonts w:ascii="Times New Roman" w:hAnsi="Times New Roman" w:cs="Times New Roman"/>
                <w:sz w:val="26"/>
                <w:szCs w:val="26"/>
              </w:rPr>
              <w:t xml:space="preserve"> marks</w:t>
            </w:r>
          </w:p>
          <w:p w:rsidR="009C760E" w:rsidRPr="000F66FF" w:rsidRDefault="00350FF5" w:rsidP="003E5ACE">
            <w:pPr>
              <w:pStyle w:val="ListParagraph"/>
              <w:numPr>
                <w:ilvl w:val="0"/>
                <w:numId w:val="25"/>
              </w:numPr>
              <w:tabs>
                <w:tab w:val="center" w:pos="6840"/>
              </w:tabs>
              <w:rPr>
                <w:sz w:val="26"/>
                <w:szCs w:val="26"/>
              </w:rPr>
            </w:pPr>
            <w:r w:rsidRPr="000F66FF">
              <w:rPr>
                <w:sz w:val="26"/>
                <w:szCs w:val="26"/>
              </w:rPr>
              <w:t xml:space="preserve">Approach and </w:t>
            </w:r>
            <w:r w:rsidR="00424FEF" w:rsidRPr="000F66FF">
              <w:rPr>
                <w:sz w:val="26"/>
                <w:szCs w:val="26"/>
              </w:rPr>
              <w:t>Methodology suggested</w:t>
            </w:r>
            <w:r w:rsidRPr="000F66FF">
              <w:rPr>
                <w:sz w:val="26"/>
                <w:szCs w:val="26"/>
              </w:rPr>
              <w:t xml:space="preserve"> to meet</w:t>
            </w:r>
            <w:r w:rsidR="00523F92" w:rsidRPr="000F66FF">
              <w:rPr>
                <w:sz w:val="26"/>
                <w:szCs w:val="26"/>
              </w:rPr>
              <w:t xml:space="preserve"> the project timelines – 10</w:t>
            </w:r>
            <w:r w:rsidRPr="000F66FF">
              <w:rPr>
                <w:sz w:val="26"/>
                <w:szCs w:val="26"/>
              </w:rPr>
              <w:t xml:space="preserve"> marks</w:t>
            </w:r>
          </w:p>
          <w:p w:rsidR="009C760E" w:rsidRPr="000F66FF" w:rsidRDefault="00350FF5" w:rsidP="003E5ACE">
            <w:pPr>
              <w:pStyle w:val="ListParagraph"/>
              <w:numPr>
                <w:ilvl w:val="0"/>
                <w:numId w:val="25"/>
              </w:numPr>
              <w:tabs>
                <w:tab w:val="center" w:pos="6840"/>
              </w:tabs>
              <w:rPr>
                <w:sz w:val="26"/>
                <w:szCs w:val="26"/>
              </w:rPr>
            </w:pPr>
            <w:r w:rsidRPr="000F66FF">
              <w:rPr>
                <w:sz w:val="26"/>
                <w:szCs w:val="26"/>
              </w:rPr>
              <w:t>Risks identi</w:t>
            </w:r>
            <w:r w:rsidR="00523F92" w:rsidRPr="000F66FF">
              <w:rPr>
                <w:sz w:val="26"/>
                <w:szCs w:val="26"/>
              </w:rPr>
              <w:t xml:space="preserve">fied and mitigation strategy – 2.5 </w:t>
            </w:r>
            <w:r w:rsidRPr="000F66FF">
              <w:rPr>
                <w:sz w:val="26"/>
                <w:szCs w:val="26"/>
              </w:rPr>
              <w:t xml:space="preserve"> marks</w:t>
            </w:r>
          </w:p>
          <w:p w:rsidR="00424FEF" w:rsidRPr="000F66FF" w:rsidRDefault="00350FF5" w:rsidP="003E5ACE">
            <w:pPr>
              <w:pStyle w:val="ListParagraph"/>
              <w:numPr>
                <w:ilvl w:val="0"/>
                <w:numId w:val="25"/>
              </w:numPr>
              <w:tabs>
                <w:tab w:val="center" w:pos="6840"/>
              </w:tabs>
              <w:spacing w:line="240" w:lineRule="auto"/>
              <w:rPr>
                <w:sz w:val="26"/>
                <w:szCs w:val="26"/>
              </w:rPr>
            </w:pPr>
            <w:r w:rsidRPr="000F66FF">
              <w:rPr>
                <w:sz w:val="26"/>
                <w:szCs w:val="26"/>
              </w:rPr>
              <w:t>Lessons learnt from similar engagements and e</w:t>
            </w:r>
            <w:r w:rsidR="00523F92" w:rsidRPr="000F66FF">
              <w:rPr>
                <w:sz w:val="26"/>
                <w:szCs w:val="26"/>
              </w:rPr>
              <w:t>xtrapolation to this project – 2.5</w:t>
            </w:r>
            <w:r w:rsidRPr="000F66FF">
              <w:rPr>
                <w:sz w:val="26"/>
                <w:szCs w:val="26"/>
              </w:rPr>
              <w:t xml:space="preserve"> marks</w:t>
            </w:r>
          </w:p>
        </w:tc>
        <w:tc>
          <w:tcPr>
            <w:tcW w:w="1440" w:type="dxa"/>
            <w:tcBorders>
              <w:top w:val="single" w:sz="4" w:space="0" w:color="auto"/>
            </w:tcBorders>
          </w:tcPr>
          <w:p w:rsidR="00A35ABB" w:rsidRPr="000F66FF" w:rsidRDefault="00A35ABB" w:rsidP="00A35ABB">
            <w:pPr>
              <w:tabs>
                <w:tab w:val="center" w:pos="6840"/>
              </w:tabs>
              <w:jc w:val="center"/>
              <w:rPr>
                <w:sz w:val="26"/>
                <w:szCs w:val="26"/>
              </w:rPr>
            </w:pPr>
          </w:p>
        </w:tc>
      </w:tr>
    </w:tbl>
    <w:p w:rsidR="002C7D5A" w:rsidRPr="000F66FF" w:rsidRDefault="002C7D5A" w:rsidP="002C7D5A">
      <w:pPr>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1"/>
        <w:gridCol w:w="7115"/>
        <w:gridCol w:w="1404"/>
      </w:tblGrid>
      <w:tr w:rsidR="002C7D5A" w:rsidRPr="000F66FF" w:rsidTr="00396CE5">
        <w:trPr>
          <w:jc w:val="center"/>
        </w:trPr>
        <w:tc>
          <w:tcPr>
            <w:tcW w:w="0" w:type="auto"/>
            <w:tcBorders>
              <w:top w:val="single" w:sz="4" w:space="0" w:color="auto"/>
            </w:tcBorders>
          </w:tcPr>
          <w:p w:rsidR="002C7D5A" w:rsidRPr="000F66FF" w:rsidRDefault="002C7D5A" w:rsidP="00396CE5">
            <w:pPr>
              <w:tabs>
                <w:tab w:val="center" w:pos="6840"/>
              </w:tabs>
              <w:rPr>
                <w:b/>
                <w:sz w:val="26"/>
                <w:szCs w:val="26"/>
              </w:rPr>
            </w:pPr>
            <w:r w:rsidRPr="000F66FF">
              <w:rPr>
                <w:b/>
                <w:sz w:val="26"/>
                <w:szCs w:val="26"/>
              </w:rPr>
              <w:t>3.</w:t>
            </w:r>
          </w:p>
        </w:tc>
        <w:tc>
          <w:tcPr>
            <w:tcW w:w="7115" w:type="dxa"/>
            <w:tcBorders>
              <w:top w:val="single" w:sz="4" w:space="0" w:color="auto"/>
            </w:tcBorders>
          </w:tcPr>
          <w:p w:rsidR="002C7D5A" w:rsidRPr="000F66FF" w:rsidRDefault="002C7D5A" w:rsidP="00396CE5">
            <w:pPr>
              <w:tabs>
                <w:tab w:val="center" w:pos="6840"/>
              </w:tabs>
              <w:rPr>
                <w:b/>
                <w:sz w:val="26"/>
                <w:szCs w:val="26"/>
              </w:rPr>
            </w:pPr>
            <w:r w:rsidRPr="000F66FF">
              <w:rPr>
                <w:b/>
                <w:sz w:val="26"/>
                <w:szCs w:val="26"/>
              </w:rPr>
              <w:t>Qualifications and competence of the key professional staff for the assignment</w:t>
            </w:r>
          </w:p>
        </w:tc>
        <w:tc>
          <w:tcPr>
            <w:tcW w:w="1404" w:type="dxa"/>
            <w:tcBorders>
              <w:top w:val="single" w:sz="4" w:space="0" w:color="auto"/>
            </w:tcBorders>
          </w:tcPr>
          <w:p w:rsidR="002C7D5A" w:rsidRPr="000F66FF" w:rsidRDefault="002C7D5A" w:rsidP="00396CE5">
            <w:pPr>
              <w:tabs>
                <w:tab w:val="center" w:pos="6840"/>
              </w:tabs>
              <w:jc w:val="center"/>
              <w:rPr>
                <w:b/>
                <w:sz w:val="26"/>
                <w:szCs w:val="26"/>
              </w:rPr>
            </w:pPr>
            <w:r w:rsidRPr="000F66FF">
              <w:rPr>
                <w:b/>
                <w:sz w:val="26"/>
                <w:szCs w:val="26"/>
              </w:rPr>
              <w:t>50</w:t>
            </w:r>
          </w:p>
        </w:tc>
      </w:tr>
      <w:tr w:rsidR="002C7D5A" w:rsidRPr="000F66FF" w:rsidTr="00396CE5">
        <w:trPr>
          <w:jc w:val="center"/>
        </w:trPr>
        <w:tc>
          <w:tcPr>
            <w:tcW w:w="0" w:type="auto"/>
          </w:tcPr>
          <w:p w:rsidR="002C7D5A" w:rsidRPr="000F66FF" w:rsidRDefault="002C7D5A" w:rsidP="00396CE5">
            <w:pPr>
              <w:tabs>
                <w:tab w:val="center" w:pos="6840"/>
              </w:tabs>
              <w:rPr>
                <w:sz w:val="26"/>
                <w:szCs w:val="26"/>
              </w:rPr>
            </w:pPr>
            <w:r w:rsidRPr="000F66FF">
              <w:rPr>
                <w:sz w:val="26"/>
                <w:szCs w:val="26"/>
              </w:rPr>
              <w:t>a.</w:t>
            </w:r>
          </w:p>
        </w:tc>
        <w:tc>
          <w:tcPr>
            <w:tcW w:w="7115" w:type="dxa"/>
          </w:tcPr>
          <w:p w:rsidR="002C7D5A" w:rsidRPr="000F66FF" w:rsidRDefault="002C7D5A" w:rsidP="00396CE5">
            <w:pPr>
              <w:tabs>
                <w:tab w:val="center" w:pos="6840"/>
              </w:tabs>
              <w:rPr>
                <w:sz w:val="26"/>
                <w:szCs w:val="26"/>
              </w:rPr>
            </w:pPr>
            <w:r w:rsidRPr="000F66FF">
              <w:rPr>
                <w:sz w:val="26"/>
                <w:szCs w:val="26"/>
              </w:rPr>
              <w:t>Team Leader/Urban Planner</w:t>
            </w:r>
          </w:p>
        </w:tc>
        <w:tc>
          <w:tcPr>
            <w:tcW w:w="1404" w:type="dxa"/>
          </w:tcPr>
          <w:p w:rsidR="002C7D5A" w:rsidRPr="000F66FF" w:rsidRDefault="002C7D5A" w:rsidP="00396CE5">
            <w:pPr>
              <w:tabs>
                <w:tab w:val="center" w:pos="6840"/>
              </w:tabs>
              <w:jc w:val="center"/>
              <w:rPr>
                <w:strike/>
                <w:sz w:val="26"/>
                <w:szCs w:val="26"/>
              </w:rPr>
            </w:pPr>
            <w:r w:rsidRPr="000F66FF">
              <w:rPr>
                <w:sz w:val="26"/>
                <w:szCs w:val="26"/>
              </w:rPr>
              <w:t>15</w:t>
            </w:r>
          </w:p>
        </w:tc>
      </w:tr>
      <w:tr w:rsidR="002C7D5A" w:rsidRPr="000F66FF" w:rsidTr="00396CE5">
        <w:trPr>
          <w:jc w:val="center"/>
        </w:trPr>
        <w:tc>
          <w:tcPr>
            <w:tcW w:w="0" w:type="auto"/>
          </w:tcPr>
          <w:p w:rsidR="002C7D5A" w:rsidRPr="000F66FF" w:rsidRDefault="002C7D5A" w:rsidP="00396CE5">
            <w:pPr>
              <w:tabs>
                <w:tab w:val="center" w:pos="6840"/>
              </w:tabs>
              <w:rPr>
                <w:sz w:val="26"/>
                <w:szCs w:val="26"/>
              </w:rPr>
            </w:pPr>
            <w:r w:rsidRPr="000F66FF">
              <w:rPr>
                <w:sz w:val="26"/>
                <w:szCs w:val="26"/>
              </w:rPr>
              <w:t>b.</w:t>
            </w:r>
          </w:p>
        </w:tc>
        <w:tc>
          <w:tcPr>
            <w:tcW w:w="7115" w:type="dxa"/>
          </w:tcPr>
          <w:p w:rsidR="002C7D5A" w:rsidRPr="000F66FF" w:rsidRDefault="002C7D5A" w:rsidP="00396CE5">
            <w:pPr>
              <w:suppressAutoHyphens w:val="0"/>
              <w:autoSpaceDE w:val="0"/>
              <w:autoSpaceDN w:val="0"/>
              <w:adjustRightInd w:val="0"/>
              <w:jc w:val="left"/>
              <w:rPr>
                <w:sz w:val="26"/>
                <w:szCs w:val="26"/>
              </w:rPr>
            </w:pPr>
            <w:r w:rsidRPr="000F66FF">
              <w:rPr>
                <w:sz w:val="26"/>
                <w:szCs w:val="26"/>
              </w:rPr>
              <w:t>GIS Expert</w:t>
            </w:r>
          </w:p>
        </w:tc>
        <w:tc>
          <w:tcPr>
            <w:tcW w:w="1404" w:type="dxa"/>
          </w:tcPr>
          <w:p w:rsidR="002C7D5A" w:rsidRPr="000F66FF" w:rsidRDefault="002C7D5A" w:rsidP="00396CE5">
            <w:pPr>
              <w:tabs>
                <w:tab w:val="center" w:pos="6840"/>
              </w:tabs>
              <w:jc w:val="center"/>
              <w:rPr>
                <w:sz w:val="26"/>
                <w:szCs w:val="26"/>
              </w:rPr>
            </w:pPr>
            <w:r w:rsidRPr="000F66FF">
              <w:rPr>
                <w:sz w:val="26"/>
                <w:szCs w:val="26"/>
              </w:rPr>
              <w:t>15</w:t>
            </w:r>
          </w:p>
        </w:tc>
      </w:tr>
      <w:tr w:rsidR="002C7D5A" w:rsidRPr="000F66FF" w:rsidTr="00396CE5">
        <w:trPr>
          <w:jc w:val="center"/>
        </w:trPr>
        <w:tc>
          <w:tcPr>
            <w:tcW w:w="0" w:type="auto"/>
          </w:tcPr>
          <w:p w:rsidR="002C7D5A" w:rsidRPr="000F66FF" w:rsidRDefault="002C7D5A" w:rsidP="00396CE5">
            <w:pPr>
              <w:tabs>
                <w:tab w:val="center" w:pos="6840"/>
              </w:tabs>
              <w:rPr>
                <w:sz w:val="26"/>
                <w:szCs w:val="26"/>
              </w:rPr>
            </w:pPr>
            <w:r w:rsidRPr="000F66FF">
              <w:rPr>
                <w:sz w:val="26"/>
                <w:szCs w:val="26"/>
              </w:rPr>
              <w:t>c.</w:t>
            </w:r>
          </w:p>
        </w:tc>
        <w:tc>
          <w:tcPr>
            <w:tcW w:w="7115" w:type="dxa"/>
          </w:tcPr>
          <w:p w:rsidR="002C7D5A" w:rsidRPr="000F66FF" w:rsidRDefault="002C7D5A" w:rsidP="00396CE5">
            <w:pPr>
              <w:suppressAutoHyphens w:val="0"/>
              <w:autoSpaceDE w:val="0"/>
              <w:autoSpaceDN w:val="0"/>
              <w:adjustRightInd w:val="0"/>
              <w:jc w:val="left"/>
              <w:rPr>
                <w:sz w:val="26"/>
                <w:szCs w:val="26"/>
                <w:lang w:bidi="hi-IN"/>
              </w:rPr>
            </w:pPr>
            <w:r w:rsidRPr="000F66FF">
              <w:rPr>
                <w:sz w:val="26"/>
                <w:szCs w:val="26"/>
                <w:lang w:bidi="hi-IN"/>
              </w:rPr>
              <w:t>Transport Planner</w:t>
            </w:r>
          </w:p>
        </w:tc>
        <w:tc>
          <w:tcPr>
            <w:tcW w:w="1404" w:type="dxa"/>
          </w:tcPr>
          <w:p w:rsidR="002C7D5A" w:rsidRPr="000F66FF" w:rsidRDefault="002C7D5A" w:rsidP="00396CE5">
            <w:pPr>
              <w:tabs>
                <w:tab w:val="center" w:pos="6840"/>
              </w:tabs>
              <w:jc w:val="center"/>
              <w:rPr>
                <w:sz w:val="26"/>
                <w:szCs w:val="26"/>
              </w:rPr>
            </w:pPr>
            <w:r w:rsidRPr="000F66FF">
              <w:rPr>
                <w:sz w:val="26"/>
                <w:szCs w:val="26"/>
              </w:rPr>
              <w:t>1</w:t>
            </w:r>
            <w:r w:rsidR="008B0D3F" w:rsidRPr="000F66FF">
              <w:rPr>
                <w:sz w:val="26"/>
                <w:szCs w:val="26"/>
              </w:rPr>
              <w:t>0</w:t>
            </w:r>
          </w:p>
        </w:tc>
      </w:tr>
      <w:tr w:rsidR="002C7D5A" w:rsidRPr="000F66FF" w:rsidTr="00396CE5">
        <w:trPr>
          <w:jc w:val="center"/>
        </w:trPr>
        <w:tc>
          <w:tcPr>
            <w:tcW w:w="0" w:type="auto"/>
          </w:tcPr>
          <w:p w:rsidR="002C7D5A" w:rsidRPr="000F66FF" w:rsidRDefault="002C7D5A" w:rsidP="00396CE5">
            <w:pPr>
              <w:tabs>
                <w:tab w:val="center" w:pos="6840"/>
              </w:tabs>
              <w:rPr>
                <w:sz w:val="26"/>
                <w:szCs w:val="26"/>
              </w:rPr>
            </w:pPr>
            <w:r w:rsidRPr="000F66FF">
              <w:rPr>
                <w:sz w:val="26"/>
                <w:szCs w:val="26"/>
              </w:rPr>
              <w:t>d.</w:t>
            </w:r>
          </w:p>
        </w:tc>
        <w:tc>
          <w:tcPr>
            <w:tcW w:w="7115" w:type="dxa"/>
          </w:tcPr>
          <w:p w:rsidR="002C7D5A" w:rsidRPr="000F66FF" w:rsidRDefault="002C7D5A" w:rsidP="00396CE5">
            <w:pPr>
              <w:tabs>
                <w:tab w:val="center" w:pos="6840"/>
              </w:tabs>
              <w:rPr>
                <w:sz w:val="26"/>
                <w:szCs w:val="26"/>
              </w:rPr>
            </w:pPr>
            <w:r w:rsidRPr="000F66FF">
              <w:rPr>
                <w:sz w:val="26"/>
                <w:szCs w:val="26"/>
              </w:rPr>
              <w:t>Socio-economic Expert</w:t>
            </w:r>
          </w:p>
        </w:tc>
        <w:tc>
          <w:tcPr>
            <w:tcW w:w="1404" w:type="dxa"/>
          </w:tcPr>
          <w:p w:rsidR="002C7D5A" w:rsidRPr="000F66FF" w:rsidRDefault="008B0D3F" w:rsidP="00396CE5">
            <w:pPr>
              <w:tabs>
                <w:tab w:val="center" w:pos="6840"/>
              </w:tabs>
              <w:jc w:val="center"/>
              <w:rPr>
                <w:sz w:val="26"/>
                <w:szCs w:val="26"/>
              </w:rPr>
            </w:pPr>
            <w:r w:rsidRPr="000F66FF">
              <w:rPr>
                <w:sz w:val="26"/>
                <w:szCs w:val="26"/>
              </w:rPr>
              <w:t>5</w:t>
            </w:r>
          </w:p>
        </w:tc>
      </w:tr>
      <w:tr w:rsidR="008B0D3F" w:rsidRPr="000F66FF" w:rsidTr="00396CE5">
        <w:trPr>
          <w:jc w:val="center"/>
        </w:trPr>
        <w:tc>
          <w:tcPr>
            <w:tcW w:w="0" w:type="auto"/>
          </w:tcPr>
          <w:p w:rsidR="008B0D3F" w:rsidRPr="000F66FF" w:rsidRDefault="008B0D3F" w:rsidP="00396CE5">
            <w:pPr>
              <w:tabs>
                <w:tab w:val="center" w:pos="6840"/>
              </w:tabs>
              <w:rPr>
                <w:sz w:val="26"/>
                <w:szCs w:val="26"/>
              </w:rPr>
            </w:pPr>
            <w:r w:rsidRPr="000F66FF">
              <w:rPr>
                <w:sz w:val="26"/>
                <w:szCs w:val="26"/>
              </w:rPr>
              <w:lastRenderedPageBreak/>
              <w:t>e.</w:t>
            </w:r>
          </w:p>
        </w:tc>
        <w:tc>
          <w:tcPr>
            <w:tcW w:w="7115" w:type="dxa"/>
          </w:tcPr>
          <w:p w:rsidR="008B0D3F" w:rsidRPr="000F66FF" w:rsidRDefault="008B0D3F" w:rsidP="00396CE5">
            <w:pPr>
              <w:tabs>
                <w:tab w:val="center" w:pos="6840"/>
              </w:tabs>
              <w:rPr>
                <w:sz w:val="26"/>
                <w:szCs w:val="26"/>
              </w:rPr>
            </w:pPr>
            <w:r w:rsidRPr="000F66FF">
              <w:rPr>
                <w:sz w:val="26"/>
                <w:szCs w:val="26"/>
              </w:rPr>
              <w:t>Infrastructure Expert</w:t>
            </w:r>
          </w:p>
        </w:tc>
        <w:tc>
          <w:tcPr>
            <w:tcW w:w="1404" w:type="dxa"/>
          </w:tcPr>
          <w:p w:rsidR="008B0D3F" w:rsidRPr="000F66FF" w:rsidRDefault="008B0D3F" w:rsidP="00396CE5">
            <w:pPr>
              <w:tabs>
                <w:tab w:val="center" w:pos="6840"/>
              </w:tabs>
              <w:jc w:val="center"/>
              <w:rPr>
                <w:sz w:val="26"/>
                <w:szCs w:val="26"/>
              </w:rPr>
            </w:pPr>
            <w:r w:rsidRPr="000F66FF">
              <w:rPr>
                <w:sz w:val="26"/>
                <w:szCs w:val="26"/>
              </w:rPr>
              <w:t>5</w:t>
            </w:r>
          </w:p>
        </w:tc>
      </w:tr>
      <w:tr w:rsidR="000F0C26" w:rsidRPr="000F66FF" w:rsidTr="00396CE5">
        <w:trPr>
          <w:jc w:val="center"/>
        </w:trPr>
        <w:tc>
          <w:tcPr>
            <w:tcW w:w="0" w:type="auto"/>
          </w:tcPr>
          <w:p w:rsidR="000F0C26" w:rsidRPr="000F66FF" w:rsidRDefault="000F0C26" w:rsidP="00396CE5">
            <w:pPr>
              <w:tabs>
                <w:tab w:val="center" w:pos="6840"/>
              </w:tabs>
              <w:rPr>
                <w:sz w:val="26"/>
                <w:szCs w:val="26"/>
              </w:rPr>
            </w:pPr>
            <w:r w:rsidRPr="000F66FF">
              <w:rPr>
                <w:sz w:val="26"/>
                <w:szCs w:val="26"/>
              </w:rPr>
              <w:t>f.</w:t>
            </w:r>
          </w:p>
        </w:tc>
        <w:tc>
          <w:tcPr>
            <w:tcW w:w="7115" w:type="dxa"/>
          </w:tcPr>
          <w:p w:rsidR="000F0C26" w:rsidRPr="000F66FF" w:rsidRDefault="000F0C26" w:rsidP="00396CE5">
            <w:pPr>
              <w:tabs>
                <w:tab w:val="center" w:pos="6840"/>
              </w:tabs>
              <w:rPr>
                <w:sz w:val="26"/>
                <w:szCs w:val="26"/>
              </w:rPr>
            </w:pPr>
            <w:r w:rsidRPr="000F66FF">
              <w:rPr>
                <w:sz w:val="26"/>
                <w:szCs w:val="26"/>
              </w:rPr>
              <w:t>Urban Designer (only in case of Amritsar city)</w:t>
            </w:r>
          </w:p>
        </w:tc>
        <w:tc>
          <w:tcPr>
            <w:tcW w:w="1404" w:type="dxa"/>
          </w:tcPr>
          <w:p w:rsidR="000F0C26" w:rsidRPr="000F66FF" w:rsidRDefault="00FC4116" w:rsidP="00CE13BB">
            <w:pPr>
              <w:tabs>
                <w:tab w:val="center" w:pos="6840"/>
              </w:tabs>
              <w:jc w:val="center"/>
              <w:rPr>
                <w:sz w:val="26"/>
                <w:szCs w:val="26"/>
              </w:rPr>
            </w:pPr>
            <w:r w:rsidRPr="000F66FF">
              <w:rPr>
                <w:sz w:val="26"/>
                <w:szCs w:val="26"/>
              </w:rPr>
              <w:t>*</w:t>
            </w:r>
            <w:r w:rsidR="00CE13BB" w:rsidRPr="000F66FF">
              <w:rPr>
                <w:sz w:val="26"/>
                <w:szCs w:val="26"/>
              </w:rPr>
              <w:t>*</w:t>
            </w:r>
            <w:r w:rsidR="00DA756E" w:rsidRPr="000F66FF">
              <w:rPr>
                <w:sz w:val="26"/>
                <w:szCs w:val="26"/>
              </w:rPr>
              <w:t xml:space="preserve"> </w:t>
            </w:r>
          </w:p>
        </w:tc>
      </w:tr>
      <w:tr w:rsidR="002C7D5A" w:rsidRPr="000F66FF" w:rsidTr="00396CE5">
        <w:trPr>
          <w:jc w:val="center"/>
        </w:trPr>
        <w:tc>
          <w:tcPr>
            <w:tcW w:w="0" w:type="auto"/>
            <w:tcBorders>
              <w:bottom w:val="single" w:sz="4" w:space="0" w:color="auto"/>
            </w:tcBorders>
          </w:tcPr>
          <w:p w:rsidR="002C7D5A" w:rsidRPr="000F66FF" w:rsidRDefault="002C7D5A" w:rsidP="00396CE5">
            <w:pPr>
              <w:tabs>
                <w:tab w:val="center" w:pos="6840"/>
              </w:tabs>
              <w:rPr>
                <w:b/>
                <w:sz w:val="26"/>
                <w:szCs w:val="26"/>
              </w:rPr>
            </w:pPr>
          </w:p>
        </w:tc>
        <w:tc>
          <w:tcPr>
            <w:tcW w:w="7115" w:type="dxa"/>
            <w:tcBorders>
              <w:bottom w:val="single" w:sz="4" w:space="0" w:color="auto"/>
            </w:tcBorders>
          </w:tcPr>
          <w:p w:rsidR="002C7D5A" w:rsidRPr="000F66FF" w:rsidRDefault="002C7D5A" w:rsidP="00396CE5">
            <w:pPr>
              <w:tabs>
                <w:tab w:val="center" w:pos="6840"/>
              </w:tabs>
              <w:jc w:val="left"/>
              <w:rPr>
                <w:b/>
                <w:sz w:val="26"/>
                <w:szCs w:val="26"/>
              </w:rPr>
            </w:pPr>
            <w:r w:rsidRPr="000F66FF">
              <w:rPr>
                <w:b/>
                <w:sz w:val="26"/>
                <w:szCs w:val="26"/>
              </w:rPr>
              <w:t>Total Score</w:t>
            </w:r>
          </w:p>
        </w:tc>
        <w:tc>
          <w:tcPr>
            <w:tcW w:w="1404" w:type="dxa"/>
            <w:tcBorders>
              <w:bottom w:val="single" w:sz="4" w:space="0" w:color="auto"/>
            </w:tcBorders>
          </w:tcPr>
          <w:p w:rsidR="002C7D5A" w:rsidRPr="000F66FF" w:rsidRDefault="002C7D5A" w:rsidP="00396CE5">
            <w:pPr>
              <w:tabs>
                <w:tab w:val="center" w:pos="6840"/>
              </w:tabs>
              <w:jc w:val="center"/>
              <w:rPr>
                <w:b/>
                <w:sz w:val="26"/>
                <w:szCs w:val="26"/>
              </w:rPr>
            </w:pPr>
            <w:r w:rsidRPr="000F66FF">
              <w:rPr>
                <w:b/>
                <w:sz w:val="26"/>
                <w:szCs w:val="26"/>
              </w:rPr>
              <w:t>100</w:t>
            </w:r>
          </w:p>
        </w:tc>
      </w:tr>
    </w:tbl>
    <w:p w:rsidR="002C7D5A" w:rsidRPr="000F66FF" w:rsidRDefault="00FC4116" w:rsidP="002C7D5A">
      <w:pPr>
        <w:pStyle w:val="BodyText"/>
        <w:spacing w:after="0"/>
        <w:rPr>
          <w:sz w:val="20"/>
          <w:szCs w:val="26"/>
        </w:rPr>
      </w:pPr>
      <w:r w:rsidRPr="000F66FF">
        <w:rPr>
          <w:sz w:val="26"/>
          <w:szCs w:val="26"/>
        </w:rPr>
        <w:tab/>
      </w:r>
    </w:p>
    <w:p w:rsidR="002C7D5A" w:rsidRPr="000F66FF" w:rsidRDefault="00CE13BB" w:rsidP="002C7D5A">
      <w:pPr>
        <w:pStyle w:val="BodyText"/>
        <w:spacing w:after="0"/>
        <w:rPr>
          <w:i/>
          <w:sz w:val="26"/>
          <w:szCs w:val="26"/>
        </w:rPr>
      </w:pPr>
      <w:r w:rsidRPr="000F66FF">
        <w:rPr>
          <w:i/>
          <w:sz w:val="26"/>
          <w:szCs w:val="26"/>
        </w:rPr>
        <w:t xml:space="preserve">* </w:t>
      </w:r>
      <w:r w:rsidR="002C7D5A" w:rsidRPr="000F66FF">
        <w:rPr>
          <w:i/>
          <w:sz w:val="26"/>
          <w:szCs w:val="26"/>
        </w:rPr>
        <w:t>Illustrative list of “Similar Assignments”:</w:t>
      </w:r>
    </w:p>
    <w:p w:rsidR="002C7D5A" w:rsidRPr="000F66FF" w:rsidRDefault="002C7D5A" w:rsidP="003E5ACE">
      <w:pPr>
        <w:pStyle w:val="BodyText"/>
        <w:numPr>
          <w:ilvl w:val="0"/>
          <w:numId w:val="21"/>
        </w:numPr>
        <w:spacing w:after="0"/>
        <w:ind w:firstLine="90"/>
        <w:rPr>
          <w:i/>
          <w:sz w:val="26"/>
          <w:szCs w:val="26"/>
        </w:rPr>
      </w:pPr>
      <w:r w:rsidRPr="000F66FF">
        <w:rPr>
          <w:i/>
          <w:sz w:val="26"/>
          <w:szCs w:val="26"/>
        </w:rPr>
        <w:t>Generation of geospatial database for a city/ town</w:t>
      </w:r>
    </w:p>
    <w:p w:rsidR="00A35ABB" w:rsidRPr="000F66FF" w:rsidRDefault="002C7D5A" w:rsidP="003E5ACE">
      <w:pPr>
        <w:pStyle w:val="BodyText"/>
        <w:numPr>
          <w:ilvl w:val="0"/>
          <w:numId w:val="21"/>
        </w:numPr>
        <w:spacing w:after="0"/>
        <w:ind w:firstLine="90"/>
        <w:rPr>
          <w:i/>
          <w:sz w:val="26"/>
          <w:szCs w:val="26"/>
        </w:rPr>
      </w:pPr>
      <w:r w:rsidRPr="000F66FF">
        <w:rPr>
          <w:i/>
          <w:sz w:val="26"/>
          <w:szCs w:val="26"/>
        </w:rPr>
        <w:t>Formulation of Master/ Development Plan using GIS database</w:t>
      </w:r>
    </w:p>
    <w:p w:rsidR="00A35ABB" w:rsidRPr="000F66FF" w:rsidRDefault="00A35ABB" w:rsidP="003E5ACE">
      <w:pPr>
        <w:pStyle w:val="BodyText"/>
        <w:numPr>
          <w:ilvl w:val="0"/>
          <w:numId w:val="21"/>
        </w:numPr>
        <w:spacing w:after="0"/>
        <w:ind w:firstLine="90"/>
        <w:rPr>
          <w:i/>
          <w:sz w:val="26"/>
          <w:szCs w:val="26"/>
        </w:rPr>
      </w:pPr>
      <w:r w:rsidRPr="000F66FF">
        <w:rPr>
          <w:i/>
          <w:sz w:val="26"/>
          <w:szCs w:val="26"/>
        </w:rPr>
        <w:t>Zonal plans using GIS database</w:t>
      </w:r>
    </w:p>
    <w:p w:rsidR="002C7D5A" w:rsidRPr="000F66FF" w:rsidRDefault="002C7D5A" w:rsidP="003E5ACE">
      <w:pPr>
        <w:pStyle w:val="BodyText"/>
        <w:numPr>
          <w:ilvl w:val="0"/>
          <w:numId w:val="21"/>
        </w:numPr>
        <w:spacing w:after="0"/>
        <w:ind w:firstLine="90"/>
        <w:rPr>
          <w:i/>
          <w:sz w:val="26"/>
          <w:szCs w:val="26"/>
        </w:rPr>
      </w:pPr>
      <w:r w:rsidRPr="000F66FF">
        <w:rPr>
          <w:i/>
          <w:sz w:val="26"/>
          <w:szCs w:val="26"/>
        </w:rPr>
        <w:t>Spatial Planning for New Town/ Industrial Township</w:t>
      </w:r>
    </w:p>
    <w:p w:rsidR="002C7D5A" w:rsidRPr="000F66FF" w:rsidRDefault="002C7D5A" w:rsidP="003E5ACE">
      <w:pPr>
        <w:pStyle w:val="BodyText"/>
        <w:numPr>
          <w:ilvl w:val="0"/>
          <w:numId w:val="21"/>
        </w:numPr>
        <w:spacing w:after="0"/>
        <w:ind w:firstLine="90"/>
        <w:rPr>
          <w:i/>
          <w:sz w:val="26"/>
          <w:szCs w:val="26"/>
        </w:rPr>
      </w:pPr>
      <w:r w:rsidRPr="000F66FF">
        <w:rPr>
          <w:i/>
          <w:sz w:val="26"/>
          <w:szCs w:val="26"/>
        </w:rPr>
        <w:t>Planning and implementation using GIS of urban sector projects like water supply, sewerage, etc., national highway/ metro/ similar large infrastructure projects</w:t>
      </w:r>
    </w:p>
    <w:p w:rsidR="002C7D5A" w:rsidRPr="000F66FF" w:rsidRDefault="002C7D5A" w:rsidP="003E5ACE">
      <w:pPr>
        <w:pStyle w:val="BodyText"/>
        <w:numPr>
          <w:ilvl w:val="0"/>
          <w:numId w:val="21"/>
        </w:numPr>
        <w:spacing w:after="0"/>
        <w:ind w:firstLine="90"/>
        <w:rPr>
          <w:i/>
          <w:sz w:val="26"/>
          <w:szCs w:val="26"/>
        </w:rPr>
      </w:pPr>
      <w:r w:rsidRPr="000F66FF">
        <w:rPr>
          <w:i/>
          <w:sz w:val="26"/>
          <w:szCs w:val="26"/>
        </w:rPr>
        <w:t>Formulation of Regional Plan for a region/ sub-region</w:t>
      </w:r>
    </w:p>
    <w:p w:rsidR="002C7D5A" w:rsidRPr="000F66FF" w:rsidRDefault="002C7D5A" w:rsidP="003E5ACE">
      <w:pPr>
        <w:pStyle w:val="BodyText"/>
        <w:numPr>
          <w:ilvl w:val="0"/>
          <w:numId w:val="21"/>
        </w:numPr>
        <w:spacing w:after="0"/>
        <w:ind w:firstLine="90"/>
        <w:rPr>
          <w:i/>
          <w:sz w:val="26"/>
          <w:szCs w:val="26"/>
        </w:rPr>
      </w:pPr>
      <w:r w:rsidRPr="000F66FF">
        <w:rPr>
          <w:i/>
          <w:sz w:val="26"/>
          <w:szCs w:val="26"/>
        </w:rPr>
        <w:t>City Development Plan under JNNURM</w:t>
      </w:r>
    </w:p>
    <w:p w:rsidR="00376FB7" w:rsidRPr="000F66FF" w:rsidRDefault="00376FB7" w:rsidP="00376FB7">
      <w:pPr>
        <w:pStyle w:val="BodyText"/>
        <w:spacing w:after="0"/>
        <w:ind w:left="360"/>
        <w:rPr>
          <w:i/>
          <w:sz w:val="12"/>
          <w:szCs w:val="26"/>
        </w:rPr>
      </w:pPr>
    </w:p>
    <w:p w:rsidR="002C7D5A" w:rsidRPr="000F66FF" w:rsidRDefault="00CE13BB" w:rsidP="002C7D5A">
      <w:pPr>
        <w:pStyle w:val="BodyText"/>
        <w:spacing w:after="0"/>
        <w:rPr>
          <w:i/>
          <w:sz w:val="26"/>
          <w:szCs w:val="26"/>
        </w:rPr>
      </w:pPr>
      <w:r w:rsidRPr="000F66FF">
        <w:rPr>
          <w:i/>
          <w:sz w:val="26"/>
          <w:szCs w:val="26"/>
        </w:rPr>
        <w:t>*</w:t>
      </w:r>
      <w:r w:rsidR="00376FB7" w:rsidRPr="000F66FF">
        <w:rPr>
          <w:i/>
          <w:sz w:val="26"/>
          <w:szCs w:val="26"/>
        </w:rPr>
        <w:t xml:space="preserve">* </w:t>
      </w:r>
      <w:r w:rsidR="006640D7" w:rsidRPr="000F66FF">
        <w:rPr>
          <w:i/>
          <w:sz w:val="26"/>
          <w:szCs w:val="26"/>
        </w:rPr>
        <w:t xml:space="preserve">In case of bidding for Amritsar city, position of </w:t>
      </w:r>
      <w:proofErr w:type="gramStart"/>
      <w:r w:rsidRPr="000F66FF">
        <w:rPr>
          <w:i/>
          <w:sz w:val="26"/>
          <w:szCs w:val="26"/>
        </w:rPr>
        <w:t>Urban</w:t>
      </w:r>
      <w:proofErr w:type="gramEnd"/>
      <w:r w:rsidRPr="000F66FF">
        <w:rPr>
          <w:i/>
          <w:sz w:val="26"/>
          <w:szCs w:val="26"/>
        </w:rPr>
        <w:t xml:space="preserve"> designer is mandatory. </w:t>
      </w:r>
      <w:r w:rsidR="00376FB7" w:rsidRPr="000F66FF">
        <w:rPr>
          <w:i/>
          <w:sz w:val="26"/>
          <w:szCs w:val="26"/>
        </w:rPr>
        <w:t xml:space="preserve">The marks for </w:t>
      </w:r>
      <w:proofErr w:type="spellStart"/>
      <w:r w:rsidR="006640D7" w:rsidRPr="000F66FF">
        <w:rPr>
          <w:i/>
          <w:sz w:val="26"/>
          <w:szCs w:val="26"/>
        </w:rPr>
        <w:t>para</w:t>
      </w:r>
      <w:proofErr w:type="spellEnd"/>
      <w:r w:rsidR="006640D7" w:rsidRPr="000F66FF">
        <w:rPr>
          <w:i/>
          <w:sz w:val="26"/>
          <w:szCs w:val="26"/>
        </w:rPr>
        <w:t xml:space="preserve"> </w:t>
      </w:r>
      <w:r w:rsidR="00376FB7" w:rsidRPr="000F66FF">
        <w:rPr>
          <w:i/>
          <w:sz w:val="26"/>
          <w:szCs w:val="26"/>
        </w:rPr>
        <w:t xml:space="preserve">3d, 3e &amp; 3f </w:t>
      </w:r>
      <w:r w:rsidR="006640D7" w:rsidRPr="000F66FF">
        <w:rPr>
          <w:i/>
          <w:sz w:val="26"/>
          <w:szCs w:val="26"/>
        </w:rPr>
        <w:t xml:space="preserve">above </w:t>
      </w:r>
      <w:r w:rsidR="00376FB7" w:rsidRPr="000F66FF">
        <w:rPr>
          <w:i/>
          <w:sz w:val="26"/>
          <w:szCs w:val="26"/>
        </w:rPr>
        <w:t>shall be 3</w:t>
      </w:r>
      <w:proofErr w:type="gramStart"/>
      <w:r w:rsidR="00376FB7" w:rsidRPr="000F66FF">
        <w:rPr>
          <w:i/>
          <w:sz w:val="26"/>
          <w:szCs w:val="26"/>
        </w:rPr>
        <w:t>,4</w:t>
      </w:r>
      <w:proofErr w:type="gramEnd"/>
      <w:r w:rsidR="00376FB7" w:rsidRPr="000F66FF">
        <w:rPr>
          <w:i/>
          <w:sz w:val="26"/>
          <w:szCs w:val="26"/>
        </w:rPr>
        <w:t xml:space="preserve"> &amp; 3 respectively.</w:t>
      </w:r>
    </w:p>
    <w:p w:rsidR="00376FB7" w:rsidRPr="000F66FF" w:rsidRDefault="00376FB7" w:rsidP="002C7D5A">
      <w:pPr>
        <w:pStyle w:val="BodyText"/>
        <w:spacing w:after="0"/>
        <w:rPr>
          <w:sz w:val="20"/>
          <w:szCs w:val="26"/>
        </w:rPr>
      </w:pPr>
    </w:p>
    <w:p w:rsidR="002C7D5A" w:rsidRPr="000F66FF" w:rsidRDefault="002C7D5A" w:rsidP="002C7D5A">
      <w:pPr>
        <w:rPr>
          <w:sz w:val="26"/>
          <w:szCs w:val="26"/>
        </w:rPr>
      </w:pPr>
      <w:r w:rsidRPr="000F66FF">
        <w:rPr>
          <w:sz w:val="26"/>
          <w:szCs w:val="26"/>
        </w:rPr>
        <w:t>9.4</w:t>
      </w:r>
      <w:r w:rsidRPr="000F66FF">
        <w:rPr>
          <w:sz w:val="26"/>
          <w:szCs w:val="26"/>
        </w:rPr>
        <w:tab/>
        <w:t>The percent distribution of points for qualifications and competence of the key professional staff for the assignment are:</w:t>
      </w:r>
    </w:p>
    <w:p w:rsidR="006F6566" w:rsidRPr="000F66FF" w:rsidRDefault="006F6566" w:rsidP="006F6566">
      <w:pPr>
        <w:pStyle w:val="BodyText"/>
        <w:rPr>
          <w:sz w:val="26"/>
          <w:szCs w:val="26"/>
        </w:rPr>
      </w:pPr>
    </w:p>
    <w:p w:rsidR="002C7D5A" w:rsidRPr="000F66FF" w:rsidRDefault="002C7D5A" w:rsidP="002C7D5A">
      <w:pPr>
        <w:pStyle w:val="BodyText"/>
        <w:spacing w:after="0"/>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6"/>
        <w:gridCol w:w="3742"/>
        <w:gridCol w:w="776"/>
      </w:tblGrid>
      <w:tr w:rsidR="002C7D5A" w:rsidRPr="000F66FF" w:rsidTr="00396CE5">
        <w:trPr>
          <w:jc w:val="center"/>
        </w:trPr>
        <w:tc>
          <w:tcPr>
            <w:tcW w:w="696" w:type="dxa"/>
            <w:shd w:val="clear" w:color="auto" w:fill="auto"/>
          </w:tcPr>
          <w:p w:rsidR="002C7D5A" w:rsidRPr="000F66FF" w:rsidRDefault="002C7D5A" w:rsidP="00396CE5">
            <w:pPr>
              <w:pStyle w:val="BodyText"/>
              <w:spacing w:after="0"/>
              <w:rPr>
                <w:sz w:val="26"/>
                <w:szCs w:val="26"/>
              </w:rPr>
            </w:pPr>
            <w:r w:rsidRPr="000F66FF">
              <w:rPr>
                <w:sz w:val="26"/>
                <w:szCs w:val="26"/>
              </w:rPr>
              <w:t>(</w:t>
            </w:r>
            <w:proofErr w:type="spellStart"/>
            <w:r w:rsidRPr="000F66FF">
              <w:rPr>
                <w:sz w:val="26"/>
                <w:szCs w:val="26"/>
              </w:rPr>
              <w:t>i</w:t>
            </w:r>
            <w:proofErr w:type="spellEnd"/>
            <w:r w:rsidRPr="000F66FF">
              <w:rPr>
                <w:sz w:val="26"/>
                <w:szCs w:val="26"/>
              </w:rPr>
              <w:t>)</w:t>
            </w:r>
          </w:p>
        </w:tc>
        <w:tc>
          <w:tcPr>
            <w:tcW w:w="3742" w:type="dxa"/>
            <w:shd w:val="clear" w:color="auto" w:fill="auto"/>
          </w:tcPr>
          <w:p w:rsidR="002C7D5A" w:rsidRPr="000F66FF" w:rsidRDefault="002C7D5A" w:rsidP="00396CE5">
            <w:pPr>
              <w:pStyle w:val="BodyText"/>
              <w:spacing w:after="0"/>
              <w:rPr>
                <w:sz w:val="26"/>
                <w:szCs w:val="26"/>
              </w:rPr>
            </w:pPr>
            <w:r w:rsidRPr="000F66FF">
              <w:rPr>
                <w:sz w:val="26"/>
                <w:szCs w:val="26"/>
              </w:rPr>
              <w:t>Educational qualifications</w:t>
            </w:r>
          </w:p>
        </w:tc>
        <w:tc>
          <w:tcPr>
            <w:tcW w:w="776" w:type="dxa"/>
            <w:shd w:val="clear" w:color="auto" w:fill="auto"/>
          </w:tcPr>
          <w:p w:rsidR="002C7D5A" w:rsidRPr="000F66FF" w:rsidRDefault="00705D34" w:rsidP="00396CE5">
            <w:pPr>
              <w:pStyle w:val="BodyText"/>
              <w:spacing w:after="0"/>
              <w:jc w:val="center"/>
              <w:rPr>
                <w:sz w:val="26"/>
                <w:szCs w:val="26"/>
              </w:rPr>
            </w:pPr>
            <w:r w:rsidRPr="000F66FF">
              <w:rPr>
                <w:sz w:val="26"/>
                <w:szCs w:val="26"/>
              </w:rPr>
              <w:t>3</w:t>
            </w:r>
            <w:r w:rsidR="002C7D5A" w:rsidRPr="000F66FF">
              <w:rPr>
                <w:sz w:val="26"/>
                <w:szCs w:val="26"/>
              </w:rPr>
              <w:t>0%</w:t>
            </w:r>
          </w:p>
        </w:tc>
      </w:tr>
      <w:tr w:rsidR="002C7D5A" w:rsidRPr="000F66FF" w:rsidTr="00396CE5">
        <w:trPr>
          <w:jc w:val="center"/>
        </w:trPr>
        <w:tc>
          <w:tcPr>
            <w:tcW w:w="696" w:type="dxa"/>
            <w:shd w:val="clear" w:color="auto" w:fill="auto"/>
          </w:tcPr>
          <w:p w:rsidR="002C7D5A" w:rsidRPr="000F66FF" w:rsidRDefault="002C7D5A" w:rsidP="00396CE5">
            <w:pPr>
              <w:pStyle w:val="BodyText"/>
              <w:spacing w:after="0"/>
              <w:rPr>
                <w:sz w:val="26"/>
                <w:szCs w:val="26"/>
              </w:rPr>
            </w:pPr>
            <w:r w:rsidRPr="000F66FF">
              <w:rPr>
                <w:sz w:val="26"/>
                <w:szCs w:val="26"/>
              </w:rPr>
              <w:t>(ii)</w:t>
            </w:r>
          </w:p>
        </w:tc>
        <w:tc>
          <w:tcPr>
            <w:tcW w:w="3742" w:type="dxa"/>
            <w:shd w:val="clear" w:color="auto" w:fill="auto"/>
          </w:tcPr>
          <w:p w:rsidR="002C7D5A" w:rsidRPr="000F66FF" w:rsidRDefault="00B647AA" w:rsidP="00396CE5">
            <w:pPr>
              <w:pStyle w:val="BodyText"/>
              <w:spacing w:after="0"/>
              <w:rPr>
                <w:sz w:val="26"/>
                <w:szCs w:val="26"/>
              </w:rPr>
            </w:pPr>
            <w:r w:rsidRPr="000F66FF">
              <w:rPr>
                <w:sz w:val="26"/>
                <w:szCs w:val="26"/>
              </w:rPr>
              <w:t>Relevant E</w:t>
            </w:r>
            <w:r w:rsidR="002C7D5A" w:rsidRPr="000F66FF">
              <w:rPr>
                <w:sz w:val="26"/>
                <w:szCs w:val="26"/>
              </w:rPr>
              <w:t>xperience for the project</w:t>
            </w:r>
          </w:p>
        </w:tc>
        <w:tc>
          <w:tcPr>
            <w:tcW w:w="776" w:type="dxa"/>
            <w:shd w:val="clear" w:color="auto" w:fill="auto"/>
          </w:tcPr>
          <w:p w:rsidR="002C7D5A" w:rsidRPr="000F66FF" w:rsidRDefault="002C7D5A" w:rsidP="00396CE5">
            <w:pPr>
              <w:pStyle w:val="BodyText"/>
              <w:spacing w:after="0"/>
              <w:jc w:val="center"/>
              <w:rPr>
                <w:sz w:val="26"/>
                <w:szCs w:val="26"/>
              </w:rPr>
            </w:pPr>
            <w:r w:rsidRPr="000F66FF">
              <w:rPr>
                <w:sz w:val="26"/>
                <w:szCs w:val="26"/>
              </w:rPr>
              <w:t>70%</w:t>
            </w:r>
          </w:p>
        </w:tc>
      </w:tr>
      <w:tr w:rsidR="00B647AA" w:rsidRPr="000F66FF" w:rsidTr="00396CE5">
        <w:trPr>
          <w:jc w:val="center"/>
        </w:trPr>
        <w:tc>
          <w:tcPr>
            <w:tcW w:w="696" w:type="dxa"/>
            <w:shd w:val="clear" w:color="auto" w:fill="auto"/>
          </w:tcPr>
          <w:p w:rsidR="00B647AA" w:rsidRPr="000F66FF" w:rsidRDefault="00B647AA" w:rsidP="00396CE5">
            <w:pPr>
              <w:pStyle w:val="BodyText"/>
              <w:spacing w:after="0"/>
              <w:rPr>
                <w:sz w:val="26"/>
                <w:szCs w:val="26"/>
              </w:rPr>
            </w:pPr>
            <w:r w:rsidRPr="000F66FF">
              <w:rPr>
                <w:sz w:val="26"/>
                <w:szCs w:val="26"/>
              </w:rPr>
              <w:t>(iii)</w:t>
            </w:r>
          </w:p>
        </w:tc>
        <w:tc>
          <w:tcPr>
            <w:tcW w:w="3742" w:type="dxa"/>
            <w:shd w:val="clear" w:color="auto" w:fill="auto"/>
          </w:tcPr>
          <w:p w:rsidR="00B90EFB" w:rsidRPr="000F66FF" w:rsidRDefault="00B647AA" w:rsidP="00B90EFB">
            <w:pPr>
              <w:pStyle w:val="BodyText"/>
              <w:spacing w:after="0"/>
              <w:rPr>
                <w:sz w:val="20"/>
              </w:rPr>
            </w:pPr>
            <w:r w:rsidRPr="000F66FF">
              <w:rPr>
                <w:sz w:val="26"/>
                <w:szCs w:val="26"/>
              </w:rPr>
              <w:t>For Team Leader,</w:t>
            </w:r>
            <w:r w:rsidRPr="000F66FF">
              <w:rPr>
                <w:sz w:val="20"/>
              </w:rPr>
              <w:t xml:space="preserve"> </w:t>
            </w:r>
            <w:r w:rsidR="00B90EFB" w:rsidRPr="000F66FF">
              <w:rPr>
                <w:sz w:val="26"/>
                <w:szCs w:val="26"/>
              </w:rPr>
              <w:t>percent distribution of points</w:t>
            </w:r>
            <w:r w:rsidR="007C26FC" w:rsidRPr="000F66FF">
              <w:rPr>
                <w:sz w:val="26"/>
                <w:szCs w:val="26"/>
              </w:rPr>
              <w:t xml:space="preserve"> for qualifications and competence</w:t>
            </w:r>
            <w:r w:rsidR="00B90EFB" w:rsidRPr="000F66FF">
              <w:rPr>
                <w:sz w:val="26"/>
                <w:szCs w:val="26"/>
              </w:rPr>
              <w:t xml:space="preserve"> shall be as per clause 9.5(1) mentioned in the subsequent </w:t>
            </w:r>
            <w:proofErr w:type="spellStart"/>
            <w:r w:rsidR="00B90EFB" w:rsidRPr="000F66FF">
              <w:rPr>
                <w:sz w:val="26"/>
                <w:szCs w:val="26"/>
              </w:rPr>
              <w:t>para</w:t>
            </w:r>
            <w:proofErr w:type="spellEnd"/>
            <w:r w:rsidR="00B90EFB" w:rsidRPr="000F66FF">
              <w:rPr>
                <w:sz w:val="26"/>
                <w:szCs w:val="26"/>
              </w:rPr>
              <w:t xml:space="preserve"> below.</w:t>
            </w:r>
          </w:p>
        </w:tc>
        <w:tc>
          <w:tcPr>
            <w:tcW w:w="776" w:type="dxa"/>
            <w:shd w:val="clear" w:color="auto" w:fill="auto"/>
          </w:tcPr>
          <w:p w:rsidR="00B647AA" w:rsidRPr="000F66FF" w:rsidRDefault="00B647AA" w:rsidP="00396CE5">
            <w:pPr>
              <w:pStyle w:val="BodyText"/>
              <w:spacing w:after="0"/>
              <w:jc w:val="center"/>
              <w:rPr>
                <w:sz w:val="26"/>
                <w:szCs w:val="26"/>
              </w:rPr>
            </w:pPr>
          </w:p>
        </w:tc>
      </w:tr>
    </w:tbl>
    <w:p w:rsidR="002C7D5A" w:rsidRPr="000F66FF" w:rsidRDefault="002C7D5A" w:rsidP="002C7D5A">
      <w:pPr>
        <w:rPr>
          <w:sz w:val="26"/>
          <w:szCs w:val="26"/>
        </w:rPr>
      </w:pPr>
    </w:p>
    <w:p w:rsidR="002C7D5A" w:rsidRPr="000F66FF" w:rsidRDefault="002C7D5A" w:rsidP="002C7D5A">
      <w:pPr>
        <w:rPr>
          <w:sz w:val="26"/>
          <w:szCs w:val="26"/>
        </w:rPr>
      </w:pPr>
      <w:r w:rsidRPr="000F66FF">
        <w:rPr>
          <w:sz w:val="26"/>
          <w:szCs w:val="26"/>
        </w:rPr>
        <w:t>9.5</w:t>
      </w:r>
      <w:r w:rsidRPr="000F66FF">
        <w:rPr>
          <w:sz w:val="26"/>
          <w:szCs w:val="26"/>
        </w:rPr>
        <w:tab/>
        <w:t>The required experience of proposed key professional staff is</w:t>
      </w:r>
      <w:r w:rsidR="00964425" w:rsidRPr="000F66FF">
        <w:rPr>
          <w:sz w:val="26"/>
          <w:szCs w:val="26"/>
        </w:rPr>
        <w:t xml:space="preserve"> as under</w:t>
      </w:r>
      <w:r w:rsidRPr="000F66FF">
        <w:rPr>
          <w:sz w:val="26"/>
          <w:szCs w:val="26"/>
        </w:rPr>
        <w:t>:</w:t>
      </w:r>
    </w:p>
    <w:p w:rsidR="004E2188" w:rsidRPr="000F66FF" w:rsidRDefault="004E2188" w:rsidP="004E2188">
      <w:pPr>
        <w:pStyle w:val="BodyText"/>
        <w:rPr>
          <w:sz w:val="4"/>
        </w:rPr>
      </w:pPr>
    </w:p>
    <w:tbl>
      <w:tblPr>
        <w:tblStyle w:val="TableGrid"/>
        <w:tblW w:w="0" w:type="auto"/>
        <w:jc w:val="center"/>
        <w:tblLook w:val="04A0"/>
      </w:tblPr>
      <w:tblGrid>
        <w:gridCol w:w="576"/>
        <w:gridCol w:w="1526"/>
        <w:gridCol w:w="2246"/>
        <w:gridCol w:w="672"/>
        <w:gridCol w:w="1039"/>
        <w:gridCol w:w="1329"/>
        <w:gridCol w:w="2577"/>
      </w:tblGrid>
      <w:tr w:rsidR="00A96D7A" w:rsidRPr="000F66FF" w:rsidTr="003332BD">
        <w:trPr>
          <w:tblHeader/>
          <w:jc w:val="center"/>
        </w:trPr>
        <w:tc>
          <w:tcPr>
            <w:tcW w:w="576" w:type="dxa"/>
          </w:tcPr>
          <w:p w:rsidR="00A96D7A" w:rsidRPr="000F66FF" w:rsidRDefault="00A96D7A" w:rsidP="00396CE5">
            <w:pPr>
              <w:pStyle w:val="BodyText"/>
              <w:spacing w:after="0"/>
              <w:jc w:val="center"/>
              <w:rPr>
                <w:b/>
                <w:sz w:val="20"/>
              </w:rPr>
            </w:pPr>
            <w:r w:rsidRPr="000F66FF">
              <w:rPr>
                <w:b/>
                <w:sz w:val="20"/>
              </w:rPr>
              <w:t>Sl. No.</w:t>
            </w:r>
          </w:p>
        </w:tc>
        <w:tc>
          <w:tcPr>
            <w:tcW w:w="1526" w:type="dxa"/>
          </w:tcPr>
          <w:p w:rsidR="00A96D7A" w:rsidRPr="000F66FF" w:rsidRDefault="00A96D7A" w:rsidP="00396CE5">
            <w:pPr>
              <w:pStyle w:val="BodyText"/>
              <w:spacing w:after="0"/>
              <w:jc w:val="center"/>
              <w:rPr>
                <w:b/>
                <w:sz w:val="20"/>
              </w:rPr>
            </w:pPr>
            <w:r w:rsidRPr="000F66FF">
              <w:rPr>
                <w:b/>
                <w:sz w:val="20"/>
              </w:rPr>
              <w:t>Key professional</w:t>
            </w:r>
          </w:p>
        </w:tc>
        <w:tc>
          <w:tcPr>
            <w:tcW w:w="2246" w:type="dxa"/>
          </w:tcPr>
          <w:p w:rsidR="00A96D7A" w:rsidRPr="000F66FF" w:rsidRDefault="00A96D7A" w:rsidP="00396CE5">
            <w:pPr>
              <w:pStyle w:val="BodyText"/>
              <w:spacing w:after="0"/>
              <w:jc w:val="center"/>
              <w:rPr>
                <w:b/>
                <w:sz w:val="20"/>
              </w:rPr>
            </w:pPr>
            <w:r w:rsidRPr="000F66FF">
              <w:rPr>
                <w:b/>
                <w:sz w:val="20"/>
              </w:rPr>
              <w:t>Qualifications &amp; Experience</w:t>
            </w:r>
          </w:p>
        </w:tc>
        <w:tc>
          <w:tcPr>
            <w:tcW w:w="672" w:type="dxa"/>
          </w:tcPr>
          <w:p w:rsidR="00A96D7A" w:rsidRPr="000F66FF" w:rsidRDefault="00A96D7A" w:rsidP="001D1A07">
            <w:pPr>
              <w:pStyle w:val="BodyText"/>
              <w:spacing w:after="0"/>
              <w:jc w:val="center"/>
              <w:rPr>
                <w:b/>
                <w:sz w:val="20"/>
              </w:rPr>
            </w:pPr>
            <w:r w:rsidRPr="000F66FF">
              <w:rPr>
                <w:b/>
                <w:sz w:val="20"/>
              </w:rPr>
              <w:t>Total no.</w:t>
            </w:r>
          </w:p>
        </w:tc>
        <w:tc>
          <w:tcPr>
            <w:tcW w:w="1039" w:type="dxa"/>
          </w:tcPr>
          <w:p w:rsidR="00A96D7A" w:rsidRPr="000F66FF" w:rsidRDefault="00A96D7A" w:rsidP="001D1A07">
            <w:pPr>
              <w:pStyle w:val="BodyText"/>
              <w:spacing w:after="0"/>
              <w:jc w:val="center"/>
              <w:rPr>
                <w:b/>
                <w:sz w:val="20"/>
              </w:rPr>
            </w:pPr>
            <w:r w:rsidRPr="000F66FF">
              <w:rPr>
                <w:b/>
                <w:sz w:val="20"/>
              </w:rPr>
              <w:t>On which project employed</w:t>
            </w:r>
          </w:p>
        </w:tc>
        <w:tc>
          <w:tcPr>
            <w:tcW w:w="1329" w:type="dxa"/>
          </w:tcPr>
          <w:p w:rsidR="00A96D7A" w:rsidRPr="000F66FF" w:rsidRDefault="00A96D7A" w:rsidP="001D1A07">
            <w:pPr>
              <w:pStyle w:val="BodyText"/>
              <w:spacing w:after="0"/>
              <w:jc w:val="center"/>
              <w:rPr>
                <w:b/>
                <w:sz w:val="20"/>
              </w:rPr>
            </w:pPr>
            <w:r w:rsidRPr="000F66FF">
              <w:rPr>
                <w:b/>
                <w:sz w:val="20"/>
              </w:rPr>
              <w:t>Expected dated of completion of project</w:t>
            </w:r>
          </w:p>
        </w:tc>
        <w:tc>
          <w:tcPr>
            <w:tcW w:w="2577" w:type="dxa"/>
          </w:tcPr>
          <w:p w:rsidR="00A96D7A" w:rsidRPr="000F66FF" w:rsidRDefault="00A96D7A" w:rsidP="00396CE5">
            <w:pPr>
              <w:pStyle w:val="BodyText"/>
              <w:spacing w:after="0"/>
              <w:jc w:val="center"/>
              <w:rPr>
                <w:b/>
                <w:sz w:val="20"/>
              </w:rPr>
            </w:pPr>
            <w:r w:rsidRPr="000F66FF">
              <w:rPr>
                <w:b/>
                <w:sz w:val="20"/>
              </w:rPr>
              <w:t>Area of Specific Expertise</w:t>
            </w:r>
          </w:p>
        </w:tc>
      </w:tr>
      <w:tr w:rsidR="00AC7856" w:rsidRPr="000F66FF" w:rsidTr="003332BD">
        <w:trPr>
          <w:jc w:val="center"/>
        </w:trPr>
        <w:tc>
          <w:tcPr>
            <w:tcW w:w="576" w:type="dxa"/>
          </w:tcPr>
          <w:p w:rsidR="00AC7856" w:rsidRPr="000F66FF" w:rsidRDefault="00AC7856" w:rsidP="003E5ACE">
            <w:pPr>
              <w:pStyle w:val="BodyText"/>
              <w:numPr>
                <w:ilvl w:val="0"/>
                <w:numId w:val="22"/>
              </w:numPr>
              <w:spacing w:after="0"/>
              <w:ind w:left="0" w:firstLine="0"/>
              <w:rPr>
                <w:sz w:val="20"/>
              </w:rPr>
            </w:pPr>
          </w:p>
        </w:tc>
        <w:tc>
          <w:tcPr>
            <w:tcW w:w="1526" w:type="dxa"/>
          </w:tcPr>
          <w:p w:rsidR="00AC7856" w:rsidRPr="000F66FF" w:rsidRDefault="00AC7856" w:rsidP="00396CE5">
            <w:pPr>
              <w:tabs>
                <w:tab w:val="center" w:pos="6840"/>
              </w:tabs>
              <w:rPr>
                <w:sz w:val="20"/>
              </w:rPr>
            </w:pPr>
            <w:r w:rsidRPr="000F66FF">
              <w:rPr>
                <w:sz w:val="20"/>
              </w:rPr>
              <w:t xml:space="preserve">Team Leader/ </w:t>
            </w:r>
          </w:p>
          <w:p w:rsidR="00AC7856" w:rsidRPr="000F66FF" w:rsidRDefault="00AC7856" w:rsidP="00396CE5">
            <w:pPr>
              <w:tabs>
                <w:tab w:val="center" w:pos="6840"/>
              </w:tabs>
              <w:rPr>
                <w:sz w:val="20"/>
              </w:rPr>
            </w:pPr>
            <w:r w:rsidRPr="000F66FF">
              <w:rPr>
                <w:sz w:val="20"/>
              </w:rPr>
              <w:t>Urban Planner</w:t>
            </w:r>
          </w:p>
          <w:p w:rsidR="00AC7856" w:rsidRPr="000F66FF" w:rsidRDefault="00AC7856" w:rsidP="00396CE5">
            <w:pPr>
              <w:pStyle w:val="BodyText"/>
              <w:spacing w:after="0"/>
              <w:rPr>
                <w:sz w:val="20"/>
              </w:rPr>
            </w:pPr>
          </w:p>
        </w:tc>
        <w:tc>
          <w:tcPr>
            <w:tcW w:w="2246" w:type="dxa"/>
          </w:tcPr>
          <w:p w:rsidR="00AC7856" w:rsidRPr="000F66FF" w:rsidRDefault="00AC7856" w:rsidP="0048694E">
            <w:pPr>
              <w:pStyle w:val="TableFormat"/>
              <w:tabs>
                <w:tab w:val="left" w:pos="70"/>
              </w:tabs>
              <w:spacing w:before="120" w:after="120" w:line="240" w:lineRule="auto"/>
              <w:ind w:left="70" w:right="28"/>
              <w:jc w:val="both"/>
              <w:rPr>
                <w:rFonts w:ascii="Times New Roman" w:eastAsia="Times New Roman" w:hAnsi="Times New Roman"/>
                <w:bCs w:val="0"/>
                <w:color w:val="000000"/>
                <w:sz w:val="20"/>
                <w:lang w:val="en-US" w:eastAsia="en-US"/>
              </w:rPr>
            </w:pPr>
            <w:r w:rsidRPr="000F66FF">
              <w:rPr>
                <w:rFonts w:ascii="Times New Roman" w:hAnsi="Times New Roman"/>
                <w:color w:val="000000"/>
                <w:sz w:val="20"/>
                <w:lang w:val="en-US"/>
              </w:rPr>
              <w:t>Post Graduate in Urban and Regional Planning</w:t>
            </w:r>
            <w:r w:rsidRPr="000F66FF">
              <w:rPr>
                <w:rFonts w:ascii="Times New Roman" w:eastAsia="Times New Roman" w:hAnsi="Times New Roman"/>
                <w:bCs w:val="0"/>
                <w:color w:val="000000"/>
                <w:sz w:val="20"/>
                <w:lang w:val="en-US" w:eastAsia="en-US"/>
              </w:rPr>
              <w:t>/ Urban Planning</w:t>
            </w:r>
            <w:r w:rsidR="006B1360" w:rsidRPr="000F66FF">
              <w:rPr>
                <w:rFonts w:ascii="Times New Roman" w:hAnsi="Times New Roman"/>
                <w:color w:val="000000"/>
                <w:sz w:val="20"/>
                <w:lang w:val="en-US"/>
              </w:rPr>
              <w:t xml:space="preserve"> </w:t>
            </w:r>
            <w:proofErr w:type="gramStart"/>
            <w:r w:rsidR="006B1360" w:rsidRPr="000F66FF">
              <w:rPr>
                <w:rFonts w:ascii="Times New Roman" w:hAnsi="Times New Roman"/>
                <w:color w:val="000000"/>
                <w:sz w:val="20"/>
                <w:lang w:val="en-US"/>
              </w:rPr>
              <w:t xml:space="preserve">with </w:t>
            </w:r>
            <w:r w:rsidRPr="000F66FF">
              <w:rPr>
                <w:rFonts w:ascii="Times New Roman" w:eastAsia="Times New Roman" w:hAnsi="Times New Roman"/>
                <w:bCs w:val="0"/>
                <w:color w:val="000000"/>
                <w:sz w:val="20"/>
                <w:lang w:val="en-US" w:eastAsia="en-US"/>
              </w:rPr>
              <w:t xml:space="preserve"> </w:t>
            </w:r>
            <w:r w:rsidRPr="000F66FF">
              <w:rPr>
                <w:rFonts w:ascii="Times New Roman" w:hAnsi="Times New Roman"/>
                <w:color w:val="000000"/>
                <w:sz w:val="20"/>
                <w:lang w:val="en-US"/>
              </w:rPr>
              <w:t>15</w:t>
            </w:r>
            <w:proofErr w:type="gramEnd"/>
            <w:r w:rsidRPr="000F66FF">
              <w:rPr>
                <w:rFonts w:ascii="Times New Roman" w:hAnsi="Times New Roman"/>
                <w:color w:val="000000"/>
                <w:sz w:val="20"/>
                <w:lang w:val="en-US"/>
              </w:rPr>
              <w:t xml:space="preserve"> years’ experience </w:t>
            </w:r>
            <w:r w:rsidRPr="000F66FF">
              <w:rPr>
                <w:rFonts w:ascii="Times New Roman" w:eastAsia="Times New Roman" w:hAnsi="Times New Roman"/>
                <w:bCs w:val="0"/>
                <w:color w:val="000000"/>
                <w:sz w:val="20"/>
                <w:lang w:val="en-US" w:eastAsia="en-US"/>
              </w:rPr>
              <w:t>in relevant assignments. (</w:t>
            </w:r>
            <w:proofErr w:type="gramStart"/>
            <w:r w:rsidRPr="000F66FF">
              <w:rPr>
                <w:rFonts w:ascii="Times New Roman" w:eastAsia="Times New Roman" w:hAnsi="Times New Roman"/>
                <w:bCs w:val="0"/>
                <w:color w:val="000000"/>
                <w:sz w:val="20"/>
                <w:lang w:val="en-US" w:eastAsia="en-US"/>
              </w:rPr>
              <w:t>marks-</w:t>
            </w:r>
            <w:proofErr w:type="gramEnd"/>
            <w:r w:rsidRPr="000F66FF">
              <w:rPr>
                <w:rFonts w:ascii="Times New Roman" w:eastAsia="Times New Roman" w:hAnsi="Times New Roman"/>
                <w:bCs w:val="0"/>
                <w:color w:val="000000"/>
                <w:sz w:val="20"/>
                <w:lang w:val="en-US" w:eastAsia="en-US"/>
              </w:rPr>
              <w:t xml:space="preserve"> 30%)</w:t>
            </w:r>
          </w:p>
          <w:p w:rsidR="00AC7856" w:rsidRPr="000F66FF" w:rsidRDefault="00AC7856" w:rsidP="0048694E">
            <w:pPr>
              <w:pStyle w:val="TableFormat"/>
              <w:tabs>
                <w:tab w:val="left" w:pos="70"/>
              </w:tabs>
              <w:spacing w:before="120" w:after="120" w:line="240" w:lineRule="auto"/>
              <w:ind w:left="70" w:right="28"/>
              <w:jc w:val="both"/>
              <w:rPr>
                <w:rFonts w:ascii="Times New Roman" w:eastAsia="Times New Roman" w:hAnsi="Times New Roman"/>
                <w:bCs w:val="0"/>
                <w:color w:val="000000"/>
                <w:sz w:val="20"/>
                <w:lang w:val="en-US" w:eastAsia="en-US"/>
              </w:rPr>
            </w:pPr>
            <w:r w:rsidRPr="000F66FF">
              <w:rPr>
                <w:rFonts w:ascii="Times New Roman" w:eastAsia="Times New Roman" w:hAnsi="Times New Roman"/>
                <w:bCs w:val="0"/>
                <w:color w:val="000000"/>
                <w:sz w:val="20"/>
                <w:lang w:val="en-US" w:eastAsia="en-US"/>
              </w:rPr>
              <w:t xml:space="preserve"> Should</w:t>
            </w:r>
            <w:r w:rsidRPr="000F66FF">
              <w:rPr>
                <w:rFonts w:ascii="Times New Roman" w:hAnsi="Times New Roman"/>
                <w:color w:val="000000"/>
                <w:sz w:val="20"/>
                <w:lang w:val="en-US"/>
              </w:rPr>
              <w:t xml:space="preserve"> have prepared at least 2 master plans out of which minimum one </w:t>
            </w:r>
            <w:r w:rsidRPr="000F66FF">
              <w:rPr>
                <w:rFonts w:ascii="Times New Roman" w:eastAsia="Times New Roman" w:hAnsi="Times New Roman"/>
                <w:bCs w:val="0"/>
                <w:color w:val="000000"/>
                <w:sz w:val="20"/>
                <w:lang w:val="en-US" w:eastAsia="en-US"/>
              </w:rPr>
              <w:t xml:space="preserve">Master Plan on GIS platform </w:t>
            </w:r>
            <w:r w:rsidRPr="000F66FF">
              <w:rPr>
                <w:rFonts w:ascii="Times New Roman" w:hAnsi="Times New Roman"/>
                <w:color w:val="000000"/>
                <w:sz w:val="20"/>
                <w:lang w:val="en-US"/>
              </w:rPr>
              <w:t xml:space="preserve">should be of a city having 5 </w:t>
            </w:r>
            <w:proofErr w:type="spellStart"/>
            <w:r w:rsidRPr="000F66FF">
              <w:rPr>
                <w:rFonts w:ascii="Times New Roman" w:hAnsi="Times New Roman"/>
                <w:color w:val="000000"/>
                <w:sz w:val="20"/>
                <w:lang w:val="en-US"/>
              </w:rPr>
              <w:t>lakh</w:t>
            </w:r>
            <w:proofErr w:type="spellEnd"/>
            <w:r w:rsidRPr="000F66FF">
              <w:rPr>
                <w:rFonts w:ascii="Times New Roman" w:hAnsi="Times New Roman"/>
                <w:color w:val="000000"/>
                <w:sz w:val="20"/>
                <w:lang w:val="en-US"/>
              </w:rPr>
              <w:t xml:space="preserve"> population</w:t>
            </w:r>
            <w:r w:rsidRPr="000F66FF">
              <w:rPr>
                <w:rFonts w:ascii="Times New Roman" w:eastAsia="Times New Roman" w:hAnsi="Times New Roman"/>
                <w:bCs w:val="0"/>
                <w:color w:val="000000"/>
                <w:sz w:val="20"/>
                <w:lang w:val="en-US" w:eastAsia="en-US"/>
              </w:rPr>
              <w:t xml:space="preserve">, if bidding for Amritsar city and in </w:t>
            </w:r>
            <w:r w:rsidRPr="000F66FF">
              <w:rPr>
                <w:rFonts w:ascii="Times New Roman" w:eastAsia="Times New Roman" w:hAnsi="Times New Roman"/>
                <w:bCs w:val="0"/>
                <w:color w:val="000000"/>
                <w:sz w:val="20"/>
                <w:lang w:val="en-US" w:eastAsia="en-US"/>
              </w:rPr>
              <w:lastRenderedPageBreak/>
              <w:t xml:space="preserve">case of other 3 cities, </w:t>
            </w:r>
            <w:r w:rsidR="005A1321" w:rsidRPr="000F66FF">
              <w:rPr>
                <w:rFonts w:ascii="Times New Roman" w:eastAsia="Times New Roman" w:hAnsi="Times New Roman"/>
                <w:bCs w:val="0"/>
                <w:color w:val="000000"/>
                <w:sz w:val="20"/>
                <w:lang w:val="en-US" w:eastAsia="en-US"/>
              </w:rPr>
              <w:t>should</w:t>
            </w:r>
            <w:r w:rsidR="005A1321" w:rsidRPr="000F66FF">
              <w:rPr>
                <w:rFonts w:ascii="Times New Roman" w:hAnsi="Times New Roman"/>
                <w:color w:val="000000"/>
                <w:sz w:val="20"/>
                <w:lang w:val="en-US"/>
              </w:rPr>
              <w:t xml:space="preserve"> have prepared at least 2 master plans out of which</w:t>
            </w:r>
            <w:r w:rsidR="005A1321" w:rsidRPr="000F66FF">
              <w:rPr>
                <w:rFonts w:ascii="Times New Roman" w:eastAsia="Times New Roman" w:hAnsi="Times New Roman"/>
                <w:bCs w:val="0"/>
                <w:color w:val="000000"/>
                <w:sz w:val="20"/>
                <w:lang w:val="en-US" w:eastAsia="en-US"/>
              </w:rPr>
              <w:t xml:space="preserve"> </w:t>
            </w:r>
            <w:r w:rsidRPr="000F66FF">
              <w:rPr>
                <w:rFonts w:ascii="Times New Roman" w:eastAsia="Times New Roman" w:hAnsi="Times New Roman"/>
                <w:bCs w:val="0"/>
                <w:color w:val="000000"/>
                <w:sz w:val="20"/>
                <w:lang w:val="en-US" w:eastAsia="en-US"/>
              </w:rPr>
              <w:t xml:space="preserve">at least one Master Plan of a city on GIS platform should be for a city having population of not less than 4 </w:t>
            </w:r>
            <w:proofErr w:type="spellStart"/>
            <w:r w:rsidRPr="000F66FF">
              <w:rPr>
                <w:rFonts w:ascii="Times New Roman" w:eastAsia="Times New Roman" w:hAnsi="Times New Roman"/>
                <w:bCs w:val="0"/>
                <w:color w:val="000000"/>
                <w:sz w:val="20"/>
                <w:lang w:val="en-US" w:eastAsia="en-US"/>
              </w:rPr>
              <w:t>lakhs</w:t>
            </w:r>
            <w:proofErr w:type="spellEnd"/>
            <w:r w:rsidRPr="000F66FF">
              <w:rPr>
                <w:rFonts w:ascii="Times New Roman" w:eastAsia="Times New Roman" w:hAnsi="Times New Roman"/>
                <w:bCs w:val="0"/>
                <w:color w:val="000000"/>
                <w:sz w:val="20"/>
                <w:lang w:val="en-US" w:eastAsia="en-US"/>
              </w:rPr>
              <w:t xml:space="preserve"> or design population of</w:t>
            </w:r>
            <w:r w:rsidRPr="000F66FF">
              <w:rPr>
                <w:rFonts w:ascii="Times New Roman" w:hAnsi="Times New Roman"/>
                <w:color w:val="000000"/>
                <w:sz w:val="20"/>
                <w:lang w:val="en-US"/>
              </w:rPr>
              <w:t xml:space="preserve"> 10 </w:t>
            </w:r>
            <w:proofErr w:type="spellStart"/>
            <w:r w:rsidR="005A1321" w:rsidRPr="000F66FF">
              <w:rPr>
                <w:rFonts w:ascii="Times New Roman" w:eastAsia="Times New Roman" w:hAnsi="Times New Roman"/>
                <w:bCs w:val="0"/>
                <w:color w:val="000000"/>
                <w:sz w:val="20"/>
                <w:lang w:val="en-US" w:eastAsia="en-US"/>
              </w:rPr>
              <w:t>lacs</w:t>
            </w:r>
            <w:proofErr w:type="spellEnd"/>
            <w:r w:rsidR="005A1321" w:rsidRPr="000F66FF">
              <w:rPr>
                <w:rFonts w:ascii="Times New Roman" w:eastAsia="Times New Roman" w:hAnsi="Times New Roman"/>
                <w:bCs w:val="0"/>
                <w:color w:val="000000"/>
                <w:sz w:val="20"/>
                <w:lang w:val="en-US" w:eastAsia="en-US"/>
              </w:rPr>
              <w:t>. (Marks-5</w:t>
            </w:r>
            <w:r w:rsidRPr="000F66FF">
              <w:rPr>
                <w:rFonts w:ascii="Times New Roman" w:eastAsia="Times New Roman" w:hAnsi="Times New Roman"/>
                <w:bCs w:val="0"/>
                <w:color w:val="000000"/>
                <w:sz w:val="20"/>
                <w:lang w:val="en-US" w:eastAsia="en-US"/>
              </w:rPr>
              <w:t>0%)</w:t>
            </w:r>
          </w:p>
          <w:p w:rsidR="00B90EFB" w:rsidRPr="000F66FF" w:rsidRDefault="00B90EFB" w:rsidP="00B90EFB">
            <w:r w:rsidRPr="000F66FF">
              <w:rPr>
                <w:sz w:val="20"/>
              </w:rPr>
              <w:t xml:space="preserve">Remaining 20% marks shall be assigned for experience in other </w:t>
            </w:r>
            <w:r w:rsidRPr="000F66FF">
              <w:rPr>
                <w:bCs/>
                <w:color w:val="000000"/>
                <w:sz w:val="20"/>
              </w:rPr>
              <w:t>relevant assignments</w:t>
            </w:r>
            <w:r w:rsidRPr="000F66FF">
              <w:rPr>
                <w:color w:val="000000"/>
                <w:sz w:val="20"/>
              </w:rPr>
              <w:t>.</w:t>
            </w:r>
          </w:p>
          <w:p w:rsidR="00AC7856" w:rsidRPr="000F66FF" w:rsidRDefault="00AC7856" w:rsidP="00970586">
            <w:pPr>
              <w:rPr>
                <w:sz w:val="20"/>
              </w:rPr>
            </w:pPr>
          </w:p>
        </w:tc>
        <w:tc>
          <w:tcPr>
            <w:tcW w:w="672" w:type="dxa"/>
          </w:tcPr>
          <w:p w:rsidR="00AC7856" w:rsidRPr="000F66FF" w:rsidRDefault="00AC7856" w:rsidP="00396CE5">
            <w:pPr>
              <w:pStyle w:val="BodyText"/>
              <w:spacing w:after="0"/>
              <w:rPr>
                <w:sz w:val="20"/>
              </w:rPr>
            </w:pPr>
          </w:p>
        </w:tc>
        <w:tc>
          <w:tcPr>
            <w:tcW w:w="1039" w:type="dxa"/>
          </w:tcPr>
          <w:p w:rsidR="00AC7856" w:rsidRPr="000F66FF" w:rsidRDefault="00AC7856" w:rsidP="00396CE5">
            <w:pPr>
              <w:pStyle w:val="BodyText"/>
              <w:spacing w:after="0"/>
              <w:rPr>
                <w:sz w:val="20"/>
              </w:rPr>
            </w:pPr>
          </w:p>
        </w:tc>
        <w:tc>
          <w:tcPr>
            <w:tcW w:w="1329" w:type="dxa"/>
          </w:tcPr>
          <w:p w:rsidR="00AC7856" w:rsidRPr="000F66FF" w:rsidRDefault="00AC7856" w:rsidP="00396CE5">
            <w:pPr>
              <w:pStyle w:val="BodyText"/>
              <w:spacing w:after="0"/>
              <w:rPr>
                <w:sz w:val="20"/>
              </w:rPr>
            </w:pPr>
          </w:p>
        </w:tc>
        <w:tc>
          <w:tcPr>
            <w:tcW w:w="2577" w:type="dxa"/>
          </w:tcPr>
          <w:p w:rsidR="00AC7856" w:rsidRPr="000F66FF" w:rsidRDefault="00AC7856" w:rsidP="00396CE5">
            <w:pPr>
              <w:pStyle w:val="BodyText"/>
              <w:spacing w:after="0"/>
              <w:rPr>
                <w:sz w:val="20"/>
              </w:rPr>
            </w:pPr>
            <w:r w:rsidRPr="000F66FF">
              <w:rPr>
                <w:sz w:val="20"/>
              </w:rPr>
              <w:t xml:space="preserve">1.Experience in formulation of GIS based master plans,  </w:t>
            </w:r>
          </w:p>
          <w:p w:rsidR="00AC7856" w:rsidRPr="000F66FF" w:rsidRDefault="00AC7856" w:rsidP="00396CE5">
            <w:pPr>
              <w:pStyle w:val="BodyText"/>
              <w:spacing w:after="0"/>
              <w:rPr>
                <w:sz w:val="20"/>
              </w:rPr>
            </w:pPr>
            <w:r w:rsidRPr="000F66FF">
              <w:rPr>
                <w:sz w:val="20"/>
              </w:rPr>
              <w:t>2.Development Plans, regional plans,</w:t>
            </w:r>
          </w:p>
          <w:p w:rsidR="00AC7856" w:rsidRPr="000F66FF" w:rsidRDefault="00AC7856" w:rsidP="00396CE5">
            <w:pPr>
              <w:pStyle w:val="BodyText"/>
              <w:spacing w:after="0"/>
              <w:rPr>
                <w:sz w:val="20"/>
              </w:rPr>
            </w:pPr>
            <w:r w:rsidRPr="000F66FF">
              <w:rPr>
                <w:sz w:val="20"/>
              </w:rPr>
              <w:t xml:space="preserve">3.SEZ-Master Plans, area plans, </w:t>
            </w:r>
          </w:p>
          <w:p w:rsidR="00AC7856" w:rsidRPr="000F66FF" w:rsidRDefault="00AC7856" w:rsidP="00396CE5">
            <w:pPr>
              <w:pStyle w:val="BodyText"/>
              <w:spacing w:after="0"/>
              <w:rPr>
                <w:sz w:val="20"/>
              </w:rPr>
            </w:pPr>
            <w:r w:rsidRPr="000F66FF">
              <w:rPr>
                <w:sz w:val="20"/>
              </w:rPr>
              <w:t xml:space="preserve">4.Zonal Plans, </w:t>
            </w:r>
          </w:p>
          <w:p w:rsidR="00AC7856" w:rsidRPr="000F66FF" w:rsidRDefault="00AC7856" w:rsidP="00396CE5">
            <w:pPr>
              <w:pStyle w:val="BodyText"/>
              <w:spacing w:after="0"/>
              <w:rPr>
                <w:sz w:val="20"/>
              </w:rPr>
            </w:pPr>
            <w:r w:rsidRPr="000F66FF">
              <w:rPr>
                <w:sz w:val="20"/>
              </w:rPr>
              <w:t>5.town planning schemes,</w:t>
            </w:r>
          </w:p>
          <w:p w:rsidR="00AC7856" w:rsidRPr="000F66FF" w:rsidRDefault="00AC7856" w:rsidP="00396CE5">
            <w:pPr>
              <w:pStyle w:val="BodyText"/>
              <w:spacing w:after="0"/>
              <w:rPr>
                <w:sz w:val="20"/>
              </w:rPr>
            </w:pPr>
            <w:proofErr w:type="gramStart"/>
            <w:r w:rsidRPr="000F66FF">
              <w:rPr>
                <w:sz w:val="20"/>
              </w:rPr>
              <w:t>with</w:t>
            </w:r>
            <w:proofErr w:type="gramEnd"/>
            <w:r w:rsidRPr="000F66FF">
              <w:rPr>
                <w:sz w:val="20"/>
              </w:rPr>
              <w:t xml:space="preserve"> leadership qualities to lead the team effectively.</w:t>
            </w:r>
          </w:p>
        </w:tc>
      </w:tr>
      <w:tr w:rsidR="00AC7856" w:rsidRPr="000F66FF" w:rsidTr="003332BD">
        <w:trPr>
          <w:jc w:val="center"/>
        </w:trPr>
        <w:tc>
          <w:tcPr>
            <w:tcW w:w="576" w:type="dxa"/>
          </w:tcPr>
          <w:p w:rsidR="00AC7856" w:rsidRPr="000F66FF" w:rsidRDefault="00AC7856" w:rsidP="003E5ACE">
            <w:pPr>
              <w:pStyle w:val="BodyText"/>
              <w:numPr>
                <w:ilvl w:val="0"/>
                <w:numId w:val="22"/>
              </w:numPr>
              <w:spacing w:after="0"/>
              <w:ind w:left="0" w:firstLine="0"/>
              <w:rPr>
                <w:sz w:val="20"/>
              </w:rPr>
            </w:pPr>
          </w:p>
        </w:tc>
        <w:tc>
          <w:tcPr>
            <w:tcW w:w="1526" w:type="dxa"/>
          </w:tcPr>
          <w:p w:rsidR="00AC7856" w:rsidRPr="000F66FF" w:rsidRDefault="00AC7856" w:rsidP="00396CE5">
            <w:pPr>
              <w:pStyle w:val="BodyText"/>
              <w:spacing w:after="0"/>
              <w:rPr>
                <w:sz w:val="20"/>
              </w:rPr>
            </w:pPr>
            <w:r w:rsidRPr="000F66FF">
              <w:rPr>
                <w:sz w:val="20"/>
              </w:rPr>
              <w:t>GIS Expert</w:t>
            </w:r>
          </w:p>
          <w:p w:rsidR="00AC7856" w:rsidRPr="000F66FF" w:rsidRDefault="00AC7856" w:rsidP="00396CE5">
            <w:pPr>
              <w:pStyle w:val="BodyText"/>
              <w:spacing w:after="0"/>
              <w:rPr>
                <w:sz w:val="20"/>
              </w:rPr>
            </w:pPr>
          </w:p>
        </w:tc>
        <w:tc>
          <w:tcPr>
            <w:tcW w:w="2246" w:type="dxa"/>
          </w:tcPr>
          <w:p w:rsidR="00AC7856" w:rsidRPr="000F66FF" w:rsidRDefault="00AC7856" w:rsidP="00396CE5">
            <w:pPr>
              <w:pStyle w:val="BodyText"/>
              <w:spacing w:after="0"/>
              <w:rPr>
                <w:sz w:val="20"/>
              </w:rPr>
            </w:pPr>
            <w:proofErr w:type="spellStart"/>
            <w:r w:rsidRPr="000F66FF">
              <w:rPr>
                <w:sz w:val="20"/>
              </w:rPr>
              <w:t>M.Tech</w:t>
            </w:r>
            <w:proofErr w:type="spellEnd"/>
            <w:r w:rsidRPr="000F66FF">
              <w:rPr>
                <w:sz w:val="20"/>
              </w:rPr>
              <w:t>/ Master in Geo-Informatics/ post graduate diploma in GIS from recognized university/diploma with 5 years’ experience and should have handled at least 2 projects of GIS based application for a city/ cities in the last 10 years.</w:t>
            </w:r>
          </w:p>
        </w:tc>
        <w:tc>
          <w:tcPr>
            <w:tcW w:w="672" w:type="dxa"/>
          </w:tcPr>
          <w:p w:rsidR="00AC7856" w:rsidRPr="000F66FF" w:rsidRDefault="00AC7856" w:rsidP="00396CE5">
            <w:pPr>
              <w:pStyle w:val="BodyText"/>
              <w:spacing w:after="0"/>
              <w:rPr>
                <w:sz w:val="20"/>
              </w:rPr>
            </w:pPr>
          </w:p>
        </w:tc>
        <w:tc>
          <w:tcPr>
            <w:tcW w:w="1039" w:type="dxa"/>
          </w:tcPr>
          <w:p w:rsidR="00AC7856" w:rsidRPr="000F66FF" w:rsidRDefault="00AC7856" w:rsidP="00396CE5">
            <w:pPr>
              <w:pStyle w:val="BodyText"/>
              <w:spacing w:after="0"/>
              <w:rPr>
                <w:sz w:val="20"/>
              </w:rPr>
            </w:pPr>
          </w:p>
        </w:tc>
        <w:tc>
          <w:tcPr>
            <w:tcW w:w="1329" w:type="dxa"/>
          </w:tcPr>
          <w:p w:rsidR="00AC7856" w:rsidRPr="000F66FF" w:rsidRDefault="00AC7856" w:rsidP="00396CE5">
            <w:pPr>
              <w:pStyle w:val="BodyText"/>
              <w:spacing w:after="0"/>
              <w:rPr>
                <w:sz w:val="20"/>
              </w:rPr>
            </w:pPr>
          </w:p>
        </w:tc>
        <w:tc>
          <w:tcPr>
            <w:tcW w:w="2577" w:type="dxa"/>
          </w:tcPr>
          <w:p w:rsidR="00AC7856" w:rsidRPr="000F66FF" w:rsidRDefault="00AC7856" w:rsidP="00396CE5">
            <w:pPr>
              <w:pStyle w:val="BodyText"/>
              <w:spacing w:after="0"/>
              <w:rPr>
                <w:sz w:val="20"/>
              </w:rPr>
            </w:pPr>
            <w:proofErr w:type="gramStart"/>
            <w:r w:rsidRPr="000F66FF">
              <w:rPr>
                <w:sz w:val="20"/>
              </w:rPr>
              <w:t>1.Experience</w:t>
            </w:r>
            <w:proofErr w:type="gramEnd"/>
            <w:r w:rsidRPr="000F66FF">
              <w:rPr>
                <w:sz w:val="20"/>
              </w:rPr>
              <w:t xml:space="preserve"> in developing and managing geo-databases is essential. </w:t>
            </w:r>
          </w:p>
          <w:p w:rsidR="00AC7856" w:rsidRPr="000F66FF" w:rsidRDefault="00AC7856" w:rsidP="00396CE5">
            <w:pPr>
              <w:pStyle w:val="BodyText"/>
              <w:spacing w:after="0"/>
              <w:rPr>
                <w:sz w:val="20"/>
              </w:rPr>
            </w:pPr>
            <w:r w:rsidRPr="000F66FF">
              <w:rPr>
                <w:sz w:val="20"/>
              </w:rPr>
              <w:t xml:space="preserve">2. Strong practical experience in GIS software tools like </w:t>
            </w:r>
            <w:proofErr w:type="spellStart"/>
            <w:r w:rsidRPr="000F66FF">
              <w:rPr>
                <w:sz w:val="20"/>
              </w:rPr>
              <w:t>ArcMap</w:t>
            </w:r>
            <w:proofErr w:type="spellEnd"/>
            <w:r w:rsidRPr="000F66FF">
              <w:rPr>
                <w:sz w:val="20"/>
              </w:rPr>
              <w:t>, ERDAS and other platforms.</w:t>
            </w:r>
          </w:p>
          <w:p w:rsidR="00AC7856" w:rsidRPr="000F66FF" w:rsidRDefault="00AC7856" w:rsidP="00396CE5">
            <w:pPr>
              <w:pStyle w:val="BodyText"/>
              <w:spacing w:after="0"/>
              <w:rPr>
                <w:sz w:val="20"/>
              </w:rPr>
            </w:pPr>
            <w:r w:rsidRPr="000F66FF">
              <w:rPr>
                <w:sz w:val="20"/>
              </w:rPr>
              <w:t xml:space="preserve">3.Preparation of base maps, </w:t>
            </w:r>
          </w:p>
          <w:p w:rsidR="00AC7856" w:rsidRPr="000F66FF" w:rsidRDefault="00AC7856" w:rsidP="00396CE5">
            <w:pPr>
              <w:pStyle w:val="BodyText"/>
              <w:spacing w:after="0"/>
              <w:rPr>
                <w:sz w:val="20"/>
              </w:rPr>
            </w:pPr>
            <w:r w:rsidRPr="000F66FF">
              <w:rPr>
                <w:sz w:val="20"/>
              </w:rPr>
              <w:t xml:space="preserve">4. </w:t>
            </w:r>
            <w:proofErr w:type="gramStart"/>
            <w:r w:rsidRPr="000F66FF">
              <w:rPr>
                <w:sz w:val="20"/>
              </w:rPr>
              <w:t>spatial</w:t>
            </w:r>
            <w:proofErr w:type="gramEnd"/>
            <w:r w:rsidRPr="000F66FF">
              <w:rPr>
                <w:sz w:val="20"/>
              </w:rPr>
              <w:t xml:space="preserve"> attribute data collection and vetting of maps.</w:t>
            </w:r>
          </w:p>
          <w:p w:rsidR="00AC7856" w:rsidRPr="000F66FF" w:rsidRDefault="00AC7856" w:rsidP="00396CE5">
            <w:pPr>
              <w:pStyle w:val="BodyText"/>
              <w:spacing w:after="0"/>
              <w:rPr>
                <w:sz w:val="20"/>
              </w:rPr>
            </w:pPr>
            <w:r w:rsidRPr="000F66FF">
              <w:rPr>
                <w:sz w:val="20"/>
              </w:rPr>
              <w:t>5. GIS data analysis and modeling tool.</w:t>
            </w:r>
          </w:p>
        </w:tc>
      </w:tr>
      <w:tr w:rsidR="00AC7856" w:rsidRPr="000F66FF" w:rsidTr="003332BD">
        <w:trPr>
          <w:jc w:val="center"/>
        </w:trPr>
        <w:tc>
          <w:tcPr>
            <w:tcW w:w="576" w:type="dxa"/>
          </w:tcPr>
          <w:p w:rsidR="00AC7856" w:rsidRPr="000F66FF" w:rsidRDefault="00AC7856" w:rsidP="003E5ACE">
            <w:pPr>
              <w:pStyle w:val="BodyText"/>
              <w:numPr>
                <w:ilvl w:val="0"/>
                <w:numId w:val="22"/>
              </w:numPr>
              <w:spacing w:after="0"/>
              <w:ind w:left="0" w:firstLine="0"/>
              <w:rPr>
                <w:sz w:val="20"/>
              </w:rPr>
            </w:pPr>
          </w:p>
        </w:tc>
        <w:tc>
          <w:tcPr>
            <w:tcW w:w="1526" w:type="dxa"/>
          </w:tcPr>
          <w:p w:rsidR="00AC7856" w:rsidRPr="000F66FF" w:rsidRDefault="00AC7856" w:rsidP="00396CE5">
            <w:pPr>
              <w:suppressAutoHyphens w:val="0"/>
              <w:autoSpaceDE w:val="0"/>
              <w:autoSpaceDN w:val="0"/>
              <w:adjustRightInd w:val="0"/>
              <w:jc w:val="left"/>
              <w:rPr>
                <w:sz w:val="20"/>
                <w:lang w:bidi="hi-IN"/>
              </w:rPr>
            </w:pPr>
            <w:r w:rsidRPr="000F66FF">
              <w:rPr>
                <w:sz w:val="20"/>
                <w:lang w:bidi="hi-IN"/>
              </w:rPr>
              <w:t>Transport Planner</w:t>
            </w:r>
          </w:p>
          <w:p w:rsidR="00AC7856" w:rsidRPr="000F66FF" w:rsidRDefault="00AC7856" w:rsidP="00396CE5">
            <w:pPr>
              <w:pStyle w:val="BodyText"/>
              <w:spacing w:after="0"/>
              <w:rPr>
                <w:sz w:val="20"/>
              </w:rPr>
            </w:pPr>
          </w:p>
        </w:tc>
        <w:tc>
          <w:tcPr>
            <w:tcW w:w="2246" w:type="dxa"/>
          </w:tcPr>
          <w:p w:rsidR="00AC7856" w:rsidRPr="000F66FF" w:rsidRDefault="00AC7856" w:rsidP="00396CE5">
            <w:pPr>
              <w:pStyle w:val="BodyText"/>
              <w:spacing w:after="0"/>
              <w:rPr>
                <w:sz w:val="20"/>
              </w:rPr>
            </w:pPr>
            <w:r w:rsidRPr="000F66FF">
              <w:rPr>
                <w:sz w:val="20"/>
                <w:lang w:bidi="hi-IN"/>
              </w:rPr>
              <w:t xml:space="preserve">Post Graduate in Transport Planning </w:t>
            </w:r>
            <w:r w:rsidRPr="000F66FF">
              <w:rPr>
                <w:sz w:val="20"/>
              </w:rPr>
              <w:t>with 5 years’ experience and should have handled at least 2 projects of transport based project for a city/ cities in the last 10 years.</w:t>
            </w:r>
          </w:p>
        </w:tc>
        <w:tc>
          <w:tcPr>
            <w:tcW w:w="672" w:type="dxa"/>
          </w:tcPr>
          <w:p w:rsidR="00AC7856" w:rsidRPr="000F66FF" w:rsidRDefault="00AC7856" w:rsidP="00396CE5">
            <w:pPr>
              <w:pStyle w:val="BodyText"/>
              <w:spacing w:after="0"/>
              <w:rPr>
                <w:sz w:val="20"/>
              </w:rPr>
            </w:pPr>
          </w:p>
        </w:tc>
        <w:tc>
          <w:tcPr>
            <w:tcW w:w="1039" w:type="dxa"/>
          </w:tcPr>
          <w:p w:rsidR="00AC7856" w:rsidRPr="000F66FF" w:rsidRDefault="00AC7856" w:rsidP="00396CE5">
            <w:pPr>
              <w:pStyle w:val="BodyText"/>
              <w:spacing w:after="0"/>
              <w:rPr>
                <w:sz w:val="20"/>
              </w:rPr>
            </w:pPr>
          </w:p>
        </w:tc>
        <w:tc>
          <w:tcPr>
            <w:tcW w:w="1329" w:type="dxa"/>
          </w:tcPr>
          <w:p w:rsidR="00AC7856" w:rsidRPr="000F66FF" w:rsidRDefault="00AC7856" w:rsidP="00396CE5">
            <w:pPr>
              <w:pStyle w:val="BodyText"/>
              <w:spacing w:after="0"/>
              <w:rPr>
                <w:sz w:val="20"/>
              </w:rPr>
            </w:pPr>
          </w:p>
        </w:tc>
        <w:tc>
          <w:tcPr>
            <w:tcW w:w="2577" w:type="dxa"/>
          </w:tcPr>
          <w:p w:rsidR="00AC7856" w:rsidRPr="000F66FF" w:rsidRDefault="00AC7856" w:rsidP="00396CE5">
            <w:pPr>
              <w:pStyle w:val="BodyText"/>
              <w:spacing w:after="0"/>
              <w:rPr>
                <w:sz w:val="20"/>
              </w:rPr>
            </w:pPr>
            <w:r w:rsidRPr="000F66FF">
              <w:rPr>
                <w:sz w:val="20"/>
              </w:rPr>
              <w:t xml:space="preserve">1.Experience in preparation of transport plans, </w:t>
            </w:r>
          </w:p>
          <w:p w:rsidR="00AC7856" w:rsidRPr="000F66FF" w:rsidRDefault="00AC7856" w:rsidP="00396CE5">
            <w:pPr>
              <w:pStyle w:val="BodyText"/>
              <w:spacing w:after="0"/>
              <w:rPr>
                <w:sz w:val="20"/>
              </w:rPr>
            </w:pPr>
            <w:r w:rsidRPr="000F66FF">
              <w:rPr>
                <w:sz w:val="20"/>
              </w:rPr>
              <w:t xml:space="preserve">2.city circulation plans, mobility plans, etc. and </w:t>
            </w:r>
          </w:p>
          <w:p w:rsidR="00AC7856" w:rsidRPr="000F66FF" w:rsidRDefault="00AC7856" w:rsidP="00396CE5">
            <w:pPr>
              <w:pStyle w:val="BodyText"/>
              <w:spacing w:after="0"/>
              <w:rPr>
                <w:sz w:val="20"/>
              </w:rPr>
            </w:pPr>
            <w:proofErr w:type="gramStart"/>
            <w:r w:rsidRPr="000F66FF">
              <w:rPr>
                <w:sz w:val="20"/>
              </w:rPr>
              <w:t>3.conducting</w:t>
            </w:r>
            <w:proofErr w:type="gramEnd"/>
            <w:r w:rsidRPr="000F66FF">
              <w:rPr>
                <w:sz w:val="20"/>
              </w:rPr>
              <w:t xml:space="preserve"> traffic and transport surveys.</w:t>
            </w:r>
          </w:p>
        </w:tc>
      </w:tr>
      <w:tr w:rsidR="00AC7856" w:rsidRPr="000F66FF" w:rsidTr="003332BD">
        <w:trPr>
          <w:trHeight w:val="1709"/>
          <w:jc w:val="center"/>
        </w:trPr>
        <w:tc>
          <w:tcPr>
            <w:tcW w:w="576" w:type="dxa"/>
          </w:tcPr>
          <w:p w:rsidR="00AC7856" w:rsidRPr="000F66FF" w:rsidRDefault="00AC7856" w:rsidP="003E5ACE">
            <w:pPr>
              <w:pStyle w:val="BodyText"/>
              <w:numPr>
                <w:ilvl w:val="0"/>
                <w:numId w:val="22"/>
              </w:numPr>
              <w:spacing w:after="0"/>
              <w:ind w:left="0" w:firstLine="0"/>
              <w:rPr>
                <w:sz w:val="20"/>
              </w:rPr>
            </w:pPr>
          </w:p>
        </w:tc>
        <w:tc>
          <w:tcPr>
            <w:tcW w:w="1526" w:type="dxa"/>
          </w:tcPr>
          <w:p w:rsidR="00AC7856" w:rsidRPr="000F66FF" w:rsidRDefault="00AC7856" w:rsidP="00396CE5">
            <w:pPr>
              <w:tabs>
                <w:tab w:val="center" w:pos="6840"/>
              </w:tabs>
              <w:rPr>
                <w:sz w:val="20"/>
              </w:rPr>
            </w:pPr>
            <w:r w:rsidRPr="000F66FF">
              <w:rPr>
                <w:sz w:val="20"/>
              </w:rPr>
              <w:t>Socio-economic Expert</w:t>
            </w:r>
          </w:p>
          <w:p w:rsidR="00AC7856" w:rsidRPr="000F66FF" w:rsidRDefault="00AC7856" w:rsidP="00396CE5">
            <w:pPr>
              <w:pStyle w:val="BodyText"/>
              <w:spacing w:after="0"/>
              <w:rPr>
                <w:sz w:val="20"/>
              </w:rPr>
            </w:pPr>
          </w:p>
        </w:tc>
        <w:tc>
          <w:tcPr>
            <w:tcW w:w="2246" w:type="dxa"/>
          </w:tcPr>
          <w:p w:rsidR="00AC7856" w:rsidRPr="000F66FF" w:rsidRDefault="00AC7856" w:rsidP="00396CE5">
            <w:pPr>
              <w:pStyle w:val="BodyText"/>
              <w:spacing w:after="0"/>
              <w:rPr>
                <w:sz w:val="20"/>
              </w:rPr>
            </w:pPr>
            <w:r w:rsidRPr="000F66FF">
              <w:rPr>
                <w:sz w:val="20"/>
                <w:lang w:bidi="hi-IN"/>
              </w:rPr>
              <w:t xml:space="preserve">Post Graduate in Statistics/ Sociology/ Economics/ Geography </w:t>
            </w:r>
            <w:r w:rsidRPr="000F66FF">
              <w:rPr>
                <w:sz w:val="20"/>
              </w:rPr>
              <w:t>with 5 years’ experience and should have handled MIS data / statistical data for city/ cities in the last 10 years.</w:t>
            </w:r>
          </w:p>
        </w:tc>
        <w:tc>
          <w:tcPr>
            <w:tcW w:w="672" w:type="dxa"/>
          </w:tcPr>
          <w:p w:rsidR="00AC7856" w:rsidRPr="000F66FF" w:rsidRDefault="00AC7856" w:rsidP="00396CE5">
            <w:pPr>
              <w:pStyle w:val="BodyText"/>
              <w:spacing w:after="0"/>
              <w:rPr>
                <w:sz w:val="20"/>
              </w:rPr>
            </w:pPr>
          </w:p>
        </w:tc>
        <w:tc>
          <w:tcPr>
            <w:tcW w:w="1039" w:type="dxa"/>
          </w:tcPr>
          <w:p w:rsidR="00AC7856" w:rsidRPr="000F66FF" w:rsidRDefault="00AC7856" w:rsidP="00396CE5">
            <w:pPr>
              <w:pStyle w:val="BodyText"/>
              <w:spacing w:after="0"/>
              <w:rPr>
                <w:sz w:val="20"/>
              </w:rPr>
            </w:pPr>
          </w:p>
        </w:tc>
        <w:tc>
          <w:tcPr>
            <w:tcW w:w="1329" w:type="dxa"/>
          </w:tcPr>
          <w:p w:rsidR="00AC7856" w:rsidRPr="000F66FF" w:rsidRDefault="00AC7856" w:rsidP="00396CE5">
            <w:pPr>
              <w:pStyle w:val="BodyText"/>
              <w:spacing w:after="0"/>
              <w:rPr>
                <w:sz w:val="20"/>
              </w:rPr>
            </w:pPr>
          </w:p>
        </w:tc>
        <w:tc>
          <w:tcPr>
            <w:tcW w:w="2577" w:type="dxa"/>
          </w:tcPr>
          <w:p w:rsidR="00AC7856" w:rsidRPr="000F66FF" w:rsidRDefault="00AC7856" w:rsidP="00396CE5">
            <w:pPr>
              <w:pStyle w:val="BodyText"/>
              <w:spacing w:after="0"/>
              <w:rPr>
                <w:sz w:val="20"/>
              </w:rPr>
            </w:pPr>
            <w:r w:rsidRPr="000F66FF">
              <w:rPr>
                <w:sz w:val="20"/>
              </w:rPr>
              <w:t>1.Experience in collection of field data and socio-economic surveys,</w:t>
            </w:r>
          </w:p>
          <w:p w:rsidR="00AC7856" w:rsidRPr="000F66FF" w:rsidRDefault="00AC7856" w:rsidP="00396CE5">
            <w:pPr>
              <w:pStyle w:val="BodyText"/>
              <w:spacing w:after="0"/>
              <w:rPr>
                <w:sz w:val="20"/>
              </w:rPr>
            </w:pPr>
            <w:r w:rsidRPr="000F66FF">
              <w:rPr>
                <w:sz w:val="20"/>
              </w:rPr>
              <w:t>2. analysis of socio-economic data of cities/towns at local level,</w:t>
            </w:r>
          </w:p>
          <w:p w:rsidR="00AC7856" w:rsidRPr="000F66FF" w:rsidRDefault="00AC7856" w:rsidP="00396CE5">
            <w:pPr>
              <w:pStyle w:val="BodyText"/>
              <w:spacing w:after="0"/>
              <w:rPr>
                <w:sz w:val="20"/>
              </w:rPr>
            </w:pPr>
            <w:r w:rsidRPr="000F66FF">
              <w:rPr>
                <w:sz w:val="20"/>
              </w:rPr>
              <w:t xml:space="preserve">3. </w:t>
            </w:r>
            <w:proofErr w:type="gramStart"/>
            <w:r w:rsidRPr="000F66FF">
              <w:rPr>
                <w:sz w:val="20"/>
              </w:rPr>
              <w:t>projections</w:t>
            </w:r>
            <w:proofErr w:type="gramEnd"/>
            <w:r w:rsidRPr="000F66FF">
              <w:rPr>
                <w:sz w:val="20"/>
              </w:rPr>
              <w:t>, creation of urban database using secondary sources.</w:t>
            </w:r>
          </w:p>
        </w:tc>
      </w:tr>
      <w:tr w:rsidR="00AC7856" w:rsidRPr="000F66FF" w:rsidTr="003332BD">
        <w:trPr>
          <w:trHeight w:val="1709"/>
          <w:jc w:val="center"/>
        </w:trPr>
        <w:tc>
          <w:tcPr>
            <w:tcW w:w="576" w:type="dxa"/>
          </w:tcPr>
          <w:p w:rsidR="00AC7856" w:rsidRPr="000F66FF" w:rsidRDefault="00AC7856" w:rsidP="003E5ACE">
            <w:pPr>
              <w:pStyle w:val="BodyText"/>
              <w:numPr>
                <w:ilvl w:val="0"/>
                <w:numId w:val="22"/>
              </w:numPr>
              <w:spacing w:after="0"/>
              <w:ind w:left="0" w:firstLine="0"/>
              <w:rPr>
                <w:sz w:val="20"/>
              </w:rPr>
            </w:pPr>
          </w:p>
        </w:tc>
        <w:tc>
          <w:tcPr>
            <w:tcW w:w="1526" w:type="dxa"/>
          </w:tcPr>
          <w:p w:rsidR="00AC7856" w:rsidRPr="000F66FF" w:rsidRDefault="00AC7856" w:rsidP="00396CE5">
            <w:pPr>
              <w:tabs>
                <w:tab w:val="center" w:pos="6840"/>
              </w:tabs>
              <w:rPr>
                <w:sz w:val="20"/>
              </w:rPr>
            </w:pPr>
            <w:r w:rsidRPr="000F66FF">
              <w:rPr>
                <w:sz w:val="20"/>
              </w:rPr>
              <w:t>Urban Infrastructure expert</w:t>
            </w:r>
          </w:p>
        </w:tc>
        <w:tc>
          <w:tcPr>
            <w:tcW w:w="2246" w:type="dxa"/>
          </w:tcPr>
          <w:p w:rsidR="00AC7856" w:rsidRPr="000F66FF" w:rsidRDefault="00AC7856" w:rsidP="00396CE5">
            <w:pPr>
              <w:pStyle w:val="BodyText"/>
              <w:spacing w:after="0"/>
              <w:rPr>
                <w:sz w:val="20"/>
                <w:lang w:bidi="hi-IN"/>
              </w:rPr>
            </w:pPr>
            <w:r w:rsidRPr="000F66FF">
              <w:rPr>
                <w:sz w:val="20"/>
              </w:rPr>
              <w:t xml:space="preserve">Graduate in Civil Engineering from a recognized university. </w:t>
            </w:r>
            <w:proofErr w:type="gramStart"/>
            <w:r w:rsidRPr="000F66FF">
              <w:rPr>
                <w:sz w:val="20"/>
              </w:rPr>
              <w:t>with</w:t>
            </w:r>
            <w:proofErr w:type="gramEnd"/>
            <w:r w:rsidRPr="000F66FF">
              <w:rPr>
                <w:sz w:val="20"/>
              </w:rPr>
              <w:t xml:space="preserve"> 5 years’ experience and should have handled at least 2 projects of city infrastructure designing and managing projects related to water supply, Sewerage, and storm sewer for a city/cities.</w:t>
            </w:r>
          </w:p>
        </w:tc>
        <w:tc>
          <w:tcPr>
            <w:tcW w:w="672" w:type="dxa"/>
          </w:tcPr>
          <w:p w:rsidR="00AC7856" w:rsidRPr="000F66FF" w:rsidRDefault="00AC7856" w:rsidP="004E69FB">
            <w:pPr>
              <w:pStyle w:val="BodyText"/>
              <w:rPr>
                <w:sz w:val="20"/>
              </w:rPr>
            </w:pPr>
          </w:p>
        </w:tc>
        <w:tc>
          <w:tcPr>
            <w:tcW w:w="1039" w:type="dxa"/>
          </w:tcPr>
          <w:p w:rsidR="00AC7856" w:rsidRPr="000F66FF" w:rsidRDefault="00AC7856" w:rsidP="004E69FB">
            <w:pPr>
              <w:pStyle w:val="BodyText"/>
              <w:rPr>
                <w:sz w:val="20"/>
              </w:rPr>
            </w:pPr>
          </w:p>
        </w:tc>
        <w:tc>
          <w:tcPr>
            <w:tcW w:w="1329" w:type="dxa"/>
          </w:tcPr>
          <w:p w:rsidR="00AC7856" w:rsidRPr="000F66FF" w:rsidRDefault="00AC7856" w:rsidP="004E69FB">
            <w:pPr>
              <w:pStyle w:val="BodyText"/>
              <w:rPr>
                <w:sz w:val="20"/>
              </w:rPr>
            </w:pPr>
          </w:p>
        </w:tc>
        <w:tc>
          <w:tcPr>
            <w:tcW w:w="2577" w:type="dxa"/>
          </w:tcPr>
          <w:p w:rsidR="00AC7856" w:rsidRPr="000F66FF" w:rsidRDefault="00AC7856" w:rsidP="004E69FB">
            <w:pPr>
              <w:pStyle w:val="BodyText"/>
              <w:rPr>
                <w:sz w:val="20"/>
              </w:rPr>
            </w:pPr>
            <w:r w:rsidRPr="000F66FF">
              <w:rPr>
                <w:sz w:val="20"/>
              </w:rPr>
              <w:t>1. Have a broad range of experience in Urban Infrastructure and a strong background in Public Health Engineering, especially in Water Supply and Sanitation;</w:t>
            </w:r>
          </w:p>
        </w:tc>
      </w:tr>
      <w:tr w:rsidR="00AC7856" w:rsidRPr="000F66FF" w:rsidTr="003332BD">
        <w:trPr>
          <w:trHeight w:val="1709"/>
          <w:jc w:val="center"/>
        </w:trPr>
        <w:tc>
          <w:tcPr>
            <w:tcW w:w="576" w:type="dxa"/>
          </w:tcPr>
          <w:p w:rsidR="00AC7856" w:rsidRPr="000F66FF" w:rsidRDefault="00AC7856" w:rsidP="003E5ACE">
            <w:pPr>
              <w:pStyle w:val="BodyText"/>
              <w:numPr>
                <w:ilvl w:val="0"/>
                <w:numId w:val="22"/>
              </w:numPr>
              <w:spacing w:after="0"/>
              <w:ind w:left="0" w:firstLine="0"/>
              <w:rPr>
                <w:sz w:val="20"/>
              </w:rPr>
            </w:pPr>
          </w:p>
        </w:tc>
        <w:tc>
          <w:tcPr>
            <w:tcW w:w="1526" w:type="dxa"/>
          </w:tcPr>
          <w:p w:rsidR="00AC7856" w:rsidRPr="000F66FF" w:rsidRDefault="00AC7856" w:rsidP="00396CE5">
            <w:pPr>
              <w:tabs>
                <w:tab w:val="center" w:pos="6840"/>
              </w:tabs>
              <w:rPr>
                <w:sz w:val="20"/>
              </w:rPr>
            </w:pPr>
            <w:r w:rsidRPr="000F66FF">
              <w:rPr>
                <w:sz w:val="20"/>
              </w:rPr>
              <w:t>Urban Designer (only in case of Amritsar)</w:t>
            </w:r>
          </w:p>
        </w:tc>
        <w:tc>
          <w:tcPr>
            <w:tcW w:w="2246" w:type="dxa"/>
          </w:tcPr>
          <w:p w:rsidR="00AC7856" w:rsidRPr="000F66FF" w:rsidRDefault="00AC7856" w:rsidP="00CD099B">
            <w:pPr>
              <w:pStyle w:val="BodyText"/>
              <w:spacing w:after="0"/>
              <w:rPr>
                <w:sz w:val="20"/>
              </w:rPr>
            </w:pPr>
            <w:proofErr w:type="spellStart"/>
            <w:r w:rsidRPr="000F66FF">
              <w:rPr>
                <w:sz w:val="20"/>
              </w:rPr>
              <w:t>M.Arch</w:t>
            </w:r>
            <w:proofErr w:type="spellEnd"/>
            <w:r w:rsidRPr="000F66FF">
              <w:rPr>
                <w:sz w:val="20"/>
              </w:rPr>
              <w:t>. in Urban Design with 5 years’ experience and should have handled at least 2 projects of city urban designing for a city/ cities in the last 10 years.</w:t>
            </w:r>
          </w:p>
        </w:tc>
        <w:tc>
          <w:tcPr>
            <w:tcW w:w="672" w:type="dxa"/>
          </w:tcPr>
          <w:p w:rsidR="00AC7856" w:rsidRPr="000F66FF" w:rsidRDefault="00AC7856" w:rsidP="00CD099B">
            <w:pPr>
              <w:pStyle w:val="BodyText"/>
              <w:rPr>
                <w:sz w:val="20"/>
              </w:rPr>
            </w:pPr>
          </w:p>
        </w:tc>
        <w:tc>
          <w:tcPr>
            <w:tcW w:w="1039" w:type="dxa"/>
          </w:tcPr>
          <w:p w:rsidR="00AC7856" w:rsidRPr="000F66FF" w:rsidRDefault="00AC7856" w:rsidP="00CD099B">
            <w:pPr>
              <w:pStyle w:val="BodyText"/>
              <w:rPr>
                <w:sz w:val="20"/>
              </w:rPr>
            </w:pPr>
          </w:p>
        </w:tc>
        <w:tc>
          <w:tcPr>
            <w:tcW w:w="1329" w:type="dxa"/>
          </w:tcPr>
          <w:p w:rsidR="00AC7856" w:rsidRPr="000F66FF" w:rsidRDefault="00AC7856" w:rsidP="00CD099B">
            <w:pPr>
              <w:pStyle w:val="BodyText"/>
              <w:rPr>
                <w:sz w:val="20"/>
              </w:rPr>
            </w:pPr>
          </w:p>
        </w:tc>
        <w:tc>
          <w:tcPr>
            <w:tcW w:w="2577" w:type="dxa"/>
          </w:tcPr>
          <w:p w:rsidR="00AC7856" w:rsidRPr="000F66FF" w:rsidRDefault="00AC7856" w:rsidP="00CD099B">
            <w:pPr>
              <w:pStyle w:val="BodyText"/>
              <w:rPr>
                <w:sz w:val="20"/>
              </w:rPr>
            </w:pPr>
            <w:r w:rsidRPr="000F66FF">
              <w:rPr>
                <w:sz w:val="20"/>
              </w:rPr>
              <w:t>Experience in Urban Designing of projects on city scale.</w:t>
            </w:r>
          </w:p>
          <w:p w:rsidR="00AC7856" w:rsidRPr="000F66FF" w:rsidRDefault="00AC7856" w:rsidP="00CD099B">
            <w:pPr>
              <w:pStyle w:val="BodyText"/>
              <w:rPr>
                <w:sz w:val="20"/>
              </w:rPr>
            </w:pPr>
          </w:p>
        </w:tc>
      </w:tr>
      <w:tr w:rsidR="00A621A2" w:rsidRPr="000F66FF" w:rsidTr="003332BD">
        <w:trPr>
          <w:trHeight w:val="701"/>
          <w:jc w:val="center"/>
        </w:trPr>
        <w:tc>
          <w:tcPr>
            <w:tcW w:w="576" w:type="dxa"/>
          </w:tcPr>
          <w:p w:rsidR="00A621A2" w:rsidRPr="000F66FF" w:rsidRDefault="00A621A2" w:rsidP="003E5ACE">
            <w:pPr>
              <w:pStyle w:val="BodyText"/>
              <w:numPr>
                <w:ilvl w:val="0"/>
                <w:numId w:val="22"/>
              </w:numPr>
              <w:spacing w:after="0"/>
              <w:ind w:left="0" w:firstLine="0"/>
              <w:rPr>
                <w:sz w:val="20"/>
              </w:rPr>
            </w:pPr>
          </w:p>
        </w:tc>
        <w:tc>
          <w:tcPr>
            <w:tcW w:w="9389" w:type="dxa"/>
            <w:gridSpan w:val="6"/>
          </w:tcPr>
          <w:p w:rsidR="005A1321" w:rsidRPr="000F66FF" w:rsidRDefault="005B485F" w:rsidP="00CD099B">
            <w:pPr>
              <w:pStyle w:val="BodyText"/>
              <w:rPr>
                <w:b/>
                <w:sz w:val="20"/>
              </w:rPr>
            </w:pPr>
            <w:r w:rsidRPr="000F66FF">
              <w:rPr>
                <w:b/>
                <w:sz w:val="20"/>
              </w:rPr>
              <w:t xml:space="preserve">Note:  </w:t>
            </w:r>
          </w:p>
          <w:p w:rsidR="005A1321" w:rsidRPr="000F66FF" w:rsidRDefault="006B1360" w:rsidP="003E5ACE">
            <w:pPr>
              <w:pStyle w:val="BodyText"/>
              <w:numPr>
                <w:ilvl w:val="0"/>
                <w:numId w:val="30"/>
              </w:numPr>
              <w:rPr>
                <w:b/>
                <w:sz w:val="20"/>
              </w:rPr>
            </w:pPr>
            <w:r w:rsidRPr="000F66FF">
              <w:rPr>
                <w:b/>
                <w:sz w:val="20"/>
              </w:rPr>
              <w:t>Minimum experience for the team leader shall be 12 years in relevant assignments</w:t>
            </w:r>
            <w:r w:rsidR="005A1321" w:rsidRPr="000F66FF">
              <w:rPr>
                <w:b/>
                <w:sz w:val="20"/>
              </w:rPr>
              <w:t>. I</w:t>
            </w:r>
            <w:r w:rsidR="005B485F" w:rsidRPr="000F66FF">
              <w:rPr>
                <w:b/>
                <w:sz w:val="20"/>
              </w:rPr>
              <w:t xml:space="preserve">f the experience is below 12 years then </w:t>
            </w:r>
            <w:r w:rsidR="005A1321" w:rsidRPr="000F66FF">
              <w:rPr>
                <w:b/>
                <w:sz w:val="20"/>
              </w:rPr>
              <w:t>no</w:t>
            </w:r>
            <w:r w:rsidR="005B485F" w:rsidRPr="000F66FF">
              <w:rPr>
                <w:b/>
                <w:sz w:val="20"/>
              </w:rPr>
              <w:t xml:space="preserve"> </w:t>
            </w:r>
            <w:r w:rsidR="005A1321" w:rsidRPr="000F66FF">
              <w:rPr>
                <w:b/>
                <w:sz w:val="20"/>
              </w:rPr>
              <w:t xml:space="preserve">marks </w:t>
            </w:r>
            <w:proofErr w:type="gramStart"/>
            <w:r w:rsidR="005A1321" w:rsidRPr="000F66FF">
              <w:rPr>
                <w:b/>
                <w:sz w:val="20"/>
              </w:rPr>
              <w:t>be</w:t>
            </w:r>
            <w:proofErr w:type="gramEnd"/>
            <w:r w:rsidR="005A1321" w:rsidRPr="000F66FF">
              <w:rPr>
                <w:b/>
                <w:sz w:val="20"/>
              </w:rPr>
              <w:t xml:space="preserve"> assigned for experience.</w:t>
            </w:r>
            <w:r w:rsidR="005B485F" w:rsidRPr="000F66FF">
              <w:rPr>
                <w:b/>
                <w:sz w:val="20"/>
              </w:rPr>
              <w:t xml:space="preserve"> </w:t>
            </w:r>
          </w:p>
          <w:p w:rsidR="00A621A2" w:rsidRPr="000F66FF" w:rsidRDefault="00A621A2" w:rsidP="003E5ACE">
            <w:pPr>
              <w:pStyle w:val="BodyText"/>
              <w:numPr>
                <w:ilvl w:val="0"/>
                <w:numId w:val="30"/>
              </w:numPr>
              <w:rPr>
                <w:b/>
                <w:sz w:val="20"/>
              </w:rPr>
            </w:pPr>
            <w:r w:rsidRPr="000F66FF">
              <w:rPr>
                <w:b/>
                <w:sz w:val="20"/>
              </w:rPr>
              <w:t xml:space="preserve">If the experience of the </w:t>
            </w:r>
            <w:r w:rsidR="005B485F" w:rsidRPr="000F66FF">
              <w:rPr>
                <w:b/>
                <w:sz w:val="20"/>
              </w:rPr>
              <w:t xml:space="preserve">rest </w:t>
            </w:r>
            <w:r w:rsidR="005A1321" w:rsidRPr="000F66FF">
              <w:rPr>
                <w:b/>
                <w:sz w:val="20"/>
              </w:rPr>
              <w:t xml:space="preserve">of the </w:t>
            </w:r>
            <w:r w:rsidRPr="000F66FF">
              <w:rPr>
                <w:b/>
                <w:sz w:val="20"/>
              </w:rPr>
              <w:t xml:space="preserve">key professionals is </w:t>
            </w:r>
            <w:r w:rsidR="005B485F" w:rsidRPr="000F66FF">
              <w:rPr>
                <w:b/>
                <w:sz w:val="20"/>
              </w:rPr>
              <w:t xml:space="preserve">lesser than the eligibility </w:t>
            </w:r>
            <w:r w:rsidR="005A1321" w:rsidRPr="000F66FF">
              <w:rPr>
                <w:b/>
                <w:sz w:val="20"/>
              </w:rPr>
              <w:t>criteria mentioned</w:t>
            </w:r>
            <w:r w:rsidR="005B485F" w:rsidRPr="000F66FF">
              <w:rPr>
                <w:b/>
                <w:sz w:val="20"/>
              </w:rPr>
              <w:t xml:space="preserve"> </w:t>
            </w:r>
            <w:r w:rsidR="005A1321" w:rsidRPr="000F66FF">
              <w:rPr>
                <w:b/>
                <w:sz w:val="20"/>
              </w:rPr>
              <w:t xml:space="preserve">in </w:t>
            </w:r>
            <w:r w:rsidR="005B485F" w:rsidRPr="000F66FF">
              <w:rPr>
                <w:b/>
                <w:sz w:val="20"/>
              </w:rPr>
              <w:t xml:space="preserve">the RFP then proportionate </w:t>
            </w:r>
            <w:r w:rsidR="005A1321" w:rsidRPr="000F66FF">
              <w:rPr>
                <w:b/>
                <w:sz w:val="20"/>
              </w:rPr>
              <w:t>marks shall be deduc</w:t>
            </w:r>
            <w:r w:rsidR="005B485F" w:rsidRPr="000F66FF">
              <w:rPr>
                <w:b/>
                <w:sz w:val="20"/>
              </w:rPr>
              <w:t xml:space="preserve">ted @ </w:t>
            </w:r>
            <w:r w:rsidR="000902FA" w:rsidRPr="000F66FF">
              <w:rPr>
                <w:b/>
                <w:sz w:val="20"/>
              </w:rPr>
              <w:t>3</w:t>
            </w:r>
            <w:r w:rsidR="005B485F" w:rsidRPr="000F66FF">
              <w:rPr>
                <w:b/>
                <w:sz w:val="20"/>
              </w:rPr>
              <w:t xml:space="preserve"> marks </w:t>
            </w:r>
            <w:r w:rsidR="005A1321" w:rsidRPr="000F66FF">
              <w:rPr>
                <w:b/>
                <w:sz w:val="20"/>
              </w:rPr>
              <w:t xml:space="preserve">per year </w:t>
            </w:r>
            <w:r w:rsidR="003332BD" w:rsidRPr="000F66FF">
              <w:rPr>
                <w:b/>
                <w:sz w:val="20"/>
              </w:rPr>
              <w:t xml:space="preserve">for </w:t>
            </w:r>
            <w:r w:rsidR="005B485F" w:rsidRPr="000F66FF">
              <w:rPr>
                <w:b/>
                <w:sz w:val="20"/>
              </w:rPr>
              <w:t>deficiency in experience.</w:t>
            </w:r>
          </w:p>
        </w:tc>
      </w:tr>
    </w:tbl>
    <w:p w:rsidR="008D2110" w:rsidRPr="000F66FF" w:rsidRDefault="008D2110" w:rsidP="002C7D5A">
      <w:pPr>
        <w:pStyle w:val="BodyText"/>
        <w:rPr>
          <w:sz w:val="26"/>
          <w:szCs w:val="26"/>
        </w:rPr>
      </w:pPr>
    </w:p>
    <w:p w:rsidR="002C7D5A" w:rsidRPr="000F66FF" w:rsidRDefault="002C7D5A" w:rsidP="002C7D5A">
      <w:pPr>
        <w:tabs>
          <w:tab w:val="left" w:pos="522"/>
        </w:tabs>
        <w:jc w:val="left"/>
        <w:rPr>
          <w:sz w:val="26"/>
          <w:szCs w:val="26"/>
        </w:rPr>
      </w:pPr>
      <w:r w:rsidRPr="000F66FF">
        <w:rPr>
          <w:sz w:val="26"/>
          <w:szCs w:val="26"/>
        </w:rPr>
        <w:t>9.6</w:t>
      </w:r>
      <w:r w:rsidRPr="000F66FF">
        <w:rPr>
          <w:sz w:val="26"/>
          <w:szCs w:val="26"/>
        </w:rPr>
        <w:tab/>
      </w:r>
      <w:r w:rsidRPr="000F66FF">
        <w:rPr>
          <w:sz w:val="26"/>
          <w:szCs w:val="26"/>
        </w:rPr>
        <w:tab/>
      </w:r>
      <w:r w:rsidRPr="000F66FF">
        <w:rPr>
          <w:b/>
          <w:sz w:val="26"/>
          <w:szCs w:val="26"/>
        </w:rPr>
        <w:t>The minimum technic</w:t>
      </w:r>
      <w:r w:rsidR="00253DA5" w:rsidRPr="000F66FF">
        <w:rPr>
          <w:b/>
          <w:sz w:val="26"/>
          <w:szCs w:val="26"/>
        </w:rPr>
        <w:t>al score required to pass is:  75</w:t>
      </w:r>
      <w:r w:rsidRPr="000F66FF">
        <w:rPr>
          <w:b/>
          <w:sz w:val="26"/>
          <w:szCs w:val="26"/>
        </w:rPr>
        <w:t>%</w:t>
      </w:r>
    </w:p>
    <w:p w:rsidR="00B21DD9" w:rsidRPr="000F66FF" w:rsidRDefault="00B21DD9" w:rsidP="00B21DD9">
      <w:pPr>
        <w:pStyle w:val="BodyText"/>
      </w:pPr>
      <w:r w:rsidRPr="000F66FF">
        <w:tab/>
      </w:r>
      <w:r w:rsidRPr="000F66FF">
        <w:rPr>
          <w:b/>
          <w:bCs/>
          <w:sz w:val="26"/>
          <w:szCs w:val="26"/>
        </w:rPr>
        <w:t xml:space="preserve">Note: </w:t>
      </w:r>
      <w:r w:rsidRPr="000F66FF">
        <w:rPr>
          <w:bCs/>
          <w:sz w:val="26"/>
          <w:szCs w:val="26"/>
        </w:rPr>
        <w:t xml:space="preserve">Only those firms should apply who have minimum experience </w:t>
      </w:r>
      <w:r w:rsidR="00204533" w:rsidRPr="000F66FF">
        <w:rPr>
          <w:bCs/>
          <w:sz w:val="26"/>
          <w:szCs w:val="26"/>
        </w:rPr>
        <w:t>as specified above</w:t>
      </w:r>
      <w:r w:rsidRPr="000F66FF">
        <w:rPr>
          <w:bCs/>
          <w:sz w:val="26"/>
          <w:szCs w:val="26"/>
        </w:rPr>
        <w:t xml:space="preserve"> in the relevant field</w:t>
      </w:r>
      <w:r w:rsidR="00204533" w:rsidRPr="000F66FF">
        <w:rPr>
          <w:bCs/>
          <w:sz w:val="26"/>
          <w:szCs w:val="26"/>
        </w:rPr>
        <w:t>s</w:t>
      </w:r>
      <w:r w:rsidRPr="000F66FF">
        <w:rPr>
          <w:bCs/>
          <w:sz w:val="26"/>
          <w:szCs w:val="26"/>
        </w:rPr>
        <w:t xml:space="preserve">. For consortium, all firms must conform to </w:t>
      </w:r>
      <w:proofErr w:type="gramStart"/>
      <w:r w:rsidRPr="000F66FF">
        <w:rPr>
          <w:bCs/>
          <w:sz w:val="26"/>
          <w:szCs w:val="26"/>
        </w:rPr>
        <w:t>t</w:t>
      </w:r>
      <w:r w:rsidR="000902FA" w:rsidRPr="000F66FF">
        <w:rPr>
          <w:bCs/>
          <w:sz w:val="26"/>
          <w:szCs w:val="26"/>
        </w:rPr>
        <w:t>his criteria</w:t>
      </w:r>
      <w:proofErr w:type="gramEnd"/>
      <w:r w:rsidRPr="000F66FF">
        <w:rPr>
          <w:bCs/>
          <w:sz w:val="26"/>
          <w:szCs w:val="26"/>
        </w:rPr>
        <w:t>.</w:t>
      </w:r>
    </w:p>
    <w:p w:rsidR="00B21DD9" w:rsidRPr="000F66FF" w:rsidRDefault="00B21DD9" w:rsidP="00B21DD9">
      <w:pPr>
        <w:pStyle w:val="BodyText"/>
      </w:pPr>
    </w:p>
    <w:bookmarkEnd w:id="19"/>
    <w:p w:rsidR="002C7D5A" w:rsidRPr="000F66FF" w:rsidRDefault="002C7D5A" w:rsidP="002C7D5A">
      <w:pPr>
        <w:rPr>
          <w:b/>
          <w:sz w:val="26"/>
          <w:szCs w:val="26"/>
        </w:rPr>
      </w:pPr>
      <w:r w:rsidRPr="000F66FF">
        <w:rPr>
          <w:b/>
          <w:sz w:val="26"/>
          <w:szCs w:val="26"/>
        </w:rPr>
        <w:t>Public Opening and Evaluation of Financial Proposals</w:t>
      </w:r>
    </w:p>
    <w:p w:rsidR="00C675FE" w:rsidRPr="000F66FF" w:rsidRDefault="00C675FE" w:rsidP="00C675FE">
      <w:pPr>
        <w:rPr>
          <w:b/>
          <w:color w:val="FF0000"/>
          <w:sz w:val="26"/>
          <w:szCs w:val="26"/>
        </w:rPr>
      </w:pPr>
    </w:p>
    <w:p w:rsidR="00C675FE" w:rsidRPr="000F66FF" w:rsidRDefault="00C675FE" w:rsidP="00C675FE">
      <w:pPr>
        <w:rPr>
          <w:color w:val="FF0000"/>
          <w:sz w:val="26"/>
          <w:szCs w:val="26"/>
        </w:rPr>
      </w:pPr>
    </w:p>
    <w:p w:rsidR="00C675FE" w:rsidRPr="000F66FF" w:rsidRDefault="00C675FE" w:rsidP="00C675FE">
      <w:pPr>
        <w:ind w:left="720" w:hanging="720"/>
        <w:rPr>
          <w:sz w:val="26"/>
          <w:szCs w:val="26"/>
        </w:rPr>
      </w:pPr>
      <w:r w:rsidRPr="000F66FF">
        <w:rPr>
          <w:sz w:val="26"/>
          <w:szCs w:val="26"/>
        </w:rPr>
        <w:t>9.7</w:t>
      </w:r>
      <w:r w:rsidRPr="000F66FF">
        <w:rPr>
          <w:sz w:val="26"/>
          <w:szCs w:val="26"/>
        </w:rPr>
        <w:tab/>
        <w:t xml:space="preserve">After the evaluation of Technical Proposal is completed, the Client shall notify only those </w:t>
      </w:r>
      <w:r w:rsidR="002A1B1A" w:rsidRPr="000F66FF">
        <w:rPr>
          <w:sz w:val="26"/>
          <w:szCs w:val="26"/>
        </w:rPr>
        <w:t>Bidder</w:t>
      </w:r>
      <w:r w:rsidRPr="000F66FF">
        <w:rPr>
          <w:sz w:val="26"/>
          <w:szCs w:val="26"/>
        </w:rPr>
        <w:t xml:space="preserve">s who have scored </w:t>
      </w:r>
      <w:r w:rsidR="00613118" w:rsidRPr="000F66FF">
        <w:rPr>
          <w:sz w:val="26"/>
          <w:szCs w:val="26"/>
        </w:rPr>
        <w:t>75</w:t>
      </w:r>
      <w:r w:rsidRPr="000F66FF">
        <w:rPr>
          <w:sz w:val="26"/>
          <w:szCs w:val="26"/>
        </w:rPr>
        <w:t xml:space="preserve">% and above and the date and time for opening of financial proposals will be communicated to them. </w:t>
      </w:r>
    </w:p>
    <w:p w:rsidR="00C675FE" w:rsidRPr="000F66FF" w:rsidRDefault="00C675FE" w:rsidP="00C675FE">
      <w:pPr>
        <w:pStyle w:val="BodyText"/>
        <w:spacing w:after="0"/>
        <w:rPr>
          <w:sz w:val="26"/>
          <w:szCs w:val="26"/>
        </w:rPr>
      </w:pPr>
    </w:p>
    <w:p w:rsidR="00C675FE" w:rsidRPr="000F66FF" w:rsidRDefault="00C675FE" w:rsidP="00C675FE">
      <w:pPr>
        <w:ind w:left="720" w:hanging="720"/>
        <w:rPr>
          <w:sz w:val="26"/>
          <w:szCs w:val="26"/>
        </w:rPr>
      </w:pPr>
      <w:r w:rsidRPr="000F66FF">
        <w:rPr>
          <w:sz w:val="26"/>
          <w:szCs w:val="26"/>
        </w:rPr>
        <w:t>9.8</w:t>
      </w:r>
      <w:r w:rsidRPr="000F66FF">
        <w:rPr>
          <w:sz w:val="26"/>
          <w:szCs w:val="26"/>
        </w:rPr>
        <w:tab/>
        <w:t>The Financial P</w:t>
      </w:r>
      <w:r w:rsidR="00BE20AE" w:rsidRPr="000F66FF">
        <w:rPr>
          <w:sz w:val="26"/>
          <w:szCs w:val="26"/>
        </w:rPr>
        <w:t>roposals shall be opened</w:t>
      </w:r>
      <w:r w:rsidRPr="000F66FF">
        <w:rPr>
          <w:sz w:val="26"/>
          <w:szCs w:val="26"/>
        </w:rPr>
        <w:t xml:space="preserve"> in the presence of the </w:t>
      </w:r>
      <w:r w:rsidR="002A1B1A" w:rsidRPr="000F66FF">
        <w:rPr>
          <w:sz w:val="26"/>
          <w:szCs w:val="26"/>
        </w:rPr>
        <w:t>Bidder</w:t>
      </w:r>
      <w:r w:rsidRPr="000F66FF">
        <w:rPr>
          <w:sz w:val="26"/>
          <w:szCs w:val="26"/>
        </w:rPr>
        <w:t xml:space="preserve">s’ representatives who choose to attend.  The name of the </w:t>
      </w:r>
      <w:r w:rsidR="002A1B1A" w:rsidRPr="000F66FF">
        <w:rPr>
          <w:sz w:val="26"/>
          <w:szCs w:val="26"/>
        </w:rPr>
        <w:t>Bidder</w:t>
      </w:r>
      <w:r w:rsidRPr="000F66FF">
        <w:rPr>
          <w:sz w:val="26"/>
          <w:szCs w:val="26"/>
        </w:rPr>
        <w:t>, the technical scores, and the proposed amount shall be read aloud and recorded when the Financial Proposals are opened. The Client shall prepare minutes of the bid opening.</w:t>
      </w:r>
    </w:p>
    <w:p w:rsidR="00C675FE" w:rsidRPr="000F66FF" w:rsidRDefault="00C675FE" w:rsidP="00C675FE">
      <w:pPr>
        <w:rPr>
          <w:sz w:val="26"/>
          <w:szCs w:val="26"/>
        </w:rPr>
      </w:pPr>
    </w:p>
    <w:p w:rsidR="00C675FE" w:rsidRPr="000F66FF" w:rsidRDefault="00C675FE" w:rsidP="00C675FE">
      <w:pPr>
        <w:ind w:left="720" w:hanging="720"/>
        <w:rPr>
          <w:sz w:val="26"/>
          <w:szCs w:val="26"/>
        </w:rPr>
      </w:pPr>
      <w:r w:rsidRPr="000F66FF">
        <w:rPr>
          <w:sz w:val="26"/>
          <w:szCs w:val="26"/>
        </w:rPr>
        <w:t>9.9</w:t>
      </w:r>
      <w:r w:rsidRPr="000F66FF">
        <w:rPr>
          <w:sz w:val="26"/>
          <w:szCs w:val="26"/>
        </w:rPr>
        <w:tab/>
        <w:t xml:space="preserve">The </w:t>
      </w:r>
      <w:r w:rsidR="002A1B1A" w:rsidRPr="000F66FF">
        <w:rPr>
          <w:sz w:val="26"/>
          <w:szCs w:val="26"/>
        </w:rPr>
        <w:t>Bidder</w:t>
      </w:r>
      <w:r w:rsidRPr="000F66FF">
        <w:rPr>
          <w:sz w:val="26"/>
          <w:szCs w:val="26"/>
        </w:rPr>
        <w:t xml:space="preserve"> Evaluation &amp; Review Committee will determine whether the Financial Proposals are complete,</w:t>
      </w:r>
      <w:r w:rsidR="00E94F8E" w:rsidRPr="000F66FF">
        <w:rPr>
          <w:sz w:val="26"/>
          <w:szCs w:val="26"/>
        </w:rPr>
        <w:t xml:space="preserve"> (i.e., whether they have included the cost of</w:t>
      </w:r>
      <w:r w:rsidRPr="000F66FF">
        <w:rPr>
          <w:sz w:val="26"/>
          <w:szCs w:val="26"/>
        </w:rPr>
        <w:t xml:space="preserve"> all items of the corresponding Technical Proposals, if not the client will cost them and add their cost to the initial price), correct any computational errors, etc. </w:t>
      </w:r>
    </w:p>
    <w:p w:rsidR="00C675FE" w:rsidRPr="000F66FF" w:rsidRDefault="00C675FE" w:rsidP="00C675FE">
      <w:pPr>
        <w:autoSpaceDE w:val="0"/>
        <w:autoSpaceDN w:val="0"/>
        <w:adjustRightInd w:val="0"/>
        <w:spacing w:before="200" w:line="276" w:lineRule="auto"/>
        <w:ind w:left="720" w:hanging="720"/>
        <w:rPr>
          <w:sz w:val="26"/>
          <w:szCs w:val="26"/>
        </w:rPr>
      </w:pPr>
      <w:r w:rsidRPr="000F66FF">
        <w:rPr>
          <w:sz w:val="26"/>
          <w:szCs w:val="26"/>
        </w:rPr>
        <w:t>9.10</w:t>
      </w:r>
      <w:r w:rsidRPr="000F66FF">
        <w:rPr>
          <w:sz w:val="26"/>
          <w:szCs w:val="26"/>
        </w:rPr>
        <w:tab/>
        <w:t xml:space="preserve">The </w:t>
      </w:r>
      <w:r w:rsidR="002A1B1A" w:rsidRPr="000F66FF">
        <w:rPr>
          <w:sz w:val="26"/>
          <w:szCs w:val="26"/>
        </w:rPr>
        <w:t>Bidder</w:t>
      </w:r>
      <w:r w:rsidRPr="000F66FF">
        <w:rPr>
          <w:sz w:val="26"/>
          <w:szCs w:val="26"/>
        </w:rPr>
        <w:t xml:space="preserve"> who has bid the lowest amount (L1) will be invited for discussions/ clarifications for the purpose of signing a Contract Agreement. L1 shall be the bidder, who is technically qualified and has quoted the lowest cost as per Commercial Bid format. </w:t>
      </w:r>
    </w:p>
    <w:p w:rsidR="002567DB" w:rsidRPr="000F66FF" w:rsidRDefault="00C675FE" w:rsidP="003E5ACE">
      <w:pPr>
        <w:pStyle w:val="ListParagraph"/>
        <w:numPr>
          <w:ilvl w:val="2"/>
          <w:numId w:val="24"/>
        </w:numPr>
        <w:autoSpaceDE w:val="0"/>
        <w:autoSpaceDN w:val="0"/>
        <w:adjustRightInd w:val="0"/>
        <w:spacing w:before="200"/>
        <w:rPr>
          <w:rFonts w:ascii="Times New Roman" w:hAnsi="Times New Roman" w:cs="Times New Roman"/>
          <w:sz w:val="26"/>
          <w:szCs w:val="26"/>
        </w:rPr>
      </w:pPr>
      <w:r w:rsidRPr="000F66FF">
        <w:rPr>
          <w:rFonts w:ascii="Times New Roman" w:hAnsi="Times New Roman" w:cs="Times New Roman"/>
          <w:sz w:val="26"/>
          <w:szCs w:val="26"/>
        </w:rPr>
        <w:t>In case there is a tie for L1 du</w:t>
      </w:r>
      <w:r w:rsidR="00E94F8E" w:rsidRPr="000F66FF">
        <w:rPr>
          <w:rFonts w:ascii="Times New Roman" w:hAnsi="Times New Roman" w:cs="Times New Roman"/>
          <w:sz w:val="26"/>
          <w:szCs w:val="26"/>
        </w:rPr>
        <w:t xml:space="preserve">e to same lowest cost quoted </w:t>
      </w:r>
      <w:r w:rsidRPr="000F66FF">
        <w:rPr>
          <w:rFonts w:ascii="Times New Roman" w:hAnsi="Times New Roman" w:cs="Times New Roman"/>
          <w:sz w:val="26"/>
          <w:szCs w:val="26"/>
        </w:rPr>
        <w:t>(Cost per city) from two or more bidders, the bidder that has secured higher marks in the Technical Evaluation process shall be considered as L1.</w:t>
      </w:r>
    </w:p>
    <w:p w:rsidR="00970586" w:rsidRPr="000F66FF" w:rsidRDefault="004E69FB" w:rsidP="003E5ACE">
      <w:pPr>
        <w:pStyle w:val="ListParagraph"/>
        <w:numPr>
          <w:ilvl w:val="2"/>
          <w:numId w:val="24"/>
        </w:numPr>
        <w:autoSpaceDE w:val="0"/>
        <w:autoSpaceDN w:val="0"/>
        <w:adjustRightInd w:val="0"/>
        <w:spacing w:before="200"/>
        <w:rPr>
          <w:rFonts w:ascii="Times New Roman" w:hAnsi="Times New Roman" w:cs="Times New Roman"/>
          <w:sz w:val="26"/>
          <w:szCs w:val="26"/>
        </w:rPr>
      </w:pPr>
      <w:r w:rsidRPr="000F66FF">
        <w:rPr>
          <w:rFonts w:ascii="Times New Roman" w:hAnsi="Times New Roman" w:cs="Times New Roman"/>
          <w:sz w:val="26"/>
          <w:szCs w:val="26"/>
        </w:rPr>
        <w:lastRenderedPageBreak/>
        <w:t xml:space="preserve">In case sufficient </w:t>
      </w:r>
      <w:proofErr w:type="gramStart"/>
      <w:r w:rsidRPr="000F66FF">
        <w:rPr>
          <w:rFonts w:ascii="Times New Roman" w:hAnsi="Times New Roman" w:cs="Times New Roman"/>
          <w:sz w:val="26"/>
          <w:szCs w:val="26"/>
        </w:rPr>
        <w:t>number of bids are</w:t>
      </w:r>
      <w:proofErr w:type="gramEnd"/>
      <w:r w:rsidRPr="000F66FF">
        <w:rPr>
          <w:rFonts w:ascii="Times New Roman" w:hAnsi="Times New Roman" w:cs="Times New Roman"/>
          <w:sz w:val="26"/>
          <w:szCs w:val="26"/>
        </w:rPr>
        <w:t xml:space="preserve"> not received </w:t>
      </w:r>
      <w:r w:rsidR="008650E1" w:rsidRPr="000F66FF">
        <w:rPr>
          <w:rFonts w:ascii="Times New Roman" w:hAnsi="Times New Roman" w:cs="Times New Roman"/>
          <w:sz w:val="26"/>
          <w:szCs w:val="26"/>
        </w:rPr>
        <w:t xml:space="preserve">for any town </w:t>
      </w:r>
      <w:r w:rsidRPr="000F66FF">
        <w:rPr>
          <w:rFonts w:ascii="Times New Roman" w:hAnsi="Times New Roman" w:cs="Times New Roman"/>
          <w:sz w:val="26"/>
          <w:szCs w:val="26"/>
        </w:rPr>
        <w:t>then the Department reserves th</w:t>
      </w:r>
      <w:r w:rsidR="008650E1" w:rsidRPr="000F66FF">
        <w:rPr>
          <w:rFonts w:ascii="Times New Roman" w:hAnsi="Times New Roman" w:cs="Times New Roman"/>
          <w:sz w:val="26"/>
          <w:szCs w:val="26"/>
        </w:rPr>
        <w:t>e right to opt for re-tendering.</w:t>
      </w:r>
    </w:p>
    <w:p w:rsidR="00970586" w:rsidRPr="000F66FF" w:rsidRDefault="00970586" w:rsidP="00970586">
      <w:pPr>
        <w:rPr>
          <w:sz w:val="26"/>
          <w:szCs w:val="26"/>
        </w:rPr>
      </w:pPr>
    </w:p>
    <w:p w:rsidR="00D8725A" w:rsidRPr="000F66FF" w:rsidRDefault="00BF0F6A" w:rsidP="00580C64">
      <w:pPr>
        <w:rPr>
          <w:b/>
          <w:sz w:val="26"/>
          <w:szCs w:val="26"/>
        </w:rPr>
      </w:pPr>
      <w:r w:rsidRPr="000F66FF">
        <w:rPr>
          <w:b/>
          <w:sz w:val="26"/>
          <w:szCs w:val="26"/>
        </w:rPr>
        <w:t>10.</w:t>
      </w:r>
      <w:r w:rsidRPr="000F66FF">
        <w:rPr>
          <w:b/>
          <w:sz w:val="26"/>
          <w:szCs w:val="26"/>
        </w:rPr>
        <w:tab/>
      </w:r>
      <w:r w:rsidR="00D8725A" w:rsidRPr="000F66FF">
        <w:rPr>
          <w:b/>
          <w:sz w:val="26"/>
          <w:szCs w:val="26"/>
        </w:rPr>
        <w:t>Discussions/ clarifications with the successful bidder</w:t>
      </w:r>
    </w:p>
    <w:p w:rsidR="00D8725A" w:rsidRPr="000F66FF" w:rsidRDefault="00D8725A" w:rsidP="00580C64">
      <w:pPr>
        <w:rPr>
          <w:sz w:val="26"/>
          <w:szCs w:val="26"/>
        </w:rPr>
      </w:pPr>
    </w:p>
    <w:p w:rsidR="00E16EF8" w:rsidRPr="000F66FF" w:rsidRDefault="00E16EF8" w:rsidP="00B370B8">
      <w:pPr>
        <w:ind w:left="720" w:hanging="720"/>
        <w:rPr>
          <w:sz w:val="26"/>
          <w:szCs w:val="26"/>
        </w:rPr>
      </w:pPr>
      <w:r w:rsidRPr="000F66FF">
        <w:rPr>
          <w:sz w:val="26"/>
          <w:szCs w:val="26"/>
        </w:rPr>
        <w:t>10</w:t>
      </w:r>
      <w:r w:rsidR="00D8725A" w:rsidRPr="000F66FF">
        <w:rPr>
          <w:sz w:val="26"/>
          <w:szCs w:val="26"/>
        </w:rPr>
        <w:t>.1</w:t>
      </w:r>
      <w:r w:rsidR="00D8725A" w:rsidRPr="000F66FF">
        <w:rPr>
          <w:sz w:val="26"/>
          <w:szCs w:val="26"/>
        </w:rPr>
        <w:tab/>
      </w:r>
      <w:r w:rsidR="00D8725A" w:rsidRPr="000F66FF">
        <w:rPr>
          <w:b/>
          <w:sz w:val="26"/>
          <w:szCs w:val="26"/>
        </w:rPr>
        <w:t xml:space="preserve">Discussions/ clarifications </w:t>
      </w:r>
      <w:r w:rsidR="00D8725A" w:rsidRPr="000F66FF">
        <w:rPr>
          <w:sz w:val="26"/>
          <w:szCs w:val="26"/>
        </w:rPr>
        <w:t>will be held</w:t>
      </w:r>
      <w:r w:rsidR="008650E1" w:rsidRPr="000F66FF">
        <w:rPr>
          <w:sz w:val="26"/>
          <w:szCs w:val="26"/>
        </w:rPr>
        <w:t xml:space="preserve"> </w:t>
      </w:r>
      <w:r w:rsidRPr="000F66FF">
        <w:rPr>
          <w:sz w:val="26"/>
          <w:szCs w:val="26"/>
        </w:rPr>
        <w:t>in order to</w:t>
      </w:r>
      <w:r w:rsidR="00BD3BD3" w:rsidRPr="000F66FF">
        <w:rPr>
          <w:sz w:val="26"/>
          <w:szCs w:val="26"/>
        </w:rPr>
        <w:t xml:space="preserve"> </w:t>
      </w:r>
      <w:r w:rsidR="00D8725A" w:rsidRPr="000F66FF">
        <w:rPr>
          <w:sz w:val="26"/>
          <w:szCs w:val="26"/>
        </w:rPr>
        <w:t>reach agreement on all points and sign a contract.</w:t>
      </w:r>
    </w:p>
    <w:p w:rsidR="00194872" w:rsidRPr="000F66FF" w:rsidRDefault="00194872" w:rsidP="00580C64">
      <w:pPr>
        <w:rPr>
          <w:sz w:val="26"/>
          <w:szCs w:val="26"/>
        </w:rPr>
      </w:pPr>
    </w:p>
    <w:p w:rsidR="00E16EF8" w:rsidRPr="000F66FF" w:rsidRDefault="00E16EF8" w:rsidP="00B370B8">
      <w:pPr>
        <w:ind w:left="720" w:hanging="720"/>
        <w:rPr>
          <w:sz w:val="26"/>
          <w:szCs w:val="26"/>
        </w:rPr>
      </w:pPr>
      <w:r w:rsidRPr="000F66FF">
        <w:rPr>
          <w:sz w:val="26"/>
          <w:szCs w:val="26"/>
        </w:rPr>
        <w:t>10.2</w:t>
      </w:r>
      <w:r w:rsidRPr="000F66FF">
        <w:rPr>
          <w:sz w:val="26"/>
          <w:szCs w:val="26"/>
        </w:rPr>
        <w:tab/>
      </w:r>
      <w:r w:rsidRPr="000F66FF">
        <w:rPr>
          <w:bCs/>
          <w:sz w:val="26"/>
          <w:szCs w:val="26"/>
        </w:rPr>
        <w:t>Discussions/ clarifications</w:t>
      </w:r>
      <w:r w:rsidR="008650E1" w:rsidRPr="000F66FF">
        <w:rPr>
          <w:bCs/>
          <w:sz w:val="26"/>
          <w:szCs w:val="26"/>
        </w:rPr>
        <w:t xml:space="preserve"> </w:t>
      </w:r>
      <w:r w:rsidRPr="000F66FF">
        <w:rPr>
          <w:sz w:val="26"/>
          <w:szCs w:val="26"/>
        </w:rPr>
        <w:t xml:space="preserve">will include a discussion of the Technical Proposal, the proposed methodology (work plan), staffing and any suggestions made by the firm to improve the Terms of Reference. The Client and </w:t>
      </w:r>
      <w:r w:rsidR="002A1B1A" w:rsidRPr="000F66FF">
        <w:rPr>
          <w:sz w:val="26"/>
          <w:szCs w:val="26"/>
        </w:rPr>
        <w:t>Bidder</w:t>
      </w:r>
      <w:r w:rsidRPr="000F66FF">
        <w:rPr>
          <w:sz w:val="26"/>
          <w:szCs w:val="26"/>
        </w:rPr>
        <w:t xml:space="preserve"> will then work out final Terms of Reference, staffing, staff-months, logistics, and reporting which will be incorporated in the </w:t>
      </w:r>
      <w:r w:rsidR="00194872" w:rsidRPr="000F66FF">
        <w:rPr>
          <w:sz w:val="26"/>
          <w:szCs w:val="26"/>
        </w:rPr>
        <w:t>Contract</w:t>
      </w:r>
      <w:r w:rsidRPr="000F66FF">
        <w:rPr>
          <w:sz w:val="26"/>
          <w:szCs w:val="26"/>
        </w:rPr>
        <w:t xml:space="preserve">.  </w:t>
      </w:r>
    </w:p>
    <w:p w:rsidR="00E16EF8" w:rsidRPr="000F66FF" w:rsidRDefault="00E16EF8" w:rsidP="00580C64">
      <w:pPr>
        <w:rPr>
          <w:sz w:val="26"/>
          <w:szCs w:val="26"/>
        </w:rPr>
      </w:pPr>
    </w:p>
    <w:p w:rsidR="00D8725A" w:rsidRPr="000F66FF" w:rsidRDefault="00E16EF8" w:rsidP="00B370B8">
      <w:pPr>
        <w:ind w:left="720" w:hanging="720"/>
        <w:rPr>
          <w:sz w:val="26"/>
          <w:szCs w:val="26"/>
        </w:rPr>
      </w:pPr>
      <w:r w:rsidRPr="000F66FF">
        <w:rPr>
          <w:sz w:val="26"/>
          <w:szCs w:val="26"/>
        </w:rPr>
        <w:t>10.3</w:t>
      </w:r>
      <w:r w:rsidRPr="000F66FF">
        <w:rPr>
          <w:sz w:val="26"/>
          <w:szCs w:val="26"/>
        </w:rPr>
        <w:tab/>
      </w:r>
      <w:r w:rsidRPr="000F66FF">
        <w:rPr>
          <w:b/>
          <w:sz w:val="26"/>
          <w:szCs w:val="26"/>
        </w:rPr>
        <w:t xml:space="preserve">Discussions/ clarifications </w:t>
      </w:r>
      <w:r w:rsidRPr="000F66FF">
        <w:rPr>
          <w:sz w:val="26"/>
          <w:szCs w:val="26"/>
        </w:rPr>
        <w:t xml:space="preserve">will be held at </w:t>
      </w:r>
      <w:r w:rsidR="00033917" w:rsidRPr="000F66FF">
        <w:rPr>
          <w:sz w:val="26"/>
          <w:szCs w:val="26"/>
        </w:rPr>
        <w:t>PMIDC, 5</w:t>
      </w:r>
      <w:r w:rsidR="00033917" w:rsidRPr="000F66FF">
        <w:rPr>
          <w:sz w:val="26"/>
          <w:szCs w:val="26"/>
          <w:vertAlign w:val="superscript"/>
        </w:rPr>
        <w:t>th</w:t>
      </w:r>
      <w:r w:rsidR="00033917" w:rsidRPr="000F66FF">
        <w:rPr>
          <w:sz w:val="26"/>
          <w:szCs w:val="26"/>
        </w:rPr>
        <w:t xml:space="preserve"> floor Municipal </w:t>
      </w:r>
      <w:proofErr w:type="spellStart"/>
      <w:r w:rsidR="00033917" w:rsidRPr="000F66FF">
        <w:rPr>
          <w:sz w:val="26"/>
          <w:szCs w:val="26"/>
        </w:rPr>
        <w:t>Bhawan</w:t>
      </w:r>
      <w:proofErr w:type="spellEnd"/>
      <w:r w:rsidR="00033917" w:rsidRPr="000F66FF">
        <w:rPr>
          <w:sz w:val="26"/>
          <w:szCs w:val="26"/>
        </w:rPr>
        <w:t xml:space="preserve">, plot no.3 sector 35A </w:t>
      </w:r>
      <w:proofErr w:type="spellStart"/>
      <w:r w:rsidR="00033917" w:rsidRPr="000F66FF">
        <w:rPr>
          <w:sz w:val="26"/>
          <w:szCs w:val="26"/>
        </w:rPr>
        <w:t>Dakshin</w:t>
      </w:r>
      <w:proofErr w:type="spellEnd"/>
      <w:r w:rsidR="00033917" w:rsidRPr="000F66FF">
        <w:rPr>
          <w:sz w:val="26"/>
          <w:szCs w:val="26"/>
        </w:rPr>
        <w:t xml:space="preserve"> </w:t>
      </w:r>
      <w:proofErr w:type="spellStart"/>
      <w:r w:rsidR="00033917" w:rsidRPr="000F66FF">
        <w:rPr>
          <w:sz w:val="26"/>
          <w:szCs w:val="26"/>
        </w:rPr>
        <w:t>Marg</w:t>
      </w:r>
      <w:proofErr w:type="spellEnd"/>
      <w:r w:rsidR="00033917" w:rsidRPr="000F66FF">
        <w:rPr>
          <w:sz w:val="26"/>
          <w:szCs w:val="26"/>
        </w:rPr>
        <w:t xml:space="preserve">, Chandigarh. </w:t>
      </w:r>
      <w:proofErr w:type="gramStart"/>
      <w:r w:rsidRPr="000F66FF">
        <w:rPr>
          <w:sz w:val="26"/>
          <w:szCs w:val="26"/>
        </w:rPr>
        <w:t>on</w:t>
      </w:r>
      <w:proofErr w:type="gramEnd"/>
      <w:r w:rsidRPr="000F66FF">
        <w:rPr>
          <w:sz w:val="26"/>
          <w:szCs w:val="26"/>
        </w:rPr>
        <w:t xml:space="preserve"> date set by mutual convenience.</w:t>
      </w:r>
    </w:p>
    <w:p w:rsidR="006F6566" w:rsidRPr="000F66FF" w:rsidRDefault="006F6566" w:rsidP="00580C64">
      <w:pPr>
        <w:rPr>
          <w:b/>
          <w:sz w:val="26"/>
          <w:szCs w:val="26"/>
        </w:rPr>
      </w:pPr>
    </w:p>
    <w:p w:rsidR="00D8725A" w:rsidRPr="000F66FF" w:rsidRDefault="00E16EF8" w:rsidP="00580C64">
      <w:pPr>
        <w:rPr>
          <w:b/>
          <w:sz w:val="26"/>
          <w:szCs w:val="26"/>
        </w:rPr>
      </w:pPr>
      <w:r w:rsidRPr="000F66FF">
        <w:rPr>
          <w:b/>
          <w:sz w:val="26"/>
          <w:szCs w:val="26"/>
        </w:rPr>
        <w:t>11</w:t>
      </w:r>
      <w:r w:rsidR="00D8725A" w:rsidRPr="000F66FF">
        <w:rPr>
          <w:b/>
          <w:sz w:val="26"/>
          <w:szCs w:val="26"/>
        </w:rPr>
        <w:t>.  Award of Contract</w:t>
      </w:r>
    </w:p>
    <w:p w:rsidR="00D8725A" w:rsidRPr="000F66FF" w:rsidRDefault="00D8725A" w:rsidP="00580C64">
      <w:pPr>
        <w:rPr>
          <w:sz w:val="26"/>
          <w:szCs w:val="26"/>
        </w:rPr>
      </w:pPr>
    </w:p>
    <w:p w:rsidR="00D8725A" w:rsidRPr="000F66FF" w:rsidRDefault="00194872" w:rsidP="00B370B8">
      <w:pPr>
        <w:ind w:left="720" w:hanging="720"/>
        <w:rPr>
          <w:sz w:val="26"/>
          <w:szCs w:val="26"/>
        </w:rPr>
      </w:pPr>
      <w:r w:rsidRPr="000F66FF">
        <w:rPr>
          <w:sz w:val="26"/>
          <w:szCs w:val="26"/>
        </w:rPr>
        <w:t>11</w:t>
      </w:r>
      <w:r w:rsidR="00D8725A" w:rsidRPr="000F66FF">
        <w:rPr>
          <w:sz w:val="26"/>
          <w:szCs w:val="26"/>
        </w:rPr>
        <w:t>.1</w:t>
      </w:r>
      <w:r w:rsidR="00D8725A" w:rsidRPr="000F66FF">
        <w:rPr>
          <w:sz w:val="26"/>
          <w:szCs w:val="26"/>
        </w:rPr>
        <w:tab/>
        <w:t xml:space="preserve">The contract will be awarded after the tendering process is complete. The Client will promptly notify other </w:t>
      </w:r>
      <w:r w:rsidR="002A1B1A" w:rsidRPr="000F66FF">
        <w:rPr>
          <w:sz w:val="26"/>
          <w:szCs w:val="26"/>
        </w:rPr>
        <w:t>Bidder</w:t>
      </w:r>
      <w:r w:rsidR="00D8725A" w:rsidRPr="000F66FF">
        <w:rPr>
          <w:sz w:val="26"/>
          <w:szCs w:val="26"/>
        </w:rPr>
        <w:t xml:space="preserve">s that they </w:t>
      </w:r>
      <w:r w:rsidR="00A824F9" w:rsidRPr="000F66FF">
        <w:rPr>
          <w:sz w:val="26"/>
          <w:szCs w:val="26"/>
        </w:rPr>
        <w:t>could not qualify</w:t>
      </w:r>
      <w:r w:rsidR="00D8725A" w:rsidRPr="000F66FF">
        <w:rPr>
          <w:sz w:val="26"/>
          <w:szCs w:val="26"/>
        </w:rPr>
        <w:t xml:space="preserve"> and return their Technical and Financial Proposals.</w:t>
      </w:r>
      <w:r w:rsidR="00EE150B" w:rsidRPr="000F66FF">
        <w:rPr>
          <w:sz w:val="26"/>
          <w:szCs w:val="26"/>
        </w:rPr>
        <w:tab/>
      </w:r>
    </w:p>
    <w:p w:rsidR="00EE150B" w:rsidRPr="000F66FF" w:rsidRDefault="00EE150B" w:rsidP="00EE150B">
      <w:pPr>
        <w:pStyle w:val="BodyText"/>
        <w:rPr>
          <w:sz w:val="26"/>
          <w:szCs w:val="26"/>
        </w:rPr>
      </w:pPr>
    </w:p>
    <w:p w:rsidR="00CA1475" w:rsidRPr="000F66FF" w:rsidRDefault="00CA1475" w:rsidP="00B370B8">
      <w:pPr>
        <w:ind w:left="720" w:hanging="720"/>
        <w:rPr>
          <w:sz w:val="26"/>
          <w:szCs w:val="26"/>
        </w:rPr>
      </w:pPr>
      <w:r w:rsidRPr="000F66FF">
        <w:rPr>
          <w:sz w:val="26"/>
          <w:szCs w:val="26"/>
        </w:rPr>
        <w:t>11.2</w:t>
      </w:r>
      <w:r w:rsidRPr="000F66FF">
        <w:rPr>
          <w:sz w:val="26"/>
          <w:szCs w:val="26"/>
        </w:rPr>
        <w:tab/>
        <w:t xml:space="preserve">On award of the consultancy, the </w:t>
      </w:r>
      <w:r w:rsidR="002A1B1A" w:rsidRPr="000F66FF">
        <w:rPr>
          <w:sz w:val="26"/>
          <w:szCs w:val="26"/>
        </w:rPr>
        <w:t>Bidder</w:t>
      </w:r>
      <w:r w:rsidRPr="000F66FF">
        <w:rPr>
          <w:sz w:val="26"/>
          <w:szCs w:val="26"/>
        </w:rPr>
        <w:t xml:space="preserve"> should be required to enter into an agreement with Client for the successful completion of the Consultancy as per the Terms and Reference.</w:t>
      </w:r>
    </w:p>
    <w:p w:rsidR="00D8725A" w:rsidRPr="000F66FF" w:rsidRDefault="00D8725A" w:rsidP="00580C64">
      <w:pPr>
        <w:rPr>
          <w:sz w:val="26"/>
          <w:szCs w:val="26"/>
        </w:rPr>
      </w:pPr>
    </w:p>
    <w:p w:rsidR="00D8725A" w:rsidRPr="000F66FF" w:rsidRDefault="00194872" w:rsidP="00B370B8">
      <w:pPr>
        <w:ind w:left="720" w:hanging="720"/>
        <w:rPr>
          <w:sz w:val="26"/>
          <w:szCs w:val="26"/>
        </w:rPr>
      </w:pPr>
      <w:r w:rsidRPr="000F66FF">
        <w:rPr>
          <w:sz w:val="26"/>
          <w:szCs w:val="26"/>
        </w:rPr>
        <w:t>11</w:t>
      </w:r>
      <w:r w:rsidR="00D8725A" w:rsidRPr="000F66FF">
        <w:rPr>
          <w:sz w:val="26"/>
          <w:szCs w:val="26"/>
        </w:rPr>
        <w:t>.</w:t>
      </w:r>
      <w:r w:rsidR="00CA1475" w:rsidRPr="000F66FF">
        <w:rPr>
          <w:sz w:val="26"/>
          <w:szCs w:val="26"/>
        </w:rPr>
        <w:t>3</w:t>
      </w:r>
      <w:r w:rsidR="00D8725A" w:rsidRPr="000F66FF">
        <w:rPr>
          <w:sz w:val="26"/>
          <w:szCs w:val="26"/>
        </w:rPr>
        <w:tab/>
        <w:t xml:space="preserve">The firm is expected to commence the </w:t>
      </w:r>
      <w:r w:rsidR="00C127F5" w:rsidRPr="000F66FF">
        <w:rPr>
          <w:sz w:val="26"/>
          <w:szCs w:val="26"/>
        </w:rPr>
        <w:t xml:space="preserve">assignment </w:t>
      </w:r>
      <w:r w:rsidR="00D8725A" w:rsidRPr="000F66FF">
        <w:rPr>
          <w:sz w:val="26"/>
          <w:szCs w:val="26"/>
        </w:rPr>
        <w:t xml:space="preserve">on the date and at the location specified </w:t>
      </w:r>
      <w:r w:rsidR="00E16EF8" w:rsidRPr="000F66FF">
        <w:rPr>
          <w:sz w:val="26"/>
          <w:szCs w:val="26"/>
        </w:rPr>
        <w:t>in the Contract</w:t>
      </w:r>
      <w:r w:rsidR="00D8725A" w:rsidRPr="000F66FF">
        <w:rPr>
          <w:sz w:val="26"/>
          <w:szCs w:val="26"/>
        </w:rPr>
        <w:t>.</w:t>
      </w:r>
    </w:p>
    <w:p w:rsidR="00CA1475" w:rsidRPr="000F66FF" w:rsidRDefault="00CA1475" w:rsidP="00CA1475">
      <w:pPr>
        <w:pStyle w:val="BodyText"/>
        <w:spacing w:after="0"/>
        <w:rPr>
          <w:sz w:val="26"/>
          <w:szCs w:val="26"/>
        </w:rPr>
      </w:pPr>
    </w:p>
    <w:p w:rsidR="00CA1475" w:rsidRPr="000F66FF" w:rsidRDefault="00CA1475" w:rsidP="00B370B8">
      <w:pPr>
        <w:pStyle w:val="BodyText"/>
        <w:spacing w:after="0"/>
        <w:ind w:left="720" w:hanging="720"/>
        <w:rPr>
          <w:sz w:val="26"/>
          <w:szCs w:val="26"/>
        </w:rPr>
      </w:pPr>
      <w:r w:rsidRPr="000F66FF">
        <w:rPr>
          <w:sz w:val="26"/>
          <w:szCs w:val="26"/>
        </w:rPr>
        <w:t>11.4</w:t>
      </w:r>
      <w:r w:rsidRPr="000F66FF">
        <w:rPr>
          <w:sz w:val="26"/>
          <w:szCs w:val="26"/>
        </w:rPr>
        <w:tab/>
      </w:r>
      <w:r w:rsidR="00C127F5" w:rsidRPr="000F66FF">
        <w:rPr>
          <w:sz w:val="26"/>
          <w:szCs w:val="26"/>
        </w:rPr>
        <w:t>Termination of the Contract will be in accordance with provisions of the Para 2.6 of General Conditions of Contract</w:t>
      </w:r>
      <w:r w:rsidRPr="000F66FF">
        <w:rPr>
          <w:sz w:val="26"/>
          <w:szCs w:val="26"/>
        </w:rPr>
        <w:t>.  In case of dispute the matter will be referred to an arbitrator</w:t>
      </w:r>
      <w:r w:rsidR="0071583F" w:rsidRPr="000F66FF">
        <w:rPr>
          <w:sz w:val="26"/>
          <w:szCs w:val="26"/>
        </w:rPr>
        <w:t xml:space="preserve"> as specified by the Client</w:t>
      </w:r>
      <w:r w:rsidRPr="000F66FF">
        <w:rPr>
          <w:sz w:val="26"/>
          <w:szCs w:val="26"/>
        </w:rPr>
        <w:t>.</w:t>
      </w:r>
    </w:p>
    <w:p w:rsidR="00D8725A" w:rsidRPr="000F66FF" w:rsidRDefault="00D8725A" w:rsidP="00580C64">
      <w:pPr>
        <w:rPr>
          <w:sz w:val="26"/>
          <w:szCs w:val="26"/>
        </w:rPr>
      </w:pPr>
    </w:p>
    <w:p w:rsidR="00194872" w:rsidRPr="000F66FF" w:rsidRDefault="00CA1475" w:rsidP="00B370B8">
      <w:pPr>
        <w:ind w:left="720" w:hanging="720"/>
        <w:rPr>
          <w:sz w:val="26"/>
          <w:szCs w:val="26"/>
        </w:rPr>
      </w:pPr>
      <w:r w:rsidRPr="000F66FF">
        <w:rPr>
          <w:sz w:val="26"/>
          <w:szCs w:val="26"/>
        </w:rPr>
        <w:t>11.5</w:t>
      </w:r>
      <w:r w:rsidR="00194872" w:rsidRPr="000F66FF">
        <w:rPr>
          <w:sz w:val="26"/>
          <w:szCs w:val="26"/>
        </w:rPr>
        <w:tab/>
        <w:t xml:space="preserve">The Client will provide the relevant data/reports </w:t>
      </w:r>
      <w:proofErr w:type="gramStart"/>
      <w:r w:rsidR="00194872" w:rsidRPr="000F66FF">
        <w:rPr>
          <w:sz w:val="26"/>
          <w:szCs w:val="26"/>
        </w:rPr>
        <w:t>available</w:t>
      </w:r>
      <w:r w:rsidR="009F5837" w:rsidRPr="000F66FF">
        <w:rPr>
          <w:sz w:val="26"/>
          <w:szCs w:val="26"/>
        </w:rPr>
        <w:t>,</w:t>
      </w:r>
      <w:proofErr w:type="gramEnd"/>
      <w:r w:rsidR="009F5837" w:rsidRPr="000F66FF">
        <w:rPr>
          <w:sz w:val="26"/>
          <w:szCs w:val="26"/>
        </w:rPr>
        <w:t xml:space="preserve"> list of fields for which data is available with the PMIDC/ULB is annexed as </w:t>
      </w:r>
      <w:r w:rsidR="009F5837" w:rsidRPr="000F66FF">
        <w:rPr>
          <w:b/>
          <w:sz w:val="26"/>
          <w:szCs w:val="26"/>
        </w:rPr>
        <w:t>Annexure</w:t>
      </w:r>
      <w:r w:rsidR="008F602F" w:rsidRPr="000F66FF">
        <w:rPr>
          <w:b/>
          <w:sz w:val="26"/>
          <w:szCs w:val="26"/>
        </w:rPr>
        <w:t>-</w:t>
      </w:r>
      <w:r w:rsidR="009F5837" w:rsidRPr="000F66FF">
        <w:rPr>
          <w:b/>
          <w:sz w:val="26"/>
          <w:szCs w:val="26"/>
        </w:rPr>
        <w:t>1</w:t>
      </w:r>
      <w:r w:rsidR="00194872" w:rsidRPr="000F66FF">
        <w:rPr>
          <w:sz w:val="26"/>
          <w:szCs w:val="26"/>
        </w:rPr>
        <w:t xml:space="preserve">.  Collecting any other data relevant to the assignment will be the responsibility of the </w:t>
      </w:r>
      <w:r w:rsidR="002A1B1A" w:rsidRPr="000F66FF">
        <w:rPr>
          <w:sz w:val="26"/>
          <w:szCs w:val="26"/>
        </w:rPr>
        <w:t>Bidder</w:t>
      </w:r>
      <w:r w:rsidR="00194872" w:rsidRPr="000F66FF">
        <w:rPr>
          <w:sz w:val="26"/>
          <w:szCs w:val="26"/>
        </w:rPr>
        <w:t>s. The Client will provide the necessary introductory letter to get information from other concerned agencies/departments, wherever applicable.</w:t>
      </w:r>
    </w:p>
    <w:p w:rsidR="004C475C" w:rsidRPr="000F66FF" w:rsidRDefault="004C475C" w:rsidP="00DF5A6A">
      <w:pPr>
        <w:pStyle w:val="BodyText"/>
        <w:ind w:left="630" w:hanging="540"/>
        <w:rPr>
          <w:color w:val="000000" w:themeColor="text1"/>
          <w:sz w:val="26"/>
          <w:szCs w:val="26"/>
        </w:rPr>
      </w:pPr>
      <w:proofErr w:type="gramStart"/>
      <w:r w:rsidRPr="000F66FF">
        <w:rPr>
          <w:color w:val="000000" w:themeColor="text1"/>
          <w:sz w:val="26"/>
          <w:szCs w:val="26"/>
        </w:rPr>
        <w:t>11.</w:t>
      </w:r>
      <w:r w:rsidR="00DF5A6A" w:rsidRPr="000F66FF">
        <w:rPr>
          <w:color w:val="000000" w:themeColor="text1"/>
          <w:sz w:val="26"/>
          <w:szCs w:val="26"/>
        </w:rPr>
        <w:t xml:space="preserve">6  </w:t>
      </w:r>
      <w:r w:rsidRPr="000F66FF">
        <w:rPr>
          <w:color w:val="000000" w:themeColor="text1"/>
          <w:sz w:val="26"/>
          <w:szCs w:val="26"/>
        </w:rPr>
        <w:t>State</w:t>
      </w:r>
      <w:proofErr w:type="gramEnd"/>
      <w:r w:rsidRPr="000F66FF">
        <w:rPr>
          <w:color w:val="000000" w:themeColor="text1"/>
          <w:sz w:val="26"/>
          <w:szCs w:val="26"/>
        </w:rPr>
        <w:t xml:space="preserve"> Mission Directorate will have all the right to</w:t>
      </w:r>
      <w:r w:rsidR="00A605E6" w:rsidRPr="000F66FF">
        <w:rPr>
          <w:color w:val="000000" w:themeColor="text1"/>
          <w:sz w:val="26"/>
          <w:szCs w:val="26"/>
        </w:rPr>
        <w:t xml:space="preserve"> cancel</w:t>
      </w:r>
      <w:r w:rsidR="002567DB" w:rsidRPr="000F66FF">
        <w:rPr>
          <w:color w:val="000000" w:themeColor="text1"/>
          <w:sz w:val="26"/>
          <w:szCs w:val="26"/>
        </w:rPr>
        <w:t>/</w:t>
      </w:r>
      <w:r w:rsidRPr="000F66FF">
        <w:rPr>
          <w:color w:val="000000" w:themeColor="text1"/>
          <w:sz w:val="26"/>
          <w:szCs w:val="26"/>
        </w:rPr>
        <w:t xml:space="preserve"> hold the award of tender for any particular </w:t>
      </w:r>
      <w:r w:rsidR="00C2059E" w:rsidRPr="000F66FF">
        <w:rPr>
          <w:color w:val="000000" w:themeColor="text1"/>
          <w:sz w:val="26"/>
          <w:szCs w:val="26"/>
        </w:rPr>
        <w:t>city</w:t>
      </w:r>
      <w:r w:rsidR="00A605E6" w:rsidRPr="000F66FF">
        <w:rPr>
          <w:color w:val="000000" w:themeColor="text1"/>
          <w:sz w:val="26"/>
          <w:szCs w:val="26"/>
        </w:rPr>
        <w:t xml:space="preserve"> before award of project.</w:t>
      </w:r>
    </w:p>
    <w:p w:rsidR="003B74CA" w:rsidRPr="000F66FF" w:rsidRDefault="003B74CA" w:rsidP="00DF5A6A">
      <w:pPr>
        <w:pStyle w:val="BodyText"/>
        <w:ind w:left="630" w:hanging="540"/>
        <w:rPr>
          <w:color w:val="000000" w:themeColor="text1"/>
          <w:sz w:val="26"/>
          <w:szCs w:val="26"/>
        </w:rPr>
      </w:pPr>
      <w:r w:rsidRPr="000F66FF">
        <w:rPr>
          <w:color w:val="000000" w:themeColor="text1"/>
          <w:sz w:val="26"/>
          <w:szCs w:val="26"/>
        </w:rPr>
        <w:t>11.7</w:t>
      </w:r>
      <w:r w:rsidRPr="000F66FF">
        <w:rPr>
          <w:color w:val="000000" w:themeColor="text1"/>
          <w:sz w:val="26"/>
          <w:szCs w:val="26"/>
        </w:rPr>
        <w:tab/>
        <w:t xml:space="preserve">State Mission Directorate will have all the right to rebid the tender of any city /cities. </w:t>
      </w:r>
    </w:p>
    <w:p w:rsidR="00194872" w:rsidRPr="000F66FF" w:rsidRDefault="00194872" w:rsidP="00580C64">
      <w:pPr>
        <w:pStyle w:val="BodyText"/>
        <w:spacing w:after="0"/>
        <w:rPr>
          <w:sz w:val="26"/>
          <w:szCs w:val="26"/>
        </w:rPr>
      </w:pPr>
    </w:p>
    <w:p w:rsidR="00D8725A" w:rsidRPr="000F66FF" w:rsidRDefault="00194872" w:rsidP="00580C64">
      <w:pPr>
        <w:rPr>
          <w:b/>
          <w:sz w:val="26"/>
          <w:szCs w:val="26"/>
        </w:rPr>
      </w:pPr>
      <w:r w:rsidRPr="000F66FF">
        <w:rPr>
          <w:b/>
          <w:sz w:val="26"/>
          <w:szCs w:val="26"/>
        </w:rPr>
        <w:t>12</w:t>
      </w:r>
      <w:r w:rsidR="00B370B8" w:rsidRPr="000F66FF">
        <w:rPr>
          <w:b/>
          <w:sz w:val="26"/>
          <w:szCs w:val="26"/>
        </w:rPr>
        <w:t xml:space="preserve">. </w:t>
      </w:r>
      <w:r w:rsidR="00B370B8" w:rsidRPr="000F66FF">
        <w:rPr>
          <w:b/>
          <w:sz w:val="26"/>
          <w:szCs w:val="26"/>
        </w:rPr>
        <w:tab/>
      </w:r>
      <w:r w:rsidR="00D8725A" w:rsidRPr="000F66FF">
        <w:rPr>
          <w:b/>
          <w:sz w:val="26"/>
          <w:szCs w:val="26"/>
        </w:rPr>
        <w:t>Confidentiality</w:t>
      </w:r>
    </w:p>
    <w:p w:rsidR="00D8725A" w:rsidRPr="000F66FF" w:rsidRDefault="00D8725A" w:rsidP="00580C64">
      <w:pPr>
        <w:rPr>
          <w:sz w:val="26"/>
          <w:szCs w:val="26"/>
        </w:rPr>
      </w:pPr>
    </w:p>
    <w:p w:rsidR="00D8725A" w:rsidRPr="000F66FF" w:rsidRDefault="00D8725A" w:rsidP="00B370B8">
      <w:pPr>
        <w:ind w:left="720"/>
        <w:rPr>
          <w:sz w:val="26"/>
          <w:szCs w:val="26"/>
        </w:rPr>
      </w:pPr>
      <w:r w:rsidRPr="000F66FF">
        <w:rPr>
          <w:sz w:val="26"/>
          <w:szCs w:val="26"/>
        </w:rPr>
        <w:lastRenderedPageBreak/>
        <w:t xml:space="preserve">Information relating to evaluation of proposals and recommendations concerning awards shall not be disclosed to the </w:t>
      </w:r>
      <w:r w:rsidR="002A1B1A" w:rsidRPr="000F66FF">
        <w:rPr>
          <w:sz w:val="26"/>
          <w:szCs w:val="26"/>
        </w:rPr>
        <w:t>Bidder</w:t>
      </w:r>
      <w:r w:rsidRPr="000F66FF">
        <w:rPr>
          <w:sz w:val="26"/>
          <w:szCs w:val="26"/>
        </w:rPr>
        <w:t>s who submitted the proposals or to other persons not officially concerned with the process.</w:t>
      </w:r>
    </w:p>
    <w:p w:rsidR="00D8725A" w:rsidRPr="000F66FF" w:rsidRDefault="00D8725A" w:rsidP="00580C64">
      <w:pPr>
        <w:rPr>
          <w:sz w:val="26"/>
          <w:szCs w:val="26"/>
        </w:rPr>
      </w:pPr>
    </w:p>
    <w:p w:rsidR="00E651CA" w:rsidRPr="000F66FF" w:rsidRDefault="000B313D" w:rsidP="00580C64">
      <w:pPr>
        <w:rPr>
          <w:sz w:val="26"/>
          <w:szCs w:val="26"/>
        </w:rPr>
      </w:pPr>
      <w:bookmarkStart w:id="20" w:name="Datasheet"/>
      <w:bookmarkEnd w:id="20"/>
      <w:r w:rsidRPr="000F66FF">
        <w:rPr>
          <w:b/>
          <w:sz w:val="26"/>
          <w:szCs w:val="26"/>
        </w:rPr>
        <w:t>13.</w:t>
      </w:r>
      <w:r w:rsidRPr="000F66FF">
        <w:rPr>
          <w:b/>
          <w:sz w:val="26"/>
          <w:szCs w:val="26"/>
        </w:rPr>
        <w:tab/>
      </w:r>
      <w:r w:rsidR="00E651CA" w:rsidRPr="000F66FF">
        <w:rPr>
          <w:b/>
          <w:sz w:val="26"/>
          <w:szCs w:val="26"/>
        </w:rPr>
        <w:t>Other conditions of payment</w:t>
      </w:r>
      <w:r w:rsidR="00E651CA" w:rsidRPr="000F66FF">
        <w:rPr>
          <w:sz w:val="26"/>
          <w:szCs w:val="26"/>
        </w:rPr>
        <w:tab/>
      </w:r>
    </w:p>
    <w:p w:rsidR="00E651CA" w:rsidRPr="000F66FF" w:rsidRDefault="00E651CA" w:rsidP="003E5ACE">
      <w:pPr>
        <w:numPr>
          <w:ilvl w:val="0"/>
          <w:numId w:val="17"/>
        </w:numPr>
        <w:ind w:left="1440" w:hanging="720"/>
        <w:rPr>
          <w:sz w:val="26"/>
          <w:szCs w:val="26"/>
        </w:rPr>
      </w:pPr>
      <w:r w:rsidRPr="000F66FF">
        <w:rPr>
          <w:sz w:val="26"/>
          <w:szCs w:val="26"/>
        </w:rPr>
        <w:t xml:space="preserve">No separate TA/DA would be payable in addition to Consultancy fee. </w:t>
      </w:r>
    </w:p>
    <w:p w:rsidR="00E651CA" w:rsidRPr="000F66FF" w:rsidRDefault="00E651CA" w:rsidP="00B370B8">
      <w:pPr>
        <w:ind w:left="1440" w:hanging="720"/>
        <w:rPr>
          <w:sz w:val="26"/>
          <w:szCs w:val="26"/>
        </w:rPr>
      </w:pPr>
    </w:p>
    <w:p w:rsidR="00E651CA" w:rsidRPr="000F66FF" w:rsidRDefault="00E651CA" w:rsidP="003E5ACE">
      <w:pPr>
        <w:numPr>
          <w:ilvl w:val="0"/>
          <w:numId w:val="17"/>
        </w:numPr>
        <w:ind w:left="1440" w:hanging="720"/>
        <w:rPr>
          <w:sz w:val="26"/>
          <w:szCs w:val="26"/>
        </w:rPr>
      </w:pPr>
      <w:r w:rsidRPr="000F66FF">
        <w:rPr>
          <w:sz w:val="26"/>
          <w:szCs w:val="26"/>
        </w:rPr>
        <w:t>The TDS and other taxes as applicable under the law would be deducted</w:t>
      </w:r>
      <w:r w:rsidR="00F16D9B" w:rsidRPr="000F66FF">
        <w:rPr>
          <w:sz w:val="26"/>
          <w:szCs w:val="26"/>
        </w:rPr>
        <w:t xml:space="preserve"> by the Client</w:t>
      </w:r>
      <w:r w:rsidRPr="000F66FF">
        <w:rPr>
          <w:sz w:val="26"/>
          <w:szCs w:val="26"/>
        </w:rPr>
        <w:t xml:space="preserve"> from the amount payable</w:t>
      </w:r>
      <w:r w:rsidR="00F16D9B" w:rsidRPr="000F66FF">
        <w:rPr>
          <w:sz w:val="26"/>
          <w:szCs w:val="26"/>
        </w:rPr>
        <w:t xml:space="preserve"> as Consultancy fee</w:t>
      </w:r>
      <w:r w:rsidRPr="000F66FF">
        <w:rPr>
          <w:sz w:val="26"/>
          <w:szCs w:val="26"/>
        </w:rPr>
        <w:t>.</w:t>
      </w:r>
    </w:p>
    <w:p w:rsidR="00E651CA" w:rsidRPr="000F66FF" w:rsidRDefault="00E651CA" w:rsidP="00B370B8">
      <w:pPr>
        <w:ind w:left="1440" w:hanging="720"/>
        <w:rPr>
          <w:sz w:val="26"/>
          <w:szCs w:val="26"/>
        </w:rPr>
      </w:pPr>
    </w:p>
    <w:p w:rsidR="00E651CA" w:rsidRPr="000F66FF" w:rsidRDefault="00E651CA" w:rsidP="003E5ACE">
      <w:pPr>
        <w:numPr>
          <w:ilvl w:val="0"/>
          <w:numId w:val="17"/>
        </w:numPr>
        <w:ind w:left="1440" w:hanging="720"/>
        <w:rPr>
          <w:sz w:val="26"/>
          <w:szCs w:val="26"/>
        </w:rPr>
      </w:pPr>
      <w:r w:rsidRPr="000F66FF">
        <w:rPr>
          <w:sz w:val="26"/>
          <w:szCs w:val="26"/>
        </w:rPr>
        <w:t xml:space="preserve">In case of delay in the conduct of consultancy services within the time fixed or in the event of repudiation of the contract, the </w:t>
      </w:r>
      <w:r w:rsidR="000B313D" w:rsidRPr="000F66FF">
        <w:rPr>
          <w:sz w:val="26"/>
          <w:szCs w:val="26"/>
        </w:rPr>
        <w:t>Client</w:t>
      </w:r>
      <w:r w:rsidRPr="000F66FF">
        <w:rPr>
          <w:sz w:val="26"/>
          <w:szCs w:val="26"/>
        </w:rPr>
        <w:t xml:space="preserve"> reserves the right to recover liquidated damage</w:t>
      </w:r>
      <w:r w:rsidR="000B313D" w:rsidRPr="000F66FF">
        <w:rPr>
          <w:sz w:val="26"/>
          <w:szCs w:val="26"/>
        </w:rPr>
        <w:t>s,</w:t>
      </w:r>
      <w:r w:rsidR="00BD3BD3" w:rsidRPr="000F66FF">
        <w:rPr>
          <w:sz w:val="26"/>
          <w:szCs w:val="26"/>
        </w:rPr>
        <w:t xml:space="preserve"> </w:t>
      </w:r>
      <w:r w:rsidR="000B313D" w:rsidRPr="000F66FF">
        <w:rPr>
          <w:sz w:val="26"/>
          <w:szCs w:val="26"/>
        </w:rPr>
        <w:t xml:space="preserve">including administrative expenses, </w:t>
      </w:r>
      <w:r w:rsidRPr="000F66FF">
        <w:rPr>
          <w:sz w:val="26"/>
          <w:szCs w:val="26"/>
        </w:rPr>
        <w:t>for breach of contract</w:t>
      </w:r>
      <w:r w:rsidR="000B313D" w:rsidRPr="000F66FF">
        <w:rPr>
          <w:sz w:val="26"/>
          <w:szCs w:val="26"/>
        </w:rPr>
        <w:t>,</w:t>
      </w:r>
      <w:r w:rsidRPr="000F66FF">
        <w:rPr>
          <w:sz w:val="26"/>
          <w:szCs w:val="26"/>
        </w:rPr>
        <w:t xml:space="preserve"> a sum equivalent to 0.5% (half percent) of total contractual value, which the </w:t>
      </w:r>
      <w:r w:rsidR="002A1B1A" w:rsidRPr="000F66FF">
        <w:rPr>
          <w:sz w:val="26"/>
          <w:szCs w:val="26"/>
        </w:rPr>
        <w:t>Bidder</w:t>
      </w:r>
      <w:r w:rsidRPr="000F66FF">
        <w:rPr>
          <w:sz w:val="26"/>
          <w:szCs w:val="26"/>
        </w:rPr>
        <w:t xml:space="preserve"> has failed to deliver within the period fixed for delivery for each week or part thereof during which delivery is in arrears subject to an overall ceiling of 10% of the total contract price.</w:t>
      </w:r>
    </w:p>
    <w:p w:rsidR="00E651CA" w:rsidRPr="000F66FF" w:rsidRDefault="00E651CA" w:rsidP="00B370B8">
      <w:pPr>
        <w:tabs>
          <w:tab w:val="left" w:pos="0"/>
          <w:tab w:val="left" w:pos="860"/>
          <w:tab w:val="left" w:pos="1580"/>
          <w:tab w:val="left" w:pos="1980"/>
        </w:tabs>
        <w:ind w:left="1080" w:hanging="360"/>
        <w:rPr>
          <w:sz w:val="26"/>
          <w:szCs w:val="26"/>
        </w:rPr>
      </w:pPr>
    </w:p>
    <w:p w:rsidR="00F16D9B" w:rsidRPr="000F66FF" w:rsidRDefault="00F16D9B" w:rsidP="003E5ACE">
      <w:pPr>
        <w:numPr>
          <w:ilvl w:val="0"/>
          <w:numId w:val="17"/>
        </w:numPr>
        <w:ind w:left="1440" w:hanging="720"/>
        <w:rPr>
          <w:sz w:val="26"/>
          <w:szCs w:val="26"/>
        </w:rPr>
      </w:pPr>
      <w:r w:rsidRPr="000F66FF">
        <w:rPr>
          <w:sz w:val="26"/>
          <w:szCs w:val="26"/>
        </w:rPr>
        <w:t xml:space="preserve">The successful bidder will have to provide a </w:t>
      </w:r>
      <w:r w:rsidRPr="000F66FF">
        <w:rPr>
          <w:b/>
          <w:bCs/>
          <w:sz w:val="26"/>
          <w:szCs w:val="26"/>
        </w:rPr>
        <w:t xml:space="preserve">Performance </w:t>
      </w:r>
      <w:r w:rsidR="001C0CD6" w:rsidRPr="000F66FF">
        <w:rPr>
          <w:b/>
          <w:bCs/>
          <w:sz w:val="26"/>
          <w:szCs w:val="26"/>
        </w:rPr>
        <w:t xml:space="preserve">Bank </w:t>
      </w:r>
      <w:r w:rsidRPr="000F66FF">
        <w:rPr>
          <w:b/>
          <w:bCs/>
          <w:sz w:val="26"/>
          <w:szCs w:val="26"/>
        </w:rPr>
        <w:t>Guarantee</w:t>
      </w:r>
      <w:r w:rsidR="00566EBD" w:rsidRPr="000F66FF">
        <w:rPr>
          <w:b/>
          <w:bCs/>
          <w:sz w:val="26"/>
          <w:szCs w:val="26"/>
        </w:rPr>
        <w:t xml:space="preserve"> </w:t>
      </w:r>
      <w:r w:rsidR="003711CE" w:rsidRPr="000F66FF">
        <w:rPr>
          <w:b/>
          <w:bCs/>
          <w:sz w:val="26"/>
          <w:szCs w:val="26"/>
        </w:rPr>
        <w:t xml:space="preserve">for </w:t>
      </w:r>
      <w:r w:rsidR="00D923B8" w:rsidRPr="000F66FF">
        <w:rPr>
          <w:b/>
          <w:bCs/>
          <w:sz w:val="26"/>
          <w:szCs w:val="26"/>
        </w:rPr>
        <w:t>5</w:t>
      </w:r>
      <w:r w:rsidRPr="000F66FF">
        <w:rPr>
          <w:b/>
          <w:bCs/>
          <w:sz w:val="26"/>
          <w:szCs w:val="26"/>
        </w:rPr>
        <w:t>%</w:t>
      </w:r>
      <w:r w:rsidRPr="000F66FF">
        <w:rPr>
          <w:sz w:val="26"/>
          <w:szCs w:val="26"/>
        </w:rPr>
        <w:t xml:space="preserve"> of the Consultancy fee at the time of signing the Contract Agreement as per the following details:</w:t>
      </w:r>
    </w:p>
    <w:p w:rsidR="00DC419E" w:rsidRPr="000F66FF" w:rsidRDefault="00DC419E" w:rsidP="00B370B8">
      <w:pPr>
        <w:pStyle w:val="BodyText"/>
        <w:spacing w:after="0"/>
        <w:ind w:left="720"/>
        <w:rPr>
          <w:sz w:val="26"/>
          <w:szCs w:val="26"/>
        </w:rPr>
      </w:pPr>
    </w:p>
    <w:p w:rsidR="00F16D9B" w:rsidRPr="000F66FF" w:rsidRDefault="00F16D9B" w:rsidP="003E5ACE">
      <w:pPr>
        <w:pStyle w:val="ListParagraph"/>
        <w:numPr>
          <w:ilvl w:val="0"/>
          <w:numId w:val="19"/>
        </w:numPr>
        <w:spacing w:after="0" w:line="240" w:lineRule="auto"/>
        <w:ind w:left="1980" w:hanging="540"/>
        <w:jc w:val="both"/>
        <w:rPr>
          <w:rFonts w:ascii="Times New Roman" w:hAnsi="Times New Roman" w:cs="Times New Roman"/>
          <w:sz w:val="26"/>
          <w:szCs w:val="26"/>
        </w:rPr>
      </w:pPr>
      <w:r w:rsidRPr="000F66FF">
        <w:rPr>
          <w:rFonts w:ascii="Times New Roman" w:hAnsi="Times New Roman" w:cs="Times New Roman"/>
          <w:sz w:val="26"/>
          <w:szCs w:val="26"/>
        </w:rPr>
        <w:t xml:space="preserve">The guarantee is to be valid </w:t>
      </w:r>
      <w:proofErr w:type="spellStart"/>
      <w:r w:rsidRPr="000F66FF">
        <w:rPr>
          <w:rFonts w:ascii="Times New Roman" w:hAnsi="Times New Roman" w:cs="Times New Roman"/>
          <w:sz w:val="26"/>
          <w:szCs w:val="26"/>
        </w:rPr>
        <w:t>upto</w:t>
      </w:r>
      <w:proofErr w:type="spellEnd"/>
      <w:r w:rsidRPr="000F66FF">
        <w:rPr>
          <w:rFonts w:ascii="Times New Roman" w:hAnsi="Times New Roman" w:cs="Times New Roman"/>
          <w:sz w:val="26"/>
          <w:szCs w:val="26"/>
        </w:rPr>
        <w:t xml:space="preserve"> one year from date of approval of Draft Master Plan.</w:t>
      </w:r>
    </w:p>
    <w:p w:rsidR="00DC419E" w:rsidRPr="000F66FF" w:rsidRDefault="00F16D9B" w:rsidP="003E5ACE">
      <w:pPr>
        <w:pStyle w:val="BodyText"/>
        <w:numPr>
          <w:ilvl w:val="1"/>
          <w:numId w:val="20"/>
        </w:numPr>
        <w:tabs>
          <w:tab w:val="clear" w:pos="2160"/>
        </w:tabs>
        <w:spacing w:after="0"/>
        <w:ind w:left="1980" w:hanging="540"/>
        <w:rPr>
          <w:sz w:val="26"/>
          <w:szCs w:val="26"/>
        </w:rPr>
      </w:pPr>
      <w:r w:rsidRPr="000F66FF">
        <w:rPr>
          <w:sz w:val="26"/>
          <w:szCs w:val="26"/>
        </w:rPr>
        <w:t>T</w:t>
      </w:r>
      <w:r w:rsidR="00E651CA" w:rsidRPr="000F66FF">
        <w:rPr>
          <w:sz w:val="26"/>
          <w:szCs w:val="26"/>
        </w:rPr>
        <w:t xml:space="preserve">his shall have to be furnished </w:t>
      </w:r>
      <w:r w:rsidR="003B7F58" w:rsidRPr="000F66FF">
        <w:rPr>
          <w:sz w:val="26"/>
          <w:szCs w:val="26"/>
        </w:rPr>
        <w:t xml:space="preserve">by the </w:t>
      </w:r>
      <w:r w:rsidR="002A1B1A" w:rsidRPr="000F66FF">
        <w:rPr>
          <w:sz w:val="26"/>
          <w:szCs w:val="26"/>
        </w:rPr>
        <w:t>Bidder</w:t>
      </w:r>
      <w:r w:rsidR="001279F7" w:rsidRPr="000F66FF">
        <w:rPr>
          <w:sz w:val="26"/>
          <w:szCs w:val="26"/>
        </w:rPr>
        <w:t xml:space="preserve"> </w:t>
      </w:r>
      <w:r w:rsidR="00E651CA" w:rsidRPr="000F66FF">
        <w:rPr>
          <w:sz w:val="26"/>
          <w:szCs w:val="26"/>
        </w:rPr>
        <w:t>within 15 days from the date of issue of a letter accepting the offer</w:t>
      </w:r>
      <w:r w:rsidR="003B7F58" w:rsidRPr="000F66FF">
        <w:rPr>
          <w:sz w:val="26"/>
          <w:szCs w:val="26"/>
        </w:rPr>
        <w:t xml:space="preserve"> of the assignment</w:t>
      </w:r>
      <w:r w:rsidR="00E651CA" w:rsidRPr="000F66FF">
        <w:rPr>
          <w:sz w:val="26"/>
          <w:szCs w:val="26"/>
        </w:rPr>
        <w:t xml:space="preserve">. </w:t>
      </w:r>
    </w:p>
    <w:p w:rsidR="00E651CA" w:rsidRPr="000F66FF" w:rsidRDefault="00E651CA" w:rsidP="003E5ACE">
      <w:pPr>
        <w:pStyle w:val="BodyText"/>
        <w:numPr>
          <w:ilvl w:val="1"/>
          <w:numId w:val="20"/>
        </w:numPr>
        <w:tabs>
          <w:tab w:val="clear" w:pos="2160"/>
        </w:tabs>
        <w:spacing w:after="0"/>
        <w:ind w:left="1980" w:hanging="540"/>
        <w:rPr>
          <w:sz w:val="26"/>
          <w:szCs w:val="26"/>
        </w:rPr>
      </w:pPr>
      <w:r w:rsidRPr="000F66FF">
        <w:rPr>
          <w:sz w:val="26"/>
          <w:szCs w:val="26"/>
        </w:rPr>
        <w:t>The performance guarantee shall be submitted in the prescribed form (</w:t>
      </w:r>
      <w:r w:rsidR="008201EF" w:rsidRPr="000F66FF">
        <w:rPr>
          <w:sz w:val="26"/>
          <w:szCs w:val="26"/>
        </w:rPr>
        <w:t>Section7, Appendix-F</w:t>
      </w:r>
      <w:r w:rsidRPr="000F66FF">
        <w:rPr>
          <w:sz w:val="26"/>
          <w:szCs w:val="26"/>
        </w:rPr>
        <w:t>) from any scheduled commercial bank appearing in the second schedule of RBI incorporated in India.</w:t>
      </w:r>
    </w:p>
    <w:p w:rsidR="00CA1475" w:rsidRPr="000F66FF" w:rsidRDefault="00CA1475" w:rsidP="003E5ACE">
      <w:pPr>
        <w:pStyle w:val="BodyText"/>
        <w:numPr>
          <w:ilvl w:val="0"/>
          <w:numId w:val="20"/>
        </w:numPr>
        <w:tabs>
          <w:tab w:val="clear" w:pos="1275"/>
        </w:tabs>
        <w:spacing w:after="0"/>
        <w:ind w:left="1980" w:hanging="540"/>
        <w:rPr>
          <w:sz w:val="26"/>
          <w:szCs w:val="26"/>
        </w:rPr>
      </w:pPr>
      <w:r w:rsidRPr="000F66FF">
        <w:rPr>
          <w:sz w:val="26"/>
          <w:szCs w:val="26"/>
        </w:rPr>
        <w:t>The Performance Guarantee Bond and/or any amendment thereto shall be executed on a stamped paper of requisite money value in accordance with Indian laws.</w:t>
      </w:r>
    </w:p>
    <w:p w:rsidR="00E651CA" w:rsidRPr="000F66FF" w:rsidRDefault="00E651CA" w:rsidP="003E5ACE">
      <w:pPr>
        <w:pStyle w:val="BodyText"/>
        <w:numPr>
          <w:ilvl w:val="1"/>
          <w:numId w:val="20"/>
        </w:numPr>
        <w:tabs>
          <w:tab w:val="clear" w:pos="2160"/>
        </w:tabs>
        <w:spacing w:after="0"/>
        <w:ind w:left="1980" w:hanging="540"/>
        <w:rPr>
          <w:sz w:val="26"/>
          <w:szCs w:val="26"/>
        </w:rPr>
      </w:pPr>
      <w:r w:rsidRPr="000F66FF">
        <w:rPr>
          <w:sz w:val="26"/>
          <w:szCs w:val="26"/>
        </w:rPr>
        <w:t>No other form of Guarantee shall be acceptable.</w:t>
      </w:r>
    </w:p>
    <w:p w:rsidR="00F66409" w:rsidRPr="000F66FF" w:rsidRDefault="00F66409" w:rsidP="00F66409">
      <w:pPr>
        <w:pStyle w:val="BodyText"/>
        <w:spacing w:after="0"/>
        <w:rPr>
          <w:sz w:val="26"/>
          <w:szCs w:val="26"/>
        </w:rPr>
      </w:pPr>
    </w:p>
    <w:p w:rsidR="00F66409" w:rsidRPr="000F66FF" w:rsidRDefault="00F66409" w:rsidP="00F66409">
      <w:pPr>
        <w:pStyle w:val="BodyText"/>
        <w:spacing w:after="0"/>
        <w:rPr>
          <w:sz w:val="26"/>
          <w:szCs w:val="26"/>
        </w:rPr>
      </w:pPr>
    </w:p>
    <w:p w:rsidR="00A92C12" w:rsidRPr="000F66FF" w:rsidRDefault="00A92C12" w:rsidP="00F66409">
      <w:pPr>
        <w:pStyle w:val="BodyText"/>
        <w:spacing w:after="0"/>
        <w:rPr>
          <w:sz w:val="26"/>
          <w:szCs w:val="26"/>
        </w:rPr>
      </w:pPr>
    </w:p>
    <w:p w:rsidR="00A92C12" w:rsidRPr="000F66FF" w:rsidRDefault="00A92C12" w:rsidP="00F66409">
      <w:pPr>
        <w:pStyle w:val="BodyText"/>
        <w:spacing w:after="0"/>
        <w:rPr>
          <w:sz w:val="26"/>
          <w:szCs w:val="26"/>
        </w:rPr>
      </w:pPr>
    </w:p>
    <w:p w:rsidR="00A92C12" w:rsidRPr="000F66FF" w:rsidRDefault="00A92C12" w:rsidP="00F66409">
      <w:pPr>
        <w:pStyle w:val="BodyText"/>
        <w:spacing w:after="0"/>
        <w:rPr>
          <w:sz w:val="26"/>
          <w:szCs w:val="26"/>
        </w:rPr>
      </w:pPr>
    </w:p>
    <w:p w:rsidR="00A92C12" w:rsidRPr="000F66FF" w:rsidRDefault="00A92C12" w:rsidP="00F66409">
      <w:pPr>
        <w:pStyle w:val="BodyText"/>
        <w:spacing w:after="0"/>
        <w:rPr>
          <w:sz w:val="26"/>
          <w:szCs w:val="26"/>
        </w:rPr>
      </w:pPr>
    </w:p>
    <w:p w:rsidR="00A92C12" w:rsidRPr="000F66FF" w:rsidRDefault="00A92C12" w:rsidP="00F66409">
      <w:pPr>
        <w:pStyle w:val="BodyText"/>
        <w:spacing w:after="0"/>
        <w:rPr>
          <w:sz w:val="26"/>
          <w:szCs w:val="26"/>
        </w:rPr>
      </w:pPr>
    </w:p>
    <w:p w:rsidR="00E26CE2" w:rsidRPr="000F66FF" w:rsidRDefault="00E26CE2" w:rsidP="00296CC4">
      <w:pPr>
        <w:jc w:val="center"/>
        <w:rPr>
          <w:b/>
          <w:sz w:val="26"/>
          <w:szCs w:val="26"/>
        </w:rPr>
      </w:pPr>
      <w:bookmarkStart w:id="21" w:name="_Toc397501852"/>
      <w:bookmarkStart w:id="22" w:name="_Toc410015281"/>
      <w:bookmarkStart w:id="23" w:name="_Toc106600137"/>
    </w:p>
    <w:p w:rsidR="00E26CE2" w:rsidRPr="000F66FF" w:rsidRDefault="00E26CE2" w:rsidP="00296CC4">
      <w:pPr>
        <w:jc w:val="center"/>
        <w:rPr>
          <w:b/>
          <w:sz w:val="26"/>
          <w:szCs w:val="26"/>
        </w:rPr>
      </w:pPr>
    </w:p>
    <w:p w:rsidR="00E26CE2" w:rsidRPr="000F66FF" w:rsidRDefault="00E26CE2" w:rsidP="00296CC4">
      <w:pPr>
        <w:jc w:val="center"/>
        <w:rPr>
          <w:b/>
          <w:sz w:val="26"/>
          <w:szCs w:val="26"/>
        </w:rPr>
      </w:pPr>
    </w:p>
    <w:p w:rsidR="00E26CE2" w:rsidRPr="000F66FF" w:rsidRDefault="00E26CE2" w:rsidP="00296CC4">
      <w:pPr>
        <w:jc w:val="center"/>
        <w:rPr>
          <w:b/>
          <w:sz w:val="26"/>
          <w:szCs w:val="26"/>
        </w:rPr>
      </w:pPr>
    </w:p>
    <w:p w:rsidR="00E26CE2" w:rsidRPr="000F66FF" w:rsidRDefault="00E26CE2" w:rsidP="00296CC4">
      <w:pPr>
        <w:jc w:val="center"/>
        <w:rPr>
          <w:b/>
          <w:sz w:val="26"/>
          <w:szCs w:val="26"/>
        </w:rPr>
      </w:pPr>
    </w:p>
    <w:p w:rsidR="00E26CE2" w:rsidRPr="000F66FF" w:rsidRDefault="00E26CE2" w:rsidP="00296CC4">
      <w:pPr>
        <w:jc w:val="center"/>
        <w:rPr>
          <w:b/>
          <w:sz w:val="26"/>
          <w:szCs w:val="26"/>
        </w:rPr>
      </w:pPr>
    </w:p>
    <w:p w:rsidR="00E26CE2" w:rsidRPr="000F66FF" w:rsidRDefault="00E26CE2" w:rsidP="00296CC4">
      <w:pPr>
        <w:jc w:val="center"/>
        <w:rPr>
          <w:b/>
          <w:sz w:val="26"/>
          <w:szCs w:val="26"/>
        </w:rPr>
      </w:pPr>
    </w:p>
    <w:p w:rsidR="00296CC4" w:rsidRPr="000F66FF" w:rsidRDefault="00296CC4" w:rsidP="00296CC4">
      <w:pPr>
        <w:jc w:val="center"/>
        <w:rPr>
          <w:b/>
          <w:sz w:val="26"/>
          <w:szCs w:val="26"/>
        </w:rPr>
      </w:pPr>
      <w:proofErr w:type="gramStart"/>
      <w:r w:rsidRPr="000F66FF">
        <w:rPr>
          <w:b/>
          <w:sz w:val="26"/>
          <w:szCs w:val="26"/>
        </w:rPr>
        <w:lastRenderedPageBreak/>
        <w:t>Section 4.</w:t>
      </w:r>
      <w:proofErr w:type="gramEnd"/>
      <w:r w:rsidRPr="000F66FF">
        <w:rPr>
          <w:b/>
          <w:sz w:val="26"/>
          <w:szCs w:val="26"/>
        </w:rPr>
        <w:t xml:space="preserve">  Pre-Qualification - Standard Forms</w:t>
      </w:r>
    </w:p>
    <w:p w:rsidR="00296CC4" w:rsidRPr="000F66FF" w:rsidRDefault="00296CC4" w:rsidP="00296CC4">
      <w:pPr>
        <w:rPr>
          <w:sz w:val="26"/>
          <w:szCs w:val="26"/>
        </w:rPr>
      </w:pPr>
    </w:p>
    <w:p w:rsidR="00296CC4" w:rsidRPr="000F66FF" w:rsidRDefault="00296CC4" w:rsidP="00296CC4">
      <w:pPr>
        <w:rPr>
          <w:sz w:val="26"/>
          <w:szCs w:val="26"/>
        </w:rPr>
      </w:pPr>
      <w:r w:rsidRPr="000F66FF">
        <w:rPr>
          <w:sz w:val="26"/>
          <w:szCs w:val="26"/>
        </w:rPr>
        <w:t xml:space="preserve">[Letterhead of </w:t>
      </w:r>
      <w:r w:rsidR="002A1B1A" w:rsidRPr="000F66FF">
        <w:rPr>
          <w:sz w:val="26"/>
          <w:szCs w:val="26"/>
        </w:rPr>
        <w:t>Bidder</w:t>
      </w:r>
      <w:r w:rsidRPr="000F66FF">
        <w:rPr>
          <w:sz w:val="26"/>
          <w:szCs w:val="26"/>
        </w:rPr>
        <w:t>]</w:t>
      </w:r>
    </w:p>
    <w:p w:rsidR="00296CC4" w:rsidRPr="000F66FF" w:rsidRDefault="00296CC4" w:rsidP="00296CC4">
      <w:pPr>
        <w:rPr>
          <w:sz w:val="26"/>
          <w:szCs w:val="26"/>
        </w:rPr>
      </w:pPr>
    </w:p>
    <w:p w:rsidR="00296CC4" w:rsidRPr="000F66FF" w:rsidRDefault="00296CC4" w:rsidP="00296CC4">
      <w:pPr>
        <w:rPr>
          <w:sz w:val="26"/>
          <w:szCs w:val="26"/>
        </w:rPr>
      </w:pPr>
      <w:r w:rsidRPr="000F66FF">
        <w:rPr>
          <w:sz w:val="26"/>
          <w:szCs w:val="26"/>
        </w:rPr>
        <w:t xml:space="preserve">To </w:t>
      </w:r>
    </w:p>
    <w:p w:rsidR="00296CC4" w:rsidRPr="000F66FF" w:rsidRDefault="00296CC4" w:rsidP="00296CC4">
      <w:pPr>
        <w:ind w:firstLine="720"/>
        <w:rPr>
          <w:sz w:val="26"/>
          <w:szCs w:val="26"/>
        </w:rPr>
      </w:pPr>
      <w:r w:rsidRPr="000F66FF">
        <w:rPr>
          <w:sz w:val="26"/>
          <w:szCs w:val="26"/>
        </w:rPr>
        <w:t>[</w:t>
      </w:r>
      <w:proofErr w:type="gramStart"/>
      <w:r w:rsidRPr="000F66FF">
        <w:rPr>
          <w:sz w:val="26"/>
          <w:szCs w:val="26"/>
        </w:rPr>
        <w:t>name</w:t>
      </w:r>
      <w:proofErr w:type="gramEnd"/>
      <w:r w:rsidRPr="000F66FF">
        <w:rPr>
          <w:sz w:val="26"/>
          <w:szCs w:val="26"/>
        </w:rPr>
        <w:t xml:space="preserve"> &amp; address of Nodal Officer]</w:t>
      </w:r>
    </w:p>
    <w:p w:rsidR="00296CC4" w:rsidRPr="000F66FF" w:rsidRDefault="00296CC4" w:rsidP="00296CC4">
      <w:pPr>
        <w:rPr>
          <w:sz w:val="26"/>
          <w:szCs w:val="26"/>
        </w:rPr>
      </w:pPr>
    </w:p>
    <w:p w:rsidR="00296CC4" w:rsidRPr="000F66FF" w:rsidRDefault="00296CC4" w:rsidP="00296CC4">
      <w:pPr>
        <w:rPr>
          <w:b/>
          <w:sz w:val="26"/>
          <w:szCs w:val="26"/>
        </w:rPr>
      </w:pPr>
      <w:r w:rsidRPr="000F66FF">
        <w:rPr>
          <w:b/>
          <w:sz w:val="26"/>
          <w:szCs w:val="26"/>
        </w:rPr>
        <w:t xml:space="preserve">Sub:  Consultancy Services for “GIS-based Master Plan Formulation for --- Cities in --- State under AMRUT” – Submission of Pre-Qualification </w:t>
      </w:r>
    </w:p>
    <w:p w:rsidR="00296CC4" w:rsidRPr="000F66FF" w:rsidRDefault="00296CC4" w:rsidP="00296CC4">
      <w:pPr>
        <w:rPr>
          <w:sz w:val="26"/>
          <w:szCs w:val="26"/>
        </w:rPr>
      </w:pPr>
    </w:p>
    <w:p w:rsidR="00296CC4" w:rsidRPr="000F66FF" w:rsidRDefault="00296CC4" w:rsidP="00296CC4">
      <w:pPr>
        <w:rPr>
          <w:sz w:val="26"/>
          <w:szCs w:val="26"/>
        </w:rPr>
      </w:pPr>
      <w:r w:rsidRPr="000F66FF">
        <w:rPr>
          <w:sz w:val="26"/>
          <w:szCs w:val="26"/>
        </w:rPr>
        <w:t>Sir,</w:t>
      </w:r>
    </w:p>
    <w:p w:rsidR="00296CC4" w:rsidRPr="000F66FF" w:rsidRDefault="00296CC4" w:rsidP="00296CC4">
      <w:pPr>
        <w:rPr>
          <w:sz w:val="26"/>
          <w:szCs w:val="26"/>
        </w:rPr>
      </w:pPr>
    </w:p>
    <w:p w:rsidR="00296CC4" w:rsidRPr="000F66FF" w:rsidRDefault="00296CC4" w:rsidP="00296CC4">
      <w:pPr>
        <w:rPr>
          <w:sz w:val="26"/>
          <w:szCs w:val="26"/>
        </w:rPr>
      </w:pPr>
      <w:r w:rsidRPr="000F66FF">
        <w:rPr>
          <w:sz w:val="26"/>
          <w:szCs w:val="26"/>
        </w:rPr>
        <w:t xml:space="preserve">We, the undersigned, offer to provide the </w:t>
      </w:r>
      <w:r w:rsidR="002A1B1A" w:rsidRPr="000F66FF">
        <w:rPr>
          <w:sz w:val="26"/>
          <w:szCs w:val="26"/>
        </w:rPr>
        <w:t>bidding</w:t>
      </w:r>
      <w:r w:rsidRPr="000F66FF">
        <w:rPr>
          <w:sz w:val="26"/>
          <w:szCs w:val="26"/>
        </w:rPr>
        <w:t xml:space="preserve"> services for the above assignment in accordance with your Request for Proposal vide advertisement dated [Date]. We are hereby submitting our Proposal for the GIS-based Master Plan Formulation for --- Cities in --- State under AMRUT. </w:t>
      </w:r>
    </w:p>
    <w:p w:rsidR="00296CC4" w:rsidRPr="000F66FF" w:rsidRDefault="00296CC4" w:rsidP="00296CC4">
      <w:pPr>
        <w:rPr>
          <w:sz w:val="26"/>
          <w:szCs w:val="26"/>
        </w:rPr>
      </w:pPr>
    </w:p>
    <w:p w:rsidR="00296CC4" w:rsidRPr="000F66FF" w:rsidRDefault="00296CC4" w:rsidP="00296CC4">
      <w:pPr>
        <w:rPr>
          <w:sz w:val="26"/>
          <w:szCs w:val="26"/>
        </w:rPr>
      </w:pPr>
      <w:r w:rsidRPr="000F66FF">
        <w:rPr>
          <w:sz w:val="26"/>
          <w:szCs w:val="26"/>
        </w:rPr>
        <w:t>2.</w:t>
      </w:r>
      <w:r w:rsidRPr="000F66FF">
        <w:rPr>
          <w:sz w:val="26"/>
          <w:szCs w:val="26"/>
        </w:rPr>
        <w:tab/>
        <w:t xml:space="preserve">The Proposal contains the following documents in separate sealed envelopes: </w:t>
      </w:r>
    </w:p>
    <w:p w:rsidR="00296CC4" w:rsidRPr="000F66FF" w:rsidRDefault="00296CC4" w:rsidP="00296CC4">
      <w:pPr>
        <w:rPr>
          <w:sz w:val="26"/>
          <w:szCs w:val="26"/>
        </w:rPr>
      </w:pPr>
    </w:p>
    <w:p w:rsidR="00296CC4" w:rsidRPr="000F66FF" w:rsidRDefault="00296CC4" w:rsidP="00296CC4">
      <w:pPr>
        <w:ind w:left="720"/>
        <w:rPr>
          <w:sz w:val="26"/>
          <w:szCs w:val="26"/>
        </w:rPr>
      </w:pPr>
      <w:r w:rsidRPr="000F66FF">
        <w:rPr>
          <w:sz w:val="26"/>
          <w:szCs w:val="26"/>
        </w:rPr>
        <w:t xml:space="preserve">Pre-Qualification – original </w:t>
      </w:r>
    </w:p>
    <w:p w:rsidR="00296CC4" w:rsidRPr="000F66FF" w:rsidRDefault="00296CC4" w:rsidP="00296CC4">
      <w:pPr>
        <w:ind w:left="720"/>
        <w:rPr>
          <w:sz w:val="26"/>
          <w:szCs w:val="26"/>
        </w:rPr>
      </w:pPr>
      <w:r w:rsidRPr="000F66FF">
        <w:rPr>
          <w:sz w:val="26"/>
          <w:szCs w:val="26"/>
        </w:rPr>
        <w:t xml:space="preserve">Technical Proposal – original </w:t>
      </w:r>
    </w:p>
    <w:p w:rsidR="00296CC4" w:rsidRPr="000F66FF" w:rsidRDefault="00296CC4" w:rsidP="00296CC4">
      <w:pPr>
        <w:ind w:left="720"/>
        <w:rPr>
          <w:sz w:val="26"/>
          <w:szCs w:val="26"/>
        </w:rPr>
      </w:pPr>
      <w:r w:rsidRPr="000F66FF">
        <w:rPr>
          <w:sz w:val="26"/>
          <w:szCs w:val="26"/>
        </w:rPr>
        <w:t xml:space="preserve">Financial Proposal – original </w:t>
      </w:r>
    </w:p>
    <w:p w:rsidR="00296CC4" w:rsidRPr="000F66FF" w:rsidRDefault="00F169F1" w:rsidP="00296CC4">
      <w:pPr>
        <w:ind w:left="720"/>
        <w:rPr>
          <w:sz w:val="26"/>
          <w:szCs w:val="26"/>
        </w:rPr>
      </w:pPr>
      <w:r w:rsidRPr="000F66FF">
        <w:rPr>
          <w:sz w:val="26"/>
          <w:szCs w:val="26"/>
        </w:rPr>
        <w:t>PEN DRIVE</w:t>
      </w:r>
      <w:r w:rsidR="00296CC4" w:rsidRPr="000F66FF">
        <w:rPr>
          <w:sz w:val="26"/>
          <w:szCs w:val="26"/>
        </w:rPr>
        <w:t xml:space="preserve"> containing editable copy (MS-Word) of Pre-Qualification and Technical Proposal</w:t>
      </w:r>
    </w:p>
    <w:p w:rsidR="00296CC4" w:rsidRPr="000F66FF" w:rsidRDefault="00296CC4" w:rsidP="00296CC4">
      <w:pPr>
        <w:rPr>
          <w:sz w:val="26"/>
          <w:szCs w:val="26"/>
        </w:rPr>
      </w:pPr>
    </w:p>
    <w:p w:rsidR="00296CC4" w:rsidRPr="000F66FF" w:rsidRDefault="00296CC4" w:rsidP="00296CC4">
      <w:pPr>
        <w:rPr>
          <w:sz w:val="26"/>
          <w:szCs w:val="26"/>
        </w:rPr>
      </w:pPr>
      <w:r w:rsidRPr="000F66FF">
        <w:rPr>
          <w:sz w:val="26"/>
          <w:szCs w:val="26"/>
        </w:rPr>
        <w:t>3.</w:t>
      </w:r>
      <w:r w:rsidRPr="000F66FF">
        <w:rPr>
          <w:sz w:val="26"/>
          <w:szCs w:val="26"/>
        </w:rPr>
        <w:tab/>
        <w:t>We have gone through the RFP documents and understand the terms and conditions.  We understand that you are not bound to accept any proposal you receive.</w:t>
      </w:r>
    </w:p>
    <w:p w:rsidR="00296CC4" w:rsidRPr="000F66FF" w:rsidRDefault="00296CC4" w:rsidP="00296CC4">
      <w:pPr>
        <w:rPr>
          <w:sz w:val="26"/>
          <w:szCs w:val="26"/>
        </w:rPr>
      </w:pPr>
    </w:p>
    <w:p w:rsidR="00296CC4" w:rsidRPr="000F66FF" w:rsidRDefault="00296CC4" w:rsidP="00296CC4">
      <w:pPr>
        <w:rPr>
          <w:sz w:val="26"/>
          <w:szCs w:val="26"/>
        </w:rPr>
      </w:pPr>
      <w:r w:rsidRPr="000F66FF">
        <w:rPr>
          <w:sz w:val="26"/>
          <w:szCs w:val="26"/>
        </w:rPr>
        <w:tab/>
      </w:r>
    </w:p>
    <w:p w:rsidR="00296CC4" w:rsidRPr="000F66FF" w:rsidRDefault="00296CC4" w:rsidP="00296CC4">
      <w:pPr>
        <w:jc w:val="right"/>
        <w:rPr>
          <w:sz w:val="26"/>
          <w:szCs w:val="26"/>
        </w:rPr>
      </w:pPr>
      <w:r w:rsidRPr="000F66FF">
        <w:rPr>
          <w:sz w:val="26"/>
          <w:szCs w:val="26"/>
        </w:rPr>
        <w:t>Yours sincerely,</w:t>
      </w:r>
    </w:p>
    <w:p w:rsidR="00296CC4" w:rsidRPr="000F66FF" w:rsidRDefault="00296CC4" w:rsidP="00296CC4">
      <w:pPr>
        <w:jc w:val="right"/>
        <w:rPr>
          <w:sz w:val="26"/>
          <w:szCs w:val="26"/>
        </w:rPr>
      </w:pPr>
    </w:p>
    <w:p w:rsidR="00296CC4" w:rsidRPr="000F66FF" w:rsidRDefault="00296CC4" w:rsidP="00296CC4">
      <w:pPr>
        <w:jc w:val="right"/>
        <w:rPr>
          <w:sz w:val="26"/>
          <w:szCs w:val="26"/>
        </w:rPr>
      </w:pPr>
    </w:p>
    <w:p w:rsidR="00296CC4" w:rsidRPr="000F66FF" w:rsidRDefault="00296CC4" w:rsidP="00296CC4">
      <w:pPr>
        <w:jc w:val="right"/>
        <w:rPr>
          <w:sz w:val="26"/>
          <w:szCs w:val="26"/>
        </w:rPr>
      </w:pPr>
      <w:r w:rsidRPr="000F66FF">
        <w:rPr>
          <w:sz w:val="26"/>
          <w:szCs w:val="26"/>
        </w:rPr>
        <w:t>Authorized Signature:</w:t>
      </w:r>
    </w:p>
    <w:p w:rsidR="00296CC4" w:rsidRPr="000F66FF" w:rsidRDefault="00296CC4" w:rsidP="00296CC4">
      <w:pPr>
        <w:jc w:val="right"/>
        <w:rPr>
          <w:sz w:val="26"/>
          <w:szCs w:val="26"/>
        </w:rPr>
      </w:pPr>
      <w:r w:rsidRPr="000F66FF">
        <w:rPr>
          <w:sz w:val="26"/>
          <w:szCs w:val="26"/>
        </w:rPr>
        <w:t>Name and Title of Signatory:</w:t>
      </w:r>
    </w:p>
    <w:p w:rsidR="00296CC4" w:rsidRPr="000F66FF" w:rsidRDefault="00296CC4" w:rsidP="00296CC4">
      <w:pPr>
        <w:jc w:val="right"/>
        <w:rPr>
          <w:sz w:val="26"/>
          <w:szCs w:val="26"/>
        </w:rPr>
      </w:pPr>
      <w:r w:rsidRPr="000F66FF">
        <w:rPr>
          <w:sz w:val="26"/>
          <w:szCs w:val="26"/>
        </w:rPr>
        <w:t>Name of Firm:</w:t>
      </w:r>
    </w:p>
    <w:p w:rsidR="00296CC4" w:rsidRPr="000F66FF" w:rsidRDefault="00296CC4" w:rsidP="00296CC4">
      <w:pPr>
        <w:jc w:val="right"/>
        <w:rPr>
          <w:sz w:val="26"/>
          <w:szCs w:val="26"/>
        </w:rPr>
      </w:pPr>
      <w:r w:rsidRPr="000F66FF">
        <w:rPr>
          <w:sz w:val="26"/>
          <w:szCs w:val="26"/>
        </w:rPr>
        <w:t>Address:</w:t>
      </w:r>
    </w:p>
    <w:p w:rsidR="00296CC4" w:rsidRPr="000F66FF" w:rsidRDefault="00296CC4" w:rsidP="00296CC4">
      <w:pPr>
        <w:jc w:val="left"/>
        <w:rPr>
          <w:sz w:val="26"/>
          <w:szCs w:val="26"/>
        </w:rPr>
      </w:pPr>
    </w:p>
    <w:p w:rsidR="00296CC4" w:rsidRPr="000F66FF" w:rsidRDefault="00296CC4" w:rsidP="00296CC4">
      <w:pPr>
        <w:jc w:val="left"/>
        <w:rPr>
          <w:sz w:val="26"/>
          <w:szCs w:val="26"/>
        </w:rPr>
      </w:pPr>
      <w:r w:rsidRPr="000F66FF">
        <w:rPr>
          <w:sz w:val="26"/>
          <w:szCs w:val="26"/>
        </w:rPr>
        <w:t xml:space="preserve">Encl: </w:t>
      </w:r>
      <w:r w:rsidRPr="000F66FF">
        <w:rPr>
          <w:sz w:val="26"/>
          <w:szCs w:val="26"/>
        </w:rPr>
        <w:tab/>
        <w:t xml:space="preserve">1. </w:t>
      </w:r>
      <w:r w:rsidRPr="000F66FF">
        <w:rPr>
          <w:sz w:val="26"/>
          <w:szCs w:val="26"/>
        </w:rPr>
        <w:tab/>
        <w:t>Pre-Qualification (in sealed cover)</w:t>
      </w:r>
      <w:r w:rsidRPr="000F66FF">
        <w:rPr>
          <w:sz w:val="26"/>
          <w:szCs w:val="26"/>
        </w:rPr>
        <w:tab/>
      </w:r>
    </w:p>
    <w:p w:rsidR="00296CC4" w:rsidRPr="000F66FF" w:rsidRDefault="00296CC4" w:rsidP="003E5ACE">
      <w:pPr>
        <w:numPr>
          <w:ilvl w:val="0"/>
          <w:numId w:val="15"/>
        </w:numPr>
        <w:jc w:val="left"/>
        <w:rPr>
          <w:sz w:val="26"/>
          <w:szCs w:val="26"/>
        </w:rPr>
      </w:pPr>
      <w:r w:rsidRPr="000F66FF">
        <w:rPr>
          <w:sz w:val="26"/>
          <w:szCs w:val="26"/>
        </w:rPr>
        <w:t xml:space="preserve">Demand Draft of Rs. -------/- towards processing fee </w:t>
      </w:r>
    </w:p>
    <w:p w:rsidR="00296CC4" w:rsidRPr="000F66FF" w:rsidRDefault="00296CC4" w:rsidP="00296CC4">
      <w:pPr>
        <w:pStyle w:val="BodyText"/>
        <w:spacing w:after="0"/>
        <w:ind w:firstLine="720"/>
        <w:rPr>
          <w:sz w:val="26"/>
          <w:szCs w:val="26"/>
        </w:rPr>
      </w:pPr>
      <w:r w:rsidRPr="000F66FF">
        <w:rPr>
          <w:sz w:val="26"/>
          <w:szCs w:val="26"/>
        </w:rPr>
        <w:t>3.</w:t>
      </w:r>
      <w:r w:rsidRPr="000F66FF">
        <w:rPr>
          <w:sz w:val="26"/>
          <w:szCs w:val="26"/>
        </w:rPr>
        <w:tab/>
        <w:t>Technical &amp; Financial Proposal (in sealed cover)</w:t>
      </w:r>
    </w:p>
    <w:p w:rsidR="00296CC4" w:rsidRPr="000F66FF" w:rsidRDefault="00296CC4" w:rsidP="00296CC4">
      <w:pPr>
        <w:jc w:val="center"/>
        <w:rPr>
          <w:b/>
          <w:sz w:val="26"/>
          <w:szCs w:val="26"/>
        </w:rPr>
      </w:pPr>
      <w:r w:rsidRPr="000F66FF">
        <w:rPr>
          <w:sz w:val="26"/>
          <w:szCs w:val="26"/>
        </w:rPr>
        <w:br w:type="page"/>
      </w:r>
      <w:r w:rsidRPr="000F66FF">
        <w:rPr>
          <w:b/>
          <w:bCs/>
          <w:sz w:val="26"/>
          <w:szCs w:val="26"/>
        </w:rPr>
        <w:lastRenderedPageBreak/>
        <w:t>Pre-qualification – Standard Forms</w:t>
      </w:r>
    </w:p>
    <w:p w:rsidR="00296CC4" w:rsidRPr="000F66FF" w:rsidRDefault="00296CC4" w:rsidP="00296CC4">
      <w:pPr>
        <w:pStyle w:val="BodyText"/>
        <w:tabs>
          <w:tab w:val="left" w:pos="396"/>
          <w:tab w:val="left" w:pos="7172"/>
        </w:tabs>
        <w:spacing w:after="0"/>
        <w:jc w:val="left"/>
        <w:rPr>
          <w:b/>
          <w:sz w:val="26"/>
          <w:szCs w:val="26"/>
        </w:rPr>
      </w:pPr>
      <w:r w:rsidRPr="000F66FF">
        <w:rPr>
          <w:b/>
          <w:sz w:val="26"/>
          <w:szCs w:val="26"/>
        </w:rPr>
        <w:t>4A.</w:t>
      </w:r>
      <w:r w:rsidRPr="000F66FF">
        <w:rPr>
          <w:b/>
          <w:sz w:val="26"/>
          <w:szCs w:val="26"/>
        </w:rPr>
        <w:tab/>
        <w:t>General</w:t>
      </w:r>
    </w:p>
    <w:p w:rsidR="00296CC4" w:rsidRPr="000F66FF" w:rsidRDefault="00296CC4" w:rsidP="00296CC4">
      <w:pPr>
        <w:pStyle w:val="BodyText"/>
        <w:tabs>
          <w:tab w:val="left" w:pos="396"/>
          <w:tab w:val="left" w:pos="7172"/>
        </w:tabs>
        <w:spacing w:after="0"/>
        <w:jc w:val="left"/>
        <w:rPr>
          <w:sz w:val="26"/>
          <w:szCs w:val="26"/>
        </w:rPr>
      </w:pPr>
      <w:r w:rsidRPr="000F66FF">
        <w:rPr>
          <w:sz w:val="26"/>
          <w:szCs w:val="26"/>
        </w:rPr>
        <w:tab/>
      </w:r>
    </w:p>
    <w:p w:rsidR="00296CC4" w:rsidRPr="000F66FF" w:rsidRDefault="00296CC4" w:rsidP="003E5ACE">
      <w:pPr>
        <w:numPr>
          <w:ilvl w:val="0"/>
          <w:numId w:val="13"/>
        </w:numPr>
        <w:rPr>
          <w:sz w:val="26"/>
          <w:szCs w:val="26"/>
        </w:rPr>
      </w:pPr>
      <w:r w:rsidRPr="000F66FF">
        <w:rPr>
          <w:sz w:val="26"/>
          <w:szCs w:val="26"/>
        </w:rPr>
        <w:t xml:space="preserve">Name of the </w:t>
      </w:r>
      <w:r w:rsidR="002A1B1A" w:rsidRPr="000F66FF">
        <w:rPr>
          <w:sz w:val="26"/>
          <w:szCs w:val="26"/>
        </w:rPr>
        <w:t>bidding</w:t>
      </w:r>
      <w:r w:rsidRPr="000F66FF">
        <w:rPr>
          <w:sz w:val="26"/>
          <w:szCs w:val="26"/>
        </w:rPr>
        <w:t xml:space="preserve"> firm</w:t>
      </w:r>
      <w:r w:rsidRPr="000F66FF">
        <w:rPr>
          <w:sz w:val="26"/>
          <w:szCs w:val="26"/>
        </w:rPr>
        <w:tab/>
      </w:r>
    </w:p>
    <w:p w:rsidR="00296CC4" w:rsidRPr="000F66FF" w:rsidRDefault="00296CC4" w:rsidP="00296CC4">
      <w:pPr>
        <w:rPr>
          <w:sz w:val="26"/>
          <w:szCs w:val="26"/>
        </w:rPr>
      </w:pPr>
    </w:p>
    <w:p w:rsidR="00296CC4" w:rsidRPr="000F66FF" w:rsidRDefault="00296CC4" w:rsidP="003E5ACE">
      <w:pPr>
        <w:numPr>
          <w:ilvl w:val="0"/>
          <w:numId w:val="13"/>
        </w:numPr>
        <w:rPr>
          <w:sz w:val="26"/>
          <w:szCs w:val="26"/>
        </w:rPr>
      </w:pPr>
      <w:r w:rsidRPr="000F66FF">
        <w:rPr>
          <w:sz w:val="26"/>
          <w:szCs w:val="26"/>
        </w:rPr>
        <w:t>In case of consortium, name of other partners of the consortium</w:t>
      </w:r>
      <w:r w:rsidRPr="000F66FF">
        <w:rPr>
          <w:sz w:val="26"/>
          <w:szCs w:val="26"/>
        </w:rPr>
        <w:tab/>
      </w:r>
      <w:r w:rsidR="00D02135" w:rsidRPr="000F66FF">
        <w:rPr>
          <w:sz w:val="26"/>
          <w:szCs w:val="26"/>
        </w:rPr>
        <w:t xml:space="preserve"> with details of the scope of work to be managed by the respective consortium partners</w:t>
      </w:r>
    </w:p>
    <w:p w:rsidR="00296CC4" w:rsidRPr="000F66FF" w:rsidRDefault="00296CC4" w:rsidP="00296CC4">
      <w:pPr>
        <w:rPr>
          <w:sz w:val="26"/>
          <w:szCs w:val="26"/>
        </w:rPr>
      </w:pPr>
    </w:p>
    <w:p w:rsidR="00296CC4" w:rsidRPr="000F66FF" w:rsidRDefault="00296CC4" w:rsidP="003E5ACE">
      <w:pPr>
        <w:numPr>
          <w:ilvl w:val="0"/>
          <w:numId w:val="13"/>
        </w:numPr>
        <w:rPr>
          <w:sz w:val="26"/>
          <w:szCs w:val="26"/>
        </w:rPr>
      </w:pPr>
      <w:r w:rsidRPr="000F66FF">
        <w:rPr>
          <w:sz w:val="26"/>
          <w:szCs w:val="26"/>
        </w:rPr>
        <w:t xml:space="preserve">In case the </w:t>
      </w:r>
      <w:r w:rsidR="002A1B1A" w:rsidRPr="000F66FF">
        <w:rPr>
          <w:sz w:val="26"/>
          <w:szCs w:val="26"/>
        </w:rPr>
        <w:t>bidding</w:t>
      </w:r>
      <w:r w:rsidRPr="000F66FF">
        <w:rPr>
          <w:sz w:val="26"/>
          <w:szCs w:val="26"/>
        </w:rPr>
        <w:t xml:space="preserve"> firm is a subsidiary of a larger organization, please write the name of the parent organization</w:t>
      </w:r>
      <w:r w:rsidRPr="000F66FF">
        <w:rPr>
          <w:sz w:val="26"/>
          <w:szCs w:val="26"/>
        </w:rPr>
        <w:tab/>
      </w:r>
    </w:p>
    <w:p w:rsidR="00296CC4" w:rsidRPr="000F66FF" w:rsidRDefault="00296CC4" w:rsidP="00296CC4">
      <w:pPr>
        <w:rPr>
          <w:sz w:val="26"/>
          <w:szCs w:val="26"/>
        </w:rPr>
      </w:pPr>
    </w:p>
    <w:p w:rsidR="00296CC4" w:rsidRPr="000F66FF" w:rsidRDefault="002A1B1A" w:rsidP="003E5ACE">
      <w:pPr>
        <w:numPr>
          <w:ilvl w:val="0"/>
          <w:numId w:val="13"/>
        </w:numPr>
        <w:rPr>
          <w:sz w:val="26"/>
          <w:szCs w:val="26"/>
        </w:rPr>
      </w:pPr>
      <w:r w:rsidRPr="000F66FF">
        <w:rPr>
          <w:sz w:val="26"/>
          <w:szCs w:val="26"/>
        </w:rPr>
        <w:t>Bidding</w:t>
      </w:r>
      <w:r w:rsidR="00296CC4" w:rsidRPr="000F66FF">
        <w:rPr>
          <w:sz w:val="26"/>
          <w:szCs w:val="26"/>
        </w:rPr>
        <w:t xml:space="preserve"> firm’s registered address in India</w:t>
      </w:r>
      <w:r w:rsidR="00296CC4" w:rsidRPr="000F66FF">
        <w:rPr>
          <w:sz w:val="26"/>
          <w:szCs w:val="26"/>
        </w:rPr>
        <w:tab/>
      </w:r>
    </w:p>
    <w:p w:rsidR="00296CC4" w:rsidRPr="000F66FF" w:rsidRDefault="00296CC4" w:rsidP="00296CC4">
      <w:pPr>
        <w:rPr>
          <w:sz w:val="26"/>
          <w:szCs w:val="26"/>
        </w:rPr>
      </w:pPr>
    </w:p>
    <w:p w:rsidR="00296CC4" w:rsidRPr="000F66FF" w:rsidRDefault="002A1B1A" w:rsidP="003E5ACE">
      <w:pPr>
        <w:numPr>
          <w:ilvl w:val="0"/>
          <w:numId w:val="13"/>
        </w:numPr>
        <w:rPr>
          <w:sz w:val="26"/>
          <w:szCs w:val="26"/>
        </w:rPr>
      </w:pPr>
      <w:r w:rsidRPr="000F66FF">
        <w:rPr>
          <w:sz w:val="26"/>
          <w:szCs w:val="26"/>
        </w:rPr>
        <w:t>Bidding</w:t>
      </w:r>
      <w:r w:rsidR="00296CC4" w:rsidRPr="000F66FF">
        <w:rPr>
          <w:sz w:val="26"/>
          <w:szCs w:val="26"/>
        </w:rPr>
        <w:t xml:space="preserve"> firm’s address for correspondence regarding this project, including phone numbers (mention city code), fax numbers and email addresses</w:t>
      </w:r>
      <w:r w:rsidR="00296CC4" w:rsidRPr="000F66FF">
        <w:rPr>
          <w:sz w:val="26"/>
          <w:szCs w:val="26"/>
        </w:rPr>
        <w:tab/>
      </w:r>
    </w:p>
    <w:p w:rsidR="00296CC4" w:rsidRPr="000F66FF" w:rsidRDefault="00296CC4" w:rsidP="00296CC4">
      <w:pPr>
        <w:rPr>
          <w:sz w:val="26"/>
          <w:szCs w:val="26"/>
        </w:rPr>
      </w:pPr>
    </w:p>
    <w:p w:rsidR="00296CC4" w:rsidRPr="000F66FF" w:rsidRDefault="00296CC4" w:rsidP="003E5ACE">
      <w:pPr>
        <w:numPr>
          <w:ilvl w:val="0"/>
          <w:numId w:val="13"/>
        </w:numPr>
        <w:rPr>
          <w:sz w:val="26"/>
          <w:szCs w:val="26"/>
        </w:rPr>
      </w:pPr>
      <w:r w:rsidRPr="000F66FF">
        <w:rPr>
          <w:sz w:val="26"/>
          <w:szCs w:val="26"/>
        </w:rPr>
        <w:t xml:space="preserve">Details of the authorized signatory of the </w:t>
      </w:r>
      <w:r w:rsidR="002A1B1A" w:rsidRPr="000F66FF">
        <w:rPr>
          <w:sz w:val="26"/>
          <w:szCs w:val="26"/>
        </w:rPr>
        <w:t>bidding</w:t>
      </w:r>
      <w:r w:rsidRPr="000F66FF">
        <w:rPr>
          <w:sz w:val="26"/>
          <w:szCs w:val="26"/>
        </w:rPr>
        <w:t xml:space="preserve"> firm for communication regarding this project</w:t>
      </w:r>
      <w:r w:rsidRPr="000F66FF">
        <w:rPr>
          <w:sz w:val="26"/>
          <w:szCs w:val="26"/>
        </w:rPr>
        <w:tab/>
      </w:r>
    </w:p>
    <w:p w:rsidR="00296CC4" w:rsidRPr="000F66FF" w:rsidRDefault="00296CC4" w:rsidP="00296CC4">
      <w:pPr>
        <w:rPr>
          <w:sz w:val="26"/>
          <w:szCs w:val="26"/>
        </w:rPr>
      </w:pPr>
    </w:p>
    <w:p w:rsidR="00296CC4" w:rsidRPr="000F66FF" w:rsidRDefault="00296CC4" w:rsidP="003E5ACE">
      <w:pPr>
        <w:numPr>
          <w:ilvl w:val="1"/>
          <w:numId w:val="13"/>
        </w:numPr>
        <w:rPr>
          <w:sz w:val="26"/>
          <w:szCs w:val="26"/>
        </w:rPr>
      </w:pPr>
      <w:r w:rsidRPr="000F66FF">
        <w:rPr>
          <w:sz w:val="26"/>
          <w:szCs w:val="26"/>
        </w:rPr>
        <w:t>Name</w:t>
      </w:r>
      <w:r w:rsidRPr="000F66FF">
        <w:rPr>
          <w:sz w:val="26"/>
          <w:szCs w:val="26"/>
        </w:rPr>
        <w:tab/>
      </w:r>
    </w:p>
    <w:p w:rsidR="00296CC4" w:rsidRPr="000F66FF" w:rsidRDefault="00296CC4" w:rsidP="003E5ACE">
      <w:pPr>
        <w:numPr>
          <w:ilvl w:val="1"/>
          <w:numId w:val="13"/>
        </w:numPr>
        <w:rPr>
          <w:sz w:val="26"/>
          <w:szCs w:val="26"/>
        </w:rPr>
      </w:pPr>
      <w:r w:rsidRPr="000F66FF">
        <w:rPr>
          <w:sz w:val="26"/>
          <w:szCs w:val="26"/>
        </w:rPr>
        <w:t>Designation</w:t>
      </w:r>
      <w:r w:rsidRPr="000F66FF">
        <w:rPr>
          <w:sz w:val="26"/>
          <w:szCs w:val="26"/>
        </w:rPr>
        <w:tab/>
      </w:r>
    </w:p>
    <w:p w:rsidR="00296CC4" w:rsidRPr="000F66FF" w:rsidRDefault="00296CC4" w:rsidP="003E5ACE">
      <w:pPr>
        <w:numPr>
          <w:ilvl w:val="1"/>
          <w:numId w:val="13"/>
        </w:numPr>
        <w:rPr>
          <w:sz w:val="26"/>
          <w:szCs w:val="26"/>
        </w:rPr>
      </w:pPr>
      <w:r w:rsidRPr="000F66FF">
        <w:rPr>
          <w:sz w:val="26"/>
          <w:szCs w:val="26"/>
        </w:rPr>
        <w:t>Contact details of the authorized signatory</w:t>
      </w:r>
      <w:r w:rsidRPr="000F66FF">
        <w:rPr>
          <w:sz w:val="26"/>
          <w:szCs w:val="26"/>
        </w:rPr>
        <w:tab/>
      </w:r>
    </w:p>
    <w:p w:rsidR="00296CC4" w:rsidRPr="000F66FF" w:rsidRDefault="00296CC4" w:rsidP="003E5ACE">
      <w:pPr>
        <w:numPr>
          <w:ilvl w:val="1"/>
          <w:numId w:val="13"/>
        </w:numPr>
        <w:rPr>
          <w:sz w:val="26"/>
          <w:szCs w:val="26"/>
        </w:rPr>
      </w:pPr>
      <w:r w:rsidRPr="000F66FF">
        <w:rPr>
          <w:sz w:val="26"/>
          <w:szCs w:val="26"/>
        </w:rPr>
        <w:t>Office Phone (Direct Line/ Extension) Number</w:t>
      </w:r>
      <w:r w:rsidRPr="000F66FF">
        <w:rPr>
          <w:sz w:val="26"/>
          <w:szCs w:val="26"/>
        </w:rPr>
        <w:tab/>
      </w:r>
    </w:p>
    <w:p w:rsidR="00296CC4" w:rsidRPr="000F66FF" w:rsidRDefault="00296CC4" w:rsidP="003E5ACE">
      <w:pPr>
        <w:numPr>
          <w:ilvl w:val="1"/>
          <w:numId w:val="13"/>
        </w:numPr>
        <w:rPr>
          <w:sz w:val="26"/>
          <w:szCs w:val="26"/>
        </w:rPr>
      </w:pPr>
      <w:r w:rsidRPr="000F66FF">
        <w:rPr>
          <w:sz w:val="26"/>
          <w:szCs w:val="26"/>
        </w:rPr>
        <w:t>Fax Number</w:t>
      </w:r>
      <w:r w:rsidRPr="000F66FF">
        <w:rPr>
          <w:sz w:val="26"/>
          <w:szCs w:val="26"/>
        </w:rPr>
        <w:tab/>
      </w:r>
    </w:p>
    <w:p w:rsidR="00296CC4" w:rsidRPr="000F66FF" w:rsidRDefault="00296CC4" w:rsidP="003E5ACE">
      <w:pPr>
        <w:numPr>
          <w:ilvl w:val="1"/>
          <w:numId w:val="13"/>
        </w:numPr>
        <w:rPr>
          <w:sz w:val="26"/>
          <w:szCs w:val="26"/>
        </w:rPr>
      </w:pPr>
      <w:r w:rsidRPr="000F66FF">
        <w:rPr>
          <w:sz w:val="26"/>
          <w:szCs w:val="26"/>
        </w:rPr>
        <w:t>Mobile Phone Number</w:t>
      </w:r>
      <w:r w:rsidRPr="000F66FF">
        <w:rPr>
          <w:sz w:val="26"/>
          <w:szCs w:val="26"/>
        </w:rPr>
        <w:tab/>
      </w:r>
    </w:p>
    <w:p w:rsidR="00296CC4" w:rsidRPr="000F66FF" w:rsidRDefault="00296CC4" w:rsidP="003E5ACE">
      <w:pPr>
        <w:numPr>
          <w:ilvl w:val="1"/>
          <w:numId w:val="13"/>
        </w:numPr>
        <w:rPr>
          <w:sz w:val="26"/>
          <w:szCs w:val="26"/>
        </w:rPr>
      </w:pPr>
      <w:r w:rsidRPr="000F66FF">
        <w:rPr>
          <w:sz w:val="26"/>
          <w:szCs w:val="26"/>
        </w:rPr>
        <w:t>Email Id</w:t>
      </w:r>
      <w:r w:rsidRPr="000F66FF">
        <w:rPr>
          <w:sz w:val="26"/>
          <w:szCs w:val="26"/>
        </w:rPr>
        <w:tab/>
      </w:r>
    </w:p>
    <w:p w:rsidR="00296CC4" w:rsidRPr="000F66FF" w:rsidRDefault="00296CC4" w:rsidP="00296CC4">
      <w:pPr>
        <w:ind w:left="720"/>
        <w:rPr>
          <w:sz w:val="26"/>
          <w:szCs w:val="26"/>
        </w:rPr>
      </w:pPr>
    </w:p>
    <w:p w:rsidR="00296CC4" w:rsidRPr="000F66FF" w:rsidRDefault="00296CC4" w:rsidP="003E5ACE">
      <w:pPr>
        <w:numPr>
          <w:ilvl w:val="0"/>
          <w:numId w:val="13"/>
        </w:numPr>
        <w:rPr>
          <w:sz w:val="26"/>
          <w:szCs w:val="26"/>
        </w:rPr>
      </w:pPr>
      <w:r w:rsidRPr="000F66FF">
        <w:rPr>
          <w:sz w:val="26"/>
          <w:szCs w:val="26"/>
        </w:rPr>
        <w:t xml:space="preserve">Please mention the audited turnover of the </w:t>
      </w:r>
      <w:r w:rsidR="002A1B1A" w:rsidRPr="000F66FF">
        <w:rPr>
          <w:sz w:val="26"/>
          <w:szCs w:val="26"/>
        </w:rPr>
        <w:t>Bidding</w:t>
      </w:r>
      <w:r w:rsidRPr="000F66FF">
        <w:rPr>
          <w:sz w:val="26"/>
          <w:szCs w:val="26"/>
        </w:rPr>
        <w:t xml:space="preserve"> Firm/ Consortium Lead in the preceding five financial years (Rs. </w:t>
      </w:r>
      <w:proofErr w:type="spellStart"/>
      <w:r w:rsidRPr="000F66FF">
        <w:rPr>
          <w:sz w:val="26"/>
          <w:szCs w:val="26"/>
        </w:rPr>
        <w:t>Crores</w:t>
      </w:r>
      <w:proofErr w:type="spellEnd"/>
      <w:r w:rsidRPr="000F66FF">
        <w:rPr>
          <w:sz w:val="26"/>
          <w:szCs w:val="26"/>
        </w:rPr>
        <w:t>)</w:t>
      </w:r>
      <w:r w:rsidRPr="000F66FF">
        <w:rPr>
          <w:sz w:val="26"/>
          <w:szCs w:val="26"/>
        </w:rPr>
        <w:tab/>
      </w:r>
    </w:p>
    <w:p w:rsidR="00296CC4" w:rsidRPr="000F66FF" w:rsidRDefault="00296CC4" w:rsidP="00296CC4">
      <w:pPr>
        <w:pStyle w:val="BodyText"/>
        <w:spacing w:after="0"/>
        <w:rPr>
          <w:sz w:val="26"/>
          <w:szCs w:val="26"/>
        </w:rPr>
      </w:pPr>
    </w:p>
    <w:p w:rsidR="00296CC4" w:rsidRPr="000F66FF" w:rsidRDefault="00296CC4" w:rsidP="00296CC4">
      <w:pPr>
        <w:ind w:left="360"/>
        <w:rPr>
          <w:sz w:val="26"/>
          <w:szCs w:val="26"/>
        </w:rPr>
      </w:pPr>
    </w:p>
    <w:p w:rsidR="00296CC4" w:rsidRPr="000F66FF" w:rsidRDefault="001279F7" w:rsidP="00296CC4">
      <w:pPr>
        <w:ind w:left="360"/>
        <w:rPr>
          <w:sz w:val="26"/>
          <w:szCs w:val="26"/>
        </w:rPr>
      </w:pPr>
      <w:r w:rsidRPr="000F66FF">
        <w:rPr>
          <w:sz w:val="26"/>
          <w:szCs w:val="26"/>
        </w:rPr>
        <w:t>FY 201</w:t>
      </w:r>
      <w:r w:rsidR="00820876" w:rsidRPr="000F66FF">
        <w:rPr>
          <w:sz w:val="26"/>
          <w:szCs w:val="26"/>
        </w:rPr>
        <w:t>5</w:t>
      </w:r>
      <w:r w:rsidRPr="000F66FF">
        <w:rPr>
          <w:sz w:val="26"/>
          <w:szCs w:val="26"/>
        </w:rPr>
        <w:t>-1</w:t>
      </w:r>
      <w:r w:rsidR="00820876" w:rsidRPr="000F66FF">
        <w:rPr>
          <w:sz w:val="26"/>
          <w:szCs w:val="26"/>
        </w:rPr>
        <w:t>6</w:t>
      </w:r>
      <w:r w:rsidR="00296CC4" w:rsidRPr="000F66FF">
        <w:rPr>
          <w:sz w:val="26"/>
          <w:szCs w:val="26"/>
        </w:rPr>
        <w:t xml:space="preserve">: _________________ </w:t>
      </w:r>
      <w:r w:rsidR="00296CC4" w:rsidRPr="000F66FF">
        <w:rPr>
          <w:sz w:val="26"/>
          <w:szCs w:val="26"/>
        </w:rPr>
        <w:tab/>
        <w:t>Cr. INR</w:t>
      </w:r>
    </w:p>
    <w:p w:rsidR="00296CC4" w:rsidRPr="000F66FF" w:rsidRDefault="00296CC4" w:rsidP="00296CC4">
      <w:pPr>
        <w:ind w:left="360"/>
        <w:rPr>
          <w:sz w:val="26"/>
          <w:szCs w:val="26"/>
        </w:rPr>
      </w:pPr>
    </w:p>
    <w:p w:rsidR="00296CC4" w:rsidRPr="000F66FF" w:rsidRDefault="00820876" w:rsidP="00296CC4">
      <w:pPr>
        <w:ind w:left="360"/>
        <w:rPr>
          <w:sz w:val="26"/>
          <w:szCs w:val="26"/>
        </w:rPr>
      </w:pPr>
      <w:r w:rsidRPr="000F66FF">
        <w:rPr>
          <w:sz w:val="26"/>
          <w:szCs w:val="26"/>
        </w:rPr>
        <w:t>FY 2016-17</w:t>
      </w:r>
      <w:r w:rsidR="00296CC4" w:rsidRPr="000F66FF">
        <w:rPr>
          <w:sz w:val="26"/>
          <w:szCs w:val="26"/>
        </w:rPr>
        <w:t>: __________________</w:t>
      </w:r>
      <w:r w:rsidR="00296CC4" w:rsidRPr="000F66FF">
        <w:rPr>
          <w:sz w:val="26"/>
          <w:szCs w:val="26"/>
        </w:rPr>
        <w:tab/>
        <w:t>Cr. INR</w:t>
      </w:r>
    </w:p>
    <w:p w:rsidR="00296CC4" w:rsidRPr="000F66FF" w:rsidRDefault="00296CC4" w:rsidP="00296CC4">
      <w:pPr>
        <w:ind w:left="360"/>
        <w:rPr>
          <w:sz w:val="26"/>
          <w:szCs w:val="26"/>
        </w:rPr>
      </w:pPr>
    </w:p>
    <w:p w:rsidR="00296CC4" w:rsidRPr="000F66FF" w:rsidRDefault="00820876" w:rsidP="00296CC4">
      <w:pPr>
        <w:ind w:left="360"/>
        <w:rPr>
          <w:sz w:val="26"/>
          <w:szCs w:val="26"/>
        </w:rPr>
      </w:pPr>
      <w:r w:rsidRPr="000F66FF">
        <w:rPr>
          <w:sz w:val="26"/>
          <w:szCs w:val="26"/>
        </w:rPr>
        <w:t>FY 2017</w:t>
      </w:r>
      <w:r w:rsidR="00296CC4" w:rsidRPr="000F66FF">
        <w:rPr>
          <w:sz w:val="26"/>
          <w:szCs w:val="26"/>
        </w:rPr>
        <w:t>-1</w:t>
      </w:r>
      <w:r w:rsidRPr="000F66FF">
        <w:rPr>
          <w:sz w:val="26"/>
          <w:szCs w:val="26"/>
        </w:rPr>
        <w:t>8</w:t>
      </w:r>
      <w:r w:rsidR="00296CC4" w:rsidRPr="000F66FF">
        <w:rPr>
          <w:sz w:val="26"/>
          <w:szCs w:val="26"/>
        </w:rPr>
        <w:t>:__________________</w:t>
      </w:r>
      <w:r w:rsidR="00296CC4" w:rsidRPr="000F66FF">
        <w:rPr>
          <w:sz w:val="26"/>
          <w:szCs w:val="26"/>
        </w:rPr>
        <w:tab/>
        <w:t>Cr. INR</w:t>
      </w:r>
    </w:p>
    <w:p w:rsidR="00296CC4" w:rsidRPr="000F66FF" w:rsidRDefault="00296CC4" w:rsidP="00296CC4">
      <w:pPr>
        <w:ind w:left="720"/>
        <w:rPr>
          <w:sz w:val="26"/>
          <w:szCs w:val="26"/>
        </w:rPr>
      </w:pPr>
      <w:r w:rsidRPr="000F66FF">
        <w:rPr>
          <w:sz w:val="26"/>
          <w:szCs w:val="26"/>
        </w:rPr>
        <w:tab/>
      </w:r>
    </w:p>
    <w:p w:rsidR="00296CC4" w:rsidRPr="000F66FF" w:rsidRDefault="00852CA0" w:rsidP="00296CC4">
      <w:pPr>
        <w:ind w:left="360"/>
        <w:rPr>
          <w:b/>
          <w:bCs/>
          <w:sz w:val="26"/>
          <w:szCs w:val="26"/>
        </w:rPr>
      </w:pPr>
      <w:r w:rsidRPr="000F66FF">
        <w:rPr>
          <w:b/>
          <w:bCs/>
          <w:sz w:val="26"/>
          <w:szCs w:val="26"/>
        </w:rPr>
        <w:t>Note: O</w:t>
      </w:r>
      <w:r w:rsidR="00296CC4" w:rsidRPr="000F66FF">
        <w:rPr>
          <w:b/>
          <w:bCs/>
          <w:sz w:val="26"/>
          <w:szCs w:val="26"/>
        </w:rPr>
        <w:t>nly those firms</w:t>
      </w:r>
      <w:r w:rsidR="001279F7" w:rsidRPr="000F66FF">
        <w:rPr>
          <w:b/>
          <w:bCs/>
          <w:sz w:val="26"/>
          <w:szCs w:val="26"/>
        </w:rPr>
        <w:t xml:space="preserve"> </w:t>
      </w:r>
      <w:r w:rsidR="00296CC4" w:rsidRPr="000F66FF">
        <w:rPr>
          <w:b/>
          <w:bCs/>
          <w:sz w:val="26"/>
          <w:szCs w:val="26"/>
        </w:rPr>
        <w:t>should apply whos</w:t>
      </w:r>
      <w:r w:rsidR="006F6566" w:rsidRPr="000F66FF">
        <w:rPr>
          <w:b/>
          <w:bCs/>
          <w:sz w:val="26"/>
          <w:szCs w:val="26"/>
        </w:rPr>
        <w:t>e</w:t>
      </w:r>
      <w:r w:rsidR="001703ED" w:rsidRPr="000F66FF">
        <w:rPr>
          <w:b/>
          <w:bCs/>
          <w:sz w:val="26"/>
          <w:szCs w:val="26"/>
        </w:rPr>
        <w:t xml:space="preserve"> turnover </w:t>
      </w:r>
      <w:r w:rsidRPr="000F66FF">
        <w:rPr>
          <w:b/>
          <w:bCs/>
          <w:sz w:val="26"/>
          <w:szCs w:val="26"/>
        </w:rPr>
        <w:t xml:space="preserve">(Lead Firm as well as consortium partner separately/individually) </w:t>
      </w:r>
      <w:r w:rsidR="001703ED" w:rsidRPr="000F66FF">
        <w:rPr>
          <w:b/>
          <w:bCs/>
          <w:sz w:val="26"/>
          <w:szCs w:val="26"/>
        </w:rPr>
        <w:t>is not less than Rs. 1</w:t>
      </w:r>
      <w:r w:rsidR="001279F7" w:rsidRPr="000F66FF">
        <w:rPr>
          <w:b/>
          <w:bCs/>
          <w:sz w:val="26"/>
          <w:szCs w:val="26"/>
        </w:rPr>
        <w:t xml:space="preserve"> </w:t>
      </w:r>
      <w:proofErr w:type="spellStart"/>
      <w:r w:rsidR="00B4676E" w:rsidRPr="000F66FF">
        <w:rPr>
          <w:b/>
          <w:bCs/>
          <w:sz w:val="26"/>
          <w:szCs w:val="26"/>
        </w:rPr>
        <w:t>C</w:t>
      </w:r>
      <w:r w:rsidR="001703ED" w:rsidRPr="000F66FF">
        <w:rPr>
          <w:b/>
          <w:bCs/>
          <w:sz w:val="26"/>
          <w:szCs w:val="26"/>
        </w:rPr>
        <w:t>rore</w:t>
      </w:r>
      <w:proofErr w:type="spellEnd"/>
      <w:r w:rsidR="00296CC4" w:rsidRPr="000F66FF">
        <w:rPr>
          <w:b/>
          <w:bCs/>
          <w:sz w:val="26"/>
          <w:szCs w:val="26"/>
        </w:rPr>
        <w:t xml:space="preserve"> for each of last 3 consecutive financial years. </w:t>
      </w:r>
    </w:p>
    <w:p w:rsidR="00296CC4" w:rsidRPr="000F66FF" w:rsidRDefault="00296CC4" w:rsidP="00296CC4">
      <w:pPr>
        <w:rPr>
          <w:sz w:val="26"/>
          <w:szCs w:val="26"/>
        </w:rPr>
      </w:pPr>
      <w:r w:rsidRPr="000F66FF">
        <w:rPr>
          <w:sz w:val="26"/>
          <w:szCs w:val="26"/>
        </w:rPr>
        <w:tab/>
      </w:r>
    </w:p>
    <w:p w:rsidR="00296CC4" w:rsidRPr="000F66FF" w:rsidRDefault="00296CC4" w:rsidP="00296CC4">
      <w:pPr>
        <w:rPr>
          <w:b/>
          <w:sz w:val="26"/>
          <w:szCs w:val="26"/>
        </w:rPr>
      </w:pPr>
      <w:r w:rsidRPr="000F66FF">
        <w:rPr>
          <w:b/>
          <w:sz w:val="26"/>
          <w:szCs w:val="26"/>
        </w:rPr>
        <w:t>4B.</w:t>
      </w:r>
      <w:r w:rsidRPr="000F66FF">
        <w:rPr>
          <w:b/>
          <w:sz w:val="26"/>
          <w:szCs w:val="26"/>
        </w:rPr>
        <w:tab/>
        <w:t xml:space="preserve">Experience of the </w:t>
      </w:r>
      <w:r w:rsidR="002A1B1A" w:rsidRPr="000F66FF">
        <w:rPr>
          <w:b/>
          <w:sz w:val="26"/>
          <w:szCs w:val="26"/>
        </w:rPr>
        <w:t>Bidding</w:t>
      </w:r>
      <w:r w:rsidRPr="000F66FF">
        <w:rPr>
          <w:b/>
          <w:sz w:val="26"/>
          <w:szCs w:val="26"/>
        </w:rPr>
        <w:t xml:space="preserve"> Firm</w:t>
      </w:r>
      <w:r w:rsidRPr="000F66FF">
        <w:rPr>
          <w:b/>
          <w:sz w:val="26"/>
          <w:szCs w:val="26"/>
        </w:rPr>
        <w:tab/>
      </w:r>
    </w:p>
    <w:p w:rsidR="00296CC4" w:rsidRPr="000F66FF" w:rsidRDefault="00296CC4" w:rsidP="003E5ACE">
      <w:pPr>
        <w:numPr>
          <w:ilvl w:val="0"/>
          <w:numId w:val="14"/>
        </w:numPr>
        <w:rPr>
          <w:sz w:val="26"/>
          <w:szCs w:val="26"/>
        </w:rPr>
      </w:pPr>
      <w:r w:rsidRPr="000F66FF">
        <w:rPr>
          <w:sz w:val="26"/>
          <w:szCs w:val="26"/>
        </w:rPr>
        <w:t>Total Experience since the inception of firm  (in years)</w:t>
      </w:r>
      <w:r w:rsidRPr="000F66FF">
        <w:rPr>
          <w:sz w:val="26"/>
          <w:szCs w:val="26"/>
        </w:rPr>
        <w:tab/>
        <w:t>:</w:t>
      </w:r>
      <w:r w:rsidRPr="000F66FF">
        <w:rPr>
          <w:sz w:val="26"/>
          <w:szCs w:val="26"/>
        </w:rPr>
        <w:tab/>
      </w:r>
    </w:p>
    <w:p w:rsidR="00296CC4" w:rsidRPr="000F66FF" w:rsidRDefault="00296CC4" w:rsidP="003E5ACE">
      <w:pPr>
        <w:numPr>
          <w:ilvl w:val="0"/>
          <w:numId w:val="14"/>
        </w:numPr>
        <w:rPr>
          <w:sz w:val="26"/>
          <w:szCs w:val="26"/>
        </w:rPr>
      </w:pPr>
      <w:r w:rsidRPr="000F66FF">
        <w:rPr>
          <w:sz w:val="26"/>
          <w:szCs w:val="26"/>
        </w:rPr>
        <w:t xml:space="preserve">Main line business </w:t>
      </w: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t>:</w:t>
      </w:r>
    </w:p>
    <w:p w:rsidR="00296CC4" w:rsidRPr="000F66FF" w:rsidRDefault="00296CC4" w:rsidP="003E5ACE">
      <w:pPr>
        <w:numPr>
          <w:ilvl w:val="0"/>
          <w:numId w:val="14"/>
        </w:numPr>
        <w:rPr>
          <w:sz w:val="26"/>
          <w:szCs w:val="26"/>
        </w:rPr>
      </w:pPr>
      <w:r w:rsidRPr="000F66FF">
        <w:rPr>
          <w:sz w:val="26"/>
          <w:szCs w:val="26"/>
        </w:rPr>
        <w:t>Experien</w:t>
      </w:r>
      <w:r w:rsidR="009D041A" w:rsidRPr="000F66FF">
        <w:rPr>
          <w:sz w:val="26"/>
          <w:szCs w:val="26"/>
        </w:rPr>
        <w:t>ce in consultancy (in years)</w:t>
      </w:r>
      <w:r w:rsidR="009D041A" w:rsidRPr="000F66FF">
        <w:rPr>
          <w:sz w:val="26"/>
          <w:szCs w:val="26"/>
        </w:rPr>
        <w:tab/>
      </w:r>
      <w:r w:rsidR="009D041A" w:rsidRPr="000F66FF">
        <w:rPr>
          <w:sz w:val="26"/>
          <w:szCs w:val="26"/>
        </w:rPr>
        <w:tab/>
      </w:r>
      <w:r w:rsidR="009D041A" w:rsidRPr="000F66FF">
        <w:rPr>
          <w:sz w:val="26"/>
          <w:szCs w:val="26"/>
        </w:rPr>
        <w:tab/>
      </w:r>
      <w:r w:rsidRPr="000F66FF">
        <w:rPr>
          <w:sz w:val="26"/>
          <w:szCs w:val="26"/>
        </w:rPr>
        <w:t>:</w:t>
      </w:r>
    </w:p>
    <w:p w:rsidR="00296CC4" w:rsidRPr="000F66FF" w:rsidRDefault="00296CC4" w:rsidP="003E5ACE">
      <w:pPr>
        <w:numPr>
          <w:ilvl w:val="0"/>
          <w:numId w:val="14"/>
        </w:numPr>
        <w:rPr>
          <w:sz w:val="26"/>
          <w:szCs w:val="26"/>
        </w:rPr>
      </w:pPr>
      <w:r w:rsidRPr="000F66FF">
        <w:rPr>
          <w:sz w:val="26"/>
          <w:szCs w:val="26"/>
        </w:rPr>
        <w:t xml:space="preserve">Experience in consultancy in relevant field (in years) </w:t>
      </w:r>
      <w:r w:rsidRPr="000F66FF">
        <w:rPr>
          <w:sz w:val="26"/>
          <w:szCs w:val="26"/>
        </w:rPr>
        <w:tab/>
        <w:t>:</w:t>
      </w:r>
    </w:p>
    <w:p w:rsidR="00296CC4" w:rsidRPr="000F66FF" w:rsidRDefault="00296CC4" w:rsidP="00296CC4">
      <w:pPr>
        <w:pStyle w:val="BodyText"/>
        <w:spacing w:after="0"/>
        <w:rPr>
          <w:sz w:val="26"/>
          <w:szCs w:val="26"/>
        </w:rPr>
      </w:pPr>
    </w:p>
    <w:p w:rsidR="00296CC4" w:rsidRPr="000F66FF" w:rsidRDefault="00296CC4" w:rsidP="004F346E">
      <w:pPr>
        <w:suppressAutoHyphens w:val="0"/>
        <w:jc w:val="left"/>
        <w:rPr>
          <w:b/>
          <w:sz w:val="26"/>
          <w:szCs w:val="26"/>
        </w:rPr>
      </w:pPr>
      <w:r w:rsidRPr="000F66FF">
        <w:rPr>
          <w:sz w:val="26"/>
          <w:szCs w:val="26"/>
        </w:rPr>
        <w:br w:type="page"/>
      </w:r>
      <w:r w:rsidRPr="000F66FF">
        <w:rPr>
          <w:b/>
          <w:sz w:val="26"/>
          <w:szCs w:val="26"/>
        </w:rPr>
        <w:lastRenderedPageBreak/>
        <w:t>4C.</w:t>
      </w:r>
      <w:r w:rsidRPr="000F66FF">
        <w:rPr>
          <w:b/>
          <w:sz w:val="26"/>
          <w:szCs w:val="26"/>
        </w:rPr>
        <w:tab/>
        <w:t xml:space="preserve">Five major projects executed </w:t>
      </w:r>
      <w:r w:rsidRPr="000F66FF">
        <w:rPr>
          <w:b/>
          <w:sz w:val="26"/>
          <w:szCs w:val="26"/>
        </w:rPr>
        <w:tab/>
      </w:r>
    </w:p>
    <w:tbl>
      <w:tblPr>
        <w:tblW w:w="93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7"/>
        <w:gridCol w:w="989"/>
        <w:gridCol w:w="852"/>
        <w:gridCol w:w="1075"/>
        <w:gridCol w:w="1429"/>
        <w:gridCol w:w="1422"/>
        <w:gridCol w:w="1527"/>
        <w:gridCol w:w="1452"/>
      </w:tblGrid>
      <w:tr w:rsidR="00296CC4" w:rsidRPr="000F66FF" w:rsidTr="00396CE5">
        <w:trPr>
          <w:jc w:val="center"/>
        </w:trPr>
        <w:tc>
          <w:tcPr>
            <w:tcW w:w="558" w:type="dxa"/>
          </w:tcPr>
          <w:p w:rsidR="00296CC4" w:rsidRPr="000F66FF" w:rsidRDefault="00296CC4" w:rsidP="00396CE5">
            <w:pPr>
              <w:jc w:val="center"/>
              <w:rPr>
                <w:sz w:val="26"/>
                <w:szCs w:val="26"/>
              </w:rPr>
            </w:pPr>
            <w:r w:rsidRPr="000F66FF">
              <w:rPr>
                <w:sz w:val="26"/>
                <w:szCs w:val="26"/>
              </w:rPr>
              <w:t>Sl.</w:t>
            </w:r>
          </w:p>
          <w:p w:rsidR="00296CC4" w:rsidRPr="000F66FF" w:rsidRDefault="00296CC4" w:rsidP="00396CE5">
            <w:pPr>
              <w:jc w:val="center"/>
              <w:rPr>
                <w:sz w:val="26"/>
                <w:szCs w:val="26"/>
              </w:rPr>
            </w:pPr>
            <w:r w:rsidRPr="000F66FF">
              <w:rPr>
                <w:sz w:val="26"/>
                <w:szCs w:val="26"/>
              </w:rPr>
              <w:t>no.</w:t>
            </w:r>
          </w:p>
        </w:tc>
        <w:tc>
          <w:tcPr>
            <w:tcW w:w="990" w:type="dxa"/>
          </w:tcPr>
          <w:p w:rsidR="00296CC4" w:rsidRPr="000F66FF" w:rsidRDefault="00296CC4" w:rsidP="00396CE5">
            <w:pPr>
              <w:jc w:val="center"/>
              <w:rPr>
                <w:sz w:val="26"/>
                <w:szCs w:val="26"/>
              </w:rPr>
            </w:pPr>
            <w:r w:rsidRPr="000F66FF">
              <w:rPr>
                <w:sz w:val="26"/>
                <w:szCs w:val="26"/>
              </w:rPr>
              <w:t>Name of Project</w:t>
            </w:r>
          </w:p>
        </w:tc>
        <w:tc>
          <w:tcPr>
            <w:tcW w:w="810" w:type="dxa"/>
          </w:tcPr>
          <w:p w:rsidR="00296CC4" w:rsidRPr="000F66FF" w:rsidRDefault="00296CC4" w:rsidP="00396CE5">
            <w:pPr>
              <w:jc w:val="center"/>
              <w:rPr>
                <w:sz w:val="26"/>
                <w:szCs w:val="26"/>
              </w:rPr>
            </w:pPr>
            <w:r w:rsidRPr="000F66FF">
              <w:rPr>
                <w:sz w:val="26"/>
                <w:szCs w:val="26"/>
              </w:rPr>
              <w:t>Client</w:t>
            </w:r>
          </w:p>
        </w:tc>
        <w:tc>
          <w:tcPr>
            <w:tcW w:w="1080" w:type="dxa"/>
          </w:tcPr>
          <w:p w:rsidR="00296CC4" w:rsidRPr="000F66FF" w:rsidRDefault="00296CC4" w:rsidP="00396CE5">
            <w:pPr>
              <w:jc w:val="center"/>
              <w:rPr>
                <w:sz w:val="26"/>
                <w:szCs w:val="26"/>
              </w:rPr>
            </w:pPr>
            <w:r w:rsidRPr="000F66FF">
              <w:rPr>
                <w:sz w:val="26"/>
                <w:szCs w:val="26"/>
              </w:rPr>
              <w:t>Type of project</w:t>
            </w:r>
          </w:p>
        </w:tc>
        <w:tc>
          <w:tcPr>
            <w:tcW w:w="1440" w:type="dxa"/>
          </w:tcPr>
          <w:p w:rsidR="00296CC4" w:rsidRPr="000F66FF" w:rsidRDefault="00296CC4" w:rsidP="00396CE5">
            <w:pPr>
              <w:jc w:val="center"/>
              <w:rPr>
                <w:sz w:val="26"/>
                <w:szCs w:val="26"/>
              </w:rPr>
            </w:pPr>
            <w:r w:rsidRPr="000F66FF">
              <w:rPr>
                <w:sz w:val="26"/>
                <w:szCs w:val="26"/>
              </w:rPr>
              <w:t>Location of Project</w:t>
            </w:r>
          </w:p>
        </w:tc>
        <w:tc>
          <w:tcPr>
            <w:tcW w:w="1440" w:type="dxa"/>
          </w:tcPr>
          <w:p w:rsidR="00296CC4" w:rsidRPr="000F66FF" w:rsidRDefault="00296CC4" w:rsidP="00396CE5">
            <w:pPr>
              <w:jc w:val="center"/>
              <w:rPr>
                <w:sz w:val="26"/>
                <w:szCs w:val="26"/>
              </w:rPr>
            </w:pPr>
            <w:r w:rsidRPr="000F66FF">
              <w:rPr>
                <w:sz w:val="26"/>
                <w:szCs w:val="26"/>
              </w:rPr>
              <w:t>Value of the Project (in Rs.)</w:t>
            </w:r>
          </w:p>
        </w:tc>
        <w:tc>
          <w:tcPr>
            <w:tcW w:w="2985" w:type="dxa"/>
            <w:gridSpan w:val="2"/>
          </w:tcPr>
          <w:p w:rsidR="00296CC4" w:rsidRPr="000F66FF" w:rsidRDefault="00296CC4" w:rsidP="00396CE5">
            <w:pPr>
              <w:jc w:val="center"/>
              <w:rPr>
                <w:sz w:val="26"/>
                <w:szCs w:val="26"/>
              </w:rPr>
            </w:pPr>
            <w:r w:rsidRPr="000F66FF">
              <w:rPr>
                <w:sz w:val="26"/>
                <w:szCs w:val="26"/>
              </w:rPr>
              <w:t>Stage of project execution</w:t>
            </w:r>
          </w:p>
          <w:p w:rsidR="00296CC4" w:rsidRPr="000F66FF" w:rsidRDefault="00296CC4" w:rsidP="00396CE5">
            <w:pPr>
              <w:jc w:val="center"/>
              <w:rPr>
                <w:sz w:val="26"/>
                <w:szCs w:val="26"/>
              </w:rPr>
            </w:pPr>
          </w:p>
        </w:tc>
      </w:tr>
      <w:tr w:rsidR="00296CC4" w:rsidRPr="000F66FF" w:rsidTr="00396CE5">
        <w:trPr>
          <w:jc w:val="center"/>
        </w:trPr>
        <w:tc>
          <w:tcPr>
            <w:tcW w:w="558" w:type="dxa"/>
          </w:tcPr>
          <w:p w:rsidR="00296CC4" w:rsidRPr="000F66FF" w:rsidRDefault="00296CC4" w:rsidP="00396CE5">
            <w:pPr>
              <w:rPr>
                <w:sz w:val="26"/>
                <w:szCs w:val="26"/>
              </w:rPr>
            </w:pPr>
          </w:p>
        </w:tc>
        <w:tc>
          <w:tcPr>
            <w:tcW w:w="990" w:type="dxa"/>
          </w:tcPr>
          <w:p w:rsidR="00296CC4" w:rsidRPr="000F66FF" w:rsidRDefault="00296CC4" w:rsidP="00396CE5">
            <w:pPr>
              <w:rPr>
                <w:sz w:val="26"/>
                <w:szCs w:val="26"/>
              </w:rPr>
            </w:pPr>
          </w:p>
        </w:tc>
        <w:tc>
          <w:tcPr>
            <w:tcW w:w="810" w:type="dxa"/>
          </w:tcPr>
          <w:p w:rsidR="00296CC4" w:rsidRPr="000F66FF" w:rsidRDefault="00296CC4" w:rsidP="00396CE5">
            <w:pPr>
              <w:rPr>
                <w:sz w:val="26"/>
                <w:szCs w:val="26"/>
              </w:rPr>
            </w:pPr>
          </w:p>
        </w:tc>
        <w:tc>
          <w:tcPr>
            <w:tcW w:w="1080" w:type="dxa"/>
          </w:tcPr>
          <w:p w:rsidR="00296CC4" w:rsidRPr="000F66FF" w:rsidRDefault="00296CC4" w:rsidP="00396CE5">
            <w:pPr>
              <w:rPr>
                <w:sz w:val="26"/>
                <w:szCs w:val="26"/>
              </w:rPr>
            </w:pPr>
          </w:p>
        </w:tc>
        <w:tc>
          <w:tcPr>
            <w:tcW w:w="1440" w:type="dxa"/>
          </w:tcPr>
          <w:p w:rsidR="00296CC4" w:rsidRPr="000F66FF" w:rsidRDefault="00296CC4" w:rsidP="00396CE5">
            <w:pPr>
              <w:rPr>
                <w:sz w:val="26"/>
                <w:szCs w:val="26"/>
              </w:rPr>
            </w:pPr>
          </w:p>
        </w:tc>
        <w:tc>
          <w:tcPr>
            <w:tcW w:w="1440" w:type="dxa"/>
          </w:tcPr>
          <w:p w:rsidR="00296CC4" w:rsidRPr="000F66FF" w:rsidRDefault="00296CC4" w:rsidP="00396CE5">
            <w:pPr>
              <w:rPr>
                <w:sz w:val="26"/>
                <w:szCs w:val="26"/>
              </w:rPr>
            </w:pPr>
          </w:p>
        </w:tc>
        <w:tc>
          <w:tcPr>
            <w:tcW w:w="1530" w:type="dxa"/>
          </w:tcPr>
          <w:p w:rsidR="00296CC4" w:rsidRPr="000F66FF" w:rsidRDefault="00296CC4" w:rsidP="00396CE5">
            <w:pPr>
              <w:jc w:val="center"/>
              <w:rPr>
                <w:sz w:val="26"/>
                <w:szCs w:val="26"/>
              </w:rPr>
            </w:pPr>
            <w:r w:rsidRPr="000F66FF">
              <w:rPr>
                <w:sz w:val="26"/>
                <w:szCs w:val="26"/>
              </w:rPr>
              <w:t>(completed/ under progress) as on date</w:t>
            </w:r>
          </w:p>
        </w:tc>
        <w:tc>
          <w:tcPr>
            <w:tcW w:w="1455" w:type="dxa"/>
          </w:tcPr>
          <w:p w:rsidR="00296CC4" w:rsidRPr="000F66FF" w:rsidRDefault="00296CC4" w:rsidP="00396CE5">
            <w:pPr>
              <w:jc w:val="center"/>
              <w:rPr>
                <w:sz w:val="26"/>
                <w:szCs w:val="26"/>
              </w:rPr>
            </w:pPr>
            <w:r w:rsidRPr="000F66FF">
              <w:rPr>
                <w:sz w:val="26"/>
                <w:szCs w:val="26"/>
              </w:rPr>
              <w:t>Year of completion</w:t>
            </w:r>
          </w:p>
        </w:tc>
      </w:tr>
      <w:tr w:rsidR="00296CC4" w:rsidRPr="000F66FF" w:rsidTr="00396CE5">
        <w:trPr>
          <w:jc w:val="center"/>
        </w:trPr>
        <w:tc>
          <w:tcPr>
            <w:tcW w:w="558" w:type="dxa"/>
          </w:tcPr>
          <w:p w:rsidR="00296CC4" w:rsidRPr="000F66FF" w:rsidRDefault="00566EBD" w:rsidP="00396CE5">
            <w:pPr>
              <w:rPr>
                <w:sz w:val="26"/>
                <w:szCs w:val="26"/>
              </w:rPr>
            </w:pPr>
            <w:r w:rsidRPr="000F66FF">
              <w:rPr>
                <w:sz w:val="26"/>
                <w:szCs w:val="26"/>
              </w:rPr>
              <w:t>1</w:t>
            </w:r>
          </w:p>
        </w:tc>
        <w:tc>
          <w:tcPr>
            <w:tcW w:w="990" w:type="dxa"/>
          </w:tcPr>
          <w:p w:rsidR="00296CC4" w:rsidRPr="000F66FF" w:rsidRDefault="00296CC4" w:rsidP="00396CE5">
            <w:pPr>
              <w:rPr>
                <w:sz w:val="26"/>
                <w:szCs w:val="26"/>
              </w:rPr>
            </w:pPr>
          </w:p>
        </w:tc>
        <w:tc>
          <w:tcPr>
            <w:tcW w:w="810" w:type="dxa"/>
          </w:tcPr>
          <w:p w:rsidR="00296CC4" w:rsidRPr="000F66FF" w:rsidRDefault="00296CC4" w:rsidP="00396CE5">
            <w:pPr>
              <w:rPr>
                <w:sz w:val="26"/>
                <w:szCs w:val="26"/>
              </w:rPr>
            </w:pPr>
          </w:p>
        </w:tc>
        <w:tc>
          <w:tcPr>
            <w:tcW w:w="1080" w:type="dxa"/>
          </w:tcPr>
          <w:p w:rsidR="00296CC4" w:rsidRPr="000F66FF" w:rsidRDefault="00296CC4" w:rsidP="00396CE5">
            <w:pPr>
              <w:rPr>
                <w:sz w:val="26"/>
                <w:szCs w:val="26"/>
              </w:rPr>
            </w:pPr>
          </w:p>
        </w:tc>
        <w:tc>
          <w:tcPr>
            <w:tcW w:w="1440" w:type="dxa"/>
          </w:tcPr>
          <w:p w:rsidR="00296CC4" w:rsidRPr="000F66FF" w:rsidRDefault="00296CC4" w:rsidP="00396CE5">
            <w:pPr>
              <w:rPr>
                <w:sz w:val="26"/>
                <w:szCs w:val="26"/>
              </w:rPr>
            </w:pPr>
          </w:p>
        </w:tc>
        <w:tc>
          <w:tcPr>
            <w:tcW w:w="1440" w:type="dxa"/>
          </w:tcPr>
          <w:p w:rsidR="00296CC4" w:rsidRPr="000F66FF" w:rsidRDefault="00296CC4" w:rsidP="00396CE5">
            <w:pPr>
              <w:rPr>
                <w:sz w:val="26"/>
                <w:szCs w:val="26"/>
              </w:rPr>
            </w:pPr>
          </w:p>
        </w:tc>
        <w:tc>
          <w:tcPr>
            <w:tcW w:w="1530" w:type="dxa"/>
          </w:tcPr>
          <w:p w:rsidR="00296CC4" w:rsidRPr="000F66FF" w:rsidRDefault="00296CC4" w:rsidP="00396CE5">
            <w:pPr>
              <w:rPr>
                <w:sz w:val="26"/>
                <w:szCs w:val="26"/>
              </w:rPr>
            </w:pPr>
          </w:p>
        </w:tc>
        <w:tc>
          <w:tcPr>
            <w:tcW w:w="1455" w:type="dxa"/>
          </w:tcPr>
          <w:p w:rsidR="00296CC4" w:rsidRPr="000F66FF" w:rsidRDefault="00296CC4" w:rsidP="00396CE5">
            <w:pPr>
              <w:rPr>
                <w:sz w:val="26"/>
                <w:szCs w:val="26"/>
              </w:rPr>
            </w:pPr>
          </w:p>
        </w:tc>
      </w:tr>
      <w:tr w:rsidR="00296CC4" w:rsidRPr="000F66FF" w:rsidTr="00396CE5">
        <w:trPr>
          <w:jc w:val="center"/>
        </w:trPr>
        <w:tc>
          <w:tcPr>
            <w:tcW w:w="558" w:type="dxa"/>
          </w:tcPr>
          <w:p w:rsidR="00296CC4" w:rsidRPr="000F66FF" w:rsidRDefault="00566EBD" w:rsidP="00396CE5">
            <w:pPr>
              <w:rPr>
                <w:sz w:val="26"/>
                <w:szCs w:val="26"/>
              </w:rPr>
            </w:pPr>
            <w:r w:rsidRPr="000F66FF">
              <w:rPr>
                <w:sz w:val="26"/>
                <w:szCs w:val="26"/>
              </w:rPr>
              <w:t>2</w:t>
            </w:r>
          </w:p>
        </w:tc>
        <w:tc>
          <w:tcPr>
            <w:tcW w:w="990" w:type="dxa"/>
          </w:tcPr>
          <w:p w:rsidR="00296CC4" w:rsidRPr="000F66FF" w:rsidRDefault="00296CC4" w:rsidP="00396CE5">
            <w:pPr>
              <w:rPr>
                <w:sz w:val="26"/>
                <w:szCs w:val="26"/>
              </w:rPr>
            </w:pPr>
          </w:p>
        </w:tc>
        <w:tc>
          <w:tcPr>
            <w:tcW w:w="810" w:type="dxa"/>
          </w:tcPr>
          <w:p w:rsidR="00296CC4" w:rsidRPr="000F66FF" w:rsidRDefault="00296CC4" w:rsidP="00396CE5">
            <w:pPr>
              <w:rPr>
                <w:sz w:val="26"/>
                <w:szCs w:val="26"/>
              </w:rPr>
            </w:pPr>
          </w:p>
        </w:tc>
        <w:tc>
          <w:tcPr>
            <w:tcW w:w="1080" w:type="dxa"/>
          </w:tcPr>
          <w:p w:rsidR="00296CC4" w:rsidRPr="000F66FF" w:rsidRDefault="00296CC4" w:rsidP="00396CE5">
            <w:pPr>
              <w:rPr>
                <w:sz w:val="26"/>
                <w:szCs w:val="26"/>
              </w:rPr>
            </w:pPr>
          </w:p>
        </w:tc>
        <w:tc>
          <w:tcPr>
            <w:tcW w:w="1440" w:type="dxa"/>
          </w:tcPr>
          <w:p w:rsidR="00296CC4" w:rsidRPr="000F66FF" w:rsidRDefault="00296CC4" w:rsidP="00396CE5">
            <w:pPr>
              <w:rPr>
                <w:sz w:val="26"/>
                <w:szCs w:val="26"/>
              </w:rPr>
            </w:pPr>
          </w:p>
        </w:tc>
        <w:tc>
          <w:tcPr>
            <w:tcW w:w="1440" w:type="dxa"/>
          </w:tcPr>
          <w:p w:rsidR="00296CC4" w:rsidRPr="000F66FF" w:rsidRDefault="00296CC4" w:rsidP="00396CE5">
            <w:pPr>
              <w:rPr>
                <w:sz w:val="26"/>
                <w:szCs w:val="26"/>
              </w:rPr>
            </w:pPr>
          </w:p>
        </w:tc>
        <w:tc>
          <w:tcPr>
            <w:tcW w:w="1530" w:type="dxa"/>
          </w:tcPr>
          <w:p w:rsidR="00296CC4" w:rsidRPr="000F66FF" w:rsidRDefault="00296CC4" w:rsidP="00396CE5">
            <w:pPr>
              <w:rPr>
                <w:sz w:val="26"/>
                <w:szCs w:val="26"/>
              </w:rPr>
            </w:pPr>
          </w:p>
        </w:tc>
        <w:tc>
          <w:tcPr>
            <w:tcW w:w="1455" w:type="dxa"/>
          </w:tcPr>
          <w:p w:rsidR="00296CC4" w:rsidRPr="000F66FF" w:rsidRDefault="00296CC4" w:rsidP="00396CE5">
            <w:pPr>
              <w:rPr>
                <w:sz w:val="26"/>
                <w:szCs w:val="26"/>
              </w:rPr>
            </w:pPr>
          </w:p>
        </w:tc>
      </w:tr>
      <w:tr w:rsidR="00296CC4" w:rsidRPr="000F66FF" w:rsidTr="00396CE5">
        <w:trPr>
          <w:jc w:val="center"/>
        </w:trPr>
        <w:tc>
          <w:tcPr>
            <w:tcW w:w="558" w:type="dxa"/>
          </w:tcPr>
          <w:p w:rsidR="00296CC4" w:rsidRPr="000F66FF" w:rsidRDefault="00566EBD" w:rsidP="00396CE5">
            <w:pPr>
              <w:rPr>
                <w:sz w:val="26"/>
                <w:szCs w:val="26"/>
              </w:rPr>
            </w:pPr>
            <w:r w:rsidRPr="000F66FF">
              <w:rPr>
                <w:sz w:val="26"/>
                <w:szCs w:val="26"/>
              </w:rPr>
              <w:t>3</w:t>
            </w:r>
          </w:p>
        </w:tc>
        <w:tc>
          <w:tcPr>
            <w:tcW w:w="990" w:type="dxa"/>
          </w:tcPr>
          <w:p w:rsidR="00296CC4" w:rsidRPr="000F66FF" w:rsidRDefault="00296CC4" w:rsidP="00396CE5">
            <w:pPr>
              <w:rPr>
                <w:sz w:val="26"/>
                <w:szCs w:val="26"/>
              </w:rPr>
            </w:pPr>
          </w:p>
        </w:tc>
        <w:tc>
          <w:tcPr>
            <w:tcW w:w="810" w:type="dxa"/>
          </w:tcPr>
          <w:p w:rsidR="00296CC4" w:rsidRPr="000F66FF" w:rsidRDefault="00296CC4" w:rsidP="00396CE5">
            <w:pPr>
              <w:rPr>
                <w:sz w:val="26"/>
                <w:szCs w:val="26"/>
              </w:rPr>
            </w:pPr>
          </w:p>
        </w:tc>
        <w:tc>
          <w:tcPr>
            <w:tcW w:w="1080" w:type="dxa"/>
          </w:tcPr>
          <w:p w:rsidR="00296CC4" w:rsidRPr="000F66FF" w:rsidRDefault="00296CC4" w:rsidP="00396CE5">
            <w:pPr>
              <w:rPr>
                <w:sz w:val="26"/>
                <w:szCs w:val="26"/>
              </w:rPr>
            </w:pPr>
          </w:p>
        </w:tc>
        <w:tc>
          <w:tcPr>
            <w:tcW w:w="1440" w:type="dxa"/>
          </w:tcPr>
          <w:p w:rsidR="00296CC4" w:rsidRPr="000F66FF" w:rsidRDefault="00296CC4" w:rsidP="00396CE5">
            <w:pPr>
              <w:rPr>
                <w:sz w:val="26"/>
                <w:szCs w:val="26"/>
              </w:rPr>
            </w:pPr>
          </w:p>
        </w:tc>
        <w:tc>
          <w:tcPr>
            <w:tcW w:w="1440" w:type="dxa"/>
          </w:tcPr>
          <w:p w:rsidR="00296CC4" w:rsidRPr="000F66FF" w:rsidRDefault="00296CC4" w:rsidP="00396CE5">
            <w:pPr>
              <w:rPr>
                <w:sz w:val="26"/>
                <w:szCs w:val="26"/>
              </w:rPr>
            </w:pPr>
          </w:p>
        </w:tc>
        <w:tc>
          <w:tcPr>
            <w:tcW w:w="1530" w:type="dxa"/>
          </w:tcPr>
          <w:p w:rsidR="00296CC4" w:rsidRPr="000F66FF" w:rsidRDefault="00296CC4" w:rsidP="00396CE5">
            <w:pPr>
              <w:rPr>
                <w:sz w:val="26"/>
                <w:szCs w:val="26"/>
              </w:rPr>
            </w:pPr>
          </w:p>
        </w:tc>
        <w:tc>
          <w:tcPr>
            <w:tcW w:w="1455" w:type="dxa"/>
          </w:tcPr>
          <w:p w:rsidR="00296CC4" w:rsidRPr="000F66FF" w:rsidRDefault="00296CC4" w:rsidP="00396CE5">
            <w:pPr>
              <w:rPr>
                <w:sz w:val="26"/>
                <w:szCs w:val="26"/>
              </w:rPr>
            </w:pPr>
          </w:p>
        </w:tc>
      </w:tr>
      <w:tr w:rsidR="00296CC4" w:rsidRPr="000F66FF" w:rsidTr="00396CE5">
        <w:trPr>
          <w:jc w:val="center"/>
        </w:trPr>
        <w:tc>
          <w:tcPr>
            <w:tcW w:w="558" w:type="dxa"/>
          </w:tcPr>
          <w:p w:rsidR="00296CC4" w:rsidRPr="000F66FF" w:rsidRDefault="00566EBD" w:rsidP="00396CE5">
            <w:pPr>
              <w:rPr>
                <w:sz w:val="26"/>
                <w:szCs w:val="26"/>
              </w:rPr>
            </w:pPr>
            <w:r w:rsidRPr="000F66FF">
              <w:rPr>
                <w:sz w:val="26"/>
                <w:szCs w:val="26"/>
              </w:rPr>
              <w:t>4</w:t>
            </w:r>
          </w:p>
        </w:tc>
        <w:tc>
          <w:tcPr>
            <w:tcW w:w="990" w:type="dxa"/>
          </w:tcPr>
          <w:p w:rsidR="00296CC4" w:rsidRPr="000F66FF" w:rsidRDefault="00296CC4" w:rsidP="00396CE5">
            <w:pPr>
              <w:rPr>
                <w:sz w:val="26"/>
                <w:szCs w:val="26"/>
              </w:rPr>
            </w:pPr>
          </w:p>
        </w:tc>
        <w:tc>
          <w:tcPr>
            <w:tcW w:w="810" w:type="dxa"/>
          </w:tcPr>
          <w:p w:rsidR="00296CC4" w:rsidRPr="000F66FF" w:rsidRDefault="00296CC4" w:rsidP="00396CE5">
            <w:pPr>
              <w:rPr>
                <w:sz w:val="26"/>
                <w:szCs w:val="26"/>
              </w:rPr>
            </w:pPr>
          </w:p>
        </w:tc>
        <w:tc>
          <w:tcPr>
            <w:tcW w:w="1080" w:type="dxa"/>
          </w:tcPr>
          <w:p w:rsidR="00296CC4" w:rsidRPr="000F66FF" w:rsidRDefault="00296CC4" w:rsidP="00396CE5">
            <w:pPr>
              <w:rPr>
                <w:sz w:val="26"/>
                <w:szCs w:val="26"/>
              </w:rPr>
            </w:pPr>
          </w:p>
        </w:tc>
        <w:tc>
          <w:tcPr>
            <w:tcW w:w="1440" w:type="dxa"/>
          </w:tcPr>
          <w:p w:rsidR="00296CC4" w:rsidRPr="000F66FF" w:rsidRDefault="00296CC4" w:rsidP="00396CE5">
            <w:pPr>
              <w:rPr>
                <w:sz w:val="26"/>
                <w:szCs w:val="26"/>
              </w:rPr>
            </w:pPr>
          </w:p>
        </w:tc>
        <w:tc>
          <w:tcPr>
            <w:tcW w:w="1440" w:type="dxa"/>
          </w:tcPr>
          <w:p w:rsidR="00296CC4" w:rsidRPr="000F66FF" w:rsidRDefault="00296CC4" w:rsidP="00396CE5">
            <w:pPr>
              <w:rPr>
                <w:sz w:val="26"/>
                <w:szCs w:val="26"/>
              </w:rPr>
            </w:pPr>
          </w:p>
        </w:tc>
        <w:tc>
          <w:tcPr>
            <w:tcW w:w="1530" w:type="dxa"/>
          </w:tcPr>
          <w:p w:rsidR="00296CC4" w:rsidRPr="000F66FF" w:rsidRDefault="00296CC4" w:rsidP="00396CE5">
            <w:pPr>
              <w:rPr>
                <w:sz w:val="26"/>
                <w:szCs w:val="26"/>
              </w:rPr>
            </w:pPr>
          </w:p>
        </w:tc>
        <w:tc>
          <w:tcPr>
            <w:tcW w:w="1455" w:type="dxa"/>
          </w:tcPr>
          <w:p w:rsidR="00296CC4" w:rsidRPr="000F66FF" w:rsidRDefault="00296CC4" w:rsidP="00396CE5">
            <w:pPr>
              <w:rPr>
                <w:sz w:val="26"/>
                <w:szCs w:val="26"/>
              </w:rPr>
            </w:pPr>
          </w:p>
        </w:tc>
      </w:tr>
      <w:tr w:rsidR="00566EBD" w:rsidRPr="000F66FF" w:rsidTr="00396CE5">
        <w:trPr>
          <w:jc w:val="center"/>
        </w:trPr>
        <w:tc>
          <w:tcPr>
            <w:tcW w:w="558" w:type="dxa"/>
          </w:tcPr>
          <w:p w:rsidR="00566EBD" w:rsidRPr="000F66FF" w:rsidRDefault="00566EBD" w:rsidP="00396CE5">
            <w:pPr>
              <w:rPr>
                <w:sz w:val="26"/>
                <w:szCs w:val="26"/>
              </w:rPr>
            </w:pPr>
            <w:r w:rsidRPr="000F66FF">
              <w:rPr>
                <w:sz w:val="26"/>
                <w:szCs w:val="26"/>
              </w:rPr>
              <w:t>5</w:t>
            </w:r>
          </w:p>
        </w:tc>
        <w:tc>
          <w:tcPr>
            <w:tcW w:w="990" w:type="dxa"/>
          </w:tcPr>
          <w:p w:rsidR="00566EBD" w:rsidRPr="000F66FF" w:rsidRDefault="00566EBD" w:rsidP="00396CE5">
            <w:pPr>
              <w:rPr>
                <w:sz w:val="26"/>
                <w:szCs w:val="26"/>
              </w:rPr>
            </w:pPr>
          </w:p>
        </w:tc>
        <w:tc>
          <w:tcPr>
            <w:tcW w:w="810" w:type="dxa"/>
          </w:tcPr>
          <w:p w:rsidR="00566EBD" w:rsidRPr="000F66FF" w:rsidRDefault="00566EBD" w:rsidP="00396CE5">
            <w:pPr>
              <w:rPr>
                <w:sz w:val="26"/>
                <w:szCs w:val="26"/>
              </w:rPr>
            </w:pPr>
          </w:p>
        </w:tc>
        <w:tc>
          <w:tcPr>
            <w:tcW w:w="1080" w:type="dxa"/>
          </w:tcPr>
          <w:p w:rsidR="00566EBD" w:rsidRPr="000F66FF" w:rsidRDefault="00566EBD" w:rsidP="00396CE5">
            <w:pPr>
              <w:rPr>
                <w:sz w:val="26"/>
                <w:szCs w:val="26"/>
              </w:rPr>
            </w:pPr>
          </w:p>
        </w:tc>
        <w:tc>
          <w:tcPr>
            <w:tcW w:w="1440" w:type="dxa"/>
          </w:tcPr>
          <w:p w:rsidR="00566EBD" w:rsidRPr="000F66FF" w:rsidRDefault="00566EBD" w:rsidP="00396CE5">
            <w:pPr>
              <w:rPr>
                <w:sz w:val="26"/>
                <w:szCs w:val="26"/>
              </w:rPr>
            </w:pPr>
          </w:p>
        </w:tc>
        <w:tc>
          <w:tcPr>
            <w:tcW w:w="1440" w:type="dxa"/>
          </w:tcPr>
          <w:p w:rsidR="00566EBD" w:rsidRPr="000F66FF" w:rsidRDefault="00566EBD" w:rsidP="00396CE5">
            <w:pPr>
              <w:rPr>
                <w:sz w:val="26"/>
                <w:szCs w:val="26"/>
              </w:rPr>
            </w:pPr>
          </w:p>
        </w:tc>
        <w:tc>
          <w:tcPr>
            <w:tcW w:w="1530" w:type="dxa"/>
          </w:tcPr>
          <w:p w:rsidR="00566EBD" w:rsidRPr="000F66FF" w:rsidRDefault="00566EBD" w:rsidP="00396CE5">
            <w:pPr>
              <w:rPr>
                <w:sz w:val="26"/>
                <w:szCs w:val="26"/>
              </w:rPr>
            </w:pPr>
          </w:p>
        </w:tc>
        <w:tc>
          <w:tcPr>
            <w:tcW w:w="1455" w:type="dxa"/>
          </w:tcPr>
          <w:p w:rsidR="00566EBD" w:rsidRPr="000F66FF" w:rsidRDefault="00566EBD" w:rsidP="00396CE5">
            <w:pPr>
              <w:rPr>
                <w:sz w:val="26"/>
                <w:szCs w:val="26"/>
              </w:rPr>
            </w:pPr>
          </w:p>
        </w:tc>
      </w:tr>
    </w:tbl>
    <w:p w:rsidR="00296CC4" w:rsidRPr="000F66FF" w:rsidRDefault="00296CC4" w:rsidP="00296CC4">
      <w:pPr>
        <w:pStyle w:val="BodyText"/>
        <w:tabs>
          <w:tab w:val="left" w:pos="396"/>
          <w:tab w:val="left" w:pos="7172"/>
        </w:tabs>
        <w:spacing w:after="0"/>
        <w:jc w:val="left"/>
        <w:rPr>
          <w:sz w:val="26"/>
          <w:szCs w:val="26"/>
        </w:rPr>
      </w:pPr>
    </w:p>
    <w:p w:rsidR="00296CC4" w:rsidRPr="000F66FF" w:rsidRDefault="00296CC4" w:rsidP="00296CC4">
      <w:pPr>
        <w:rPr>
          <w:b/>
          <w:sz w:val="26"/>
          <w:szCs w:val="26"/>
        </w:rPr>
      </w:pPr>
    </w:p>
    <w:p w:rsidR="00296CC4" w:rsidRPr="000F66FF" w:rsidRDefault="00296CC4" w:rsidP="00296CC4">
      <w:pPr>
        <w:rPr>
          <w:b/>
          <w:sz w:val="26"/>
          <w:szCs w:val="26"/>
        </w:rPr>
      </w:pPr>
      <w:r w:rsidRPr="000F66FF">
        <w:rPr>
          <w:b/>
          <w:sz w:val="26"/>
          <w:szCs w:val="26"/>
        </w:rPr>
        <w:t>4D.</w:t>
      </w:r>
      <w:r w:rsidRPr="000F66FF">
        <w:rPr>
          <w:b/>
          <w:sz w:val="26"/>
          <w:szCs w:val="26"/>
        </w:rPr>
        <w:tab/>
      </w:r>
      <w:proofErr w:type="gramStart"/>
      <w:r w:rsidRPr="000F66FF">
        <w:rPr>
          <w:b/>
          <w:sz w:val="26"/>
          <w:szCs w:val="26"/>
        </w:rPr>
        <w:t>Relevant</w:t>
      </w:r>
      <w:proofErr w:type="gramEnd"/>
      <w:r w:rsidRPr="000F66FF">
        <w:rPr>
          <w:b/>
          <w:sz w:val="26"/>
          <w:szCs w:val="26"/>
        </w:rPr>
        <w:t xml:space="preserve"> project</w:t>
      </w:r>
      <w:r w:rsidR="002C4E24" w:rsidRPr="000F66FF">
        <w:rPr>
          <w:b/>
          <w:sz w:val="26"/>
          <w:szCs w:val="26"/>
        </w:rPr>
        <w:t xml:space="preserve"> (Master Plan)</w:t>
      </w:r>
      <w:r w:rsidRPr="000F66FF">
        <w:rPr>
          <w:b/>
          <w:sz w:val="26"/>
          <w:szCs w:val="26"/>
        </w:rPr>
        <w:t xml:space="preserve"> experience of the </w:t>
      </w:r>
      <w:r w:rsidR="002A1B1A" w:rsidRPr="000F66FF">
        <w:rPr>
          <w:b/>
          <w:sz w:val="26"/>
          <w:szCs w:val="26"/>
        </w:rPr>
        <w:t>Bidding</w:t>
      </w:r>
      <w:r w:rsidRPr="000F66FF">
        <w:rPr>
          <w:b/>
          <w:sz w:val="26"/>
          <w:szCs w:val="26"/>
        </w:rPr>
        <w:t xml:space="preserve"> Firm</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25"/>
        <w:gridCol w:w="1132"/>
        <w:gridCol w:w="871"/>
        <w:gridCol w:w="1356"/>
        <w:gridCol w:w="896"/>
        <w:gridCol w:w="1258"/>
        <w:gridCol w:w="1260"/>
        <w:gridCol w:w="1350"/>
        <w:gridCol w:w="1350"/>
      </w:tblGrid>
      <w:tr w:rsidR="00606CF9" w:rsidRPr="000F66FF" w:rsidTr="00606CF9">
        <w:tc>
          <w:tcPr>
            <w:tcW w:w="625" w:type="dxa"/>
          </w:tcPr>
          <w:p w:rsidR="00606CF9" w:rsidRPr="000F66FF" w:rsidRDefault="00606CF9" w:rsidP="00396CE5">
            <w:pPr>
              <w:jc w:val="center"/>
              <w:rPr>
                <w:szCs w:val="24"/>
              </w:rPr>
            </w:pPr>
            <w:r w:rsidRPr="000F66FF">
              <w:rPr>
                <w:szCs w:val="24"/>
              </w:rPr>
              <w:t>Sl. No</w:t>
            </w:r>
          </w:p>
        </w:tc>
        <w:tc>
          <w:tcPr>
            <w:tcW w:w="1132" w:type="dxa"/>
          </w:tcPr>
          <w:p w:rsidR="00606CF9" w:rsidRPr="000F66FF" w:rsidRDefault="00606CF9" w:rsidP="00396CE5">
            <w:pPr>
              <w:jc w:val="center"/>
              <w:rPr>
                <w:szCs w:val="24"/>
              </w:rPr>
            </w:pPr>
            <w:r w:rsidRPr="000F66FF">
              <w:rPr>
                <w:szCs w:val="24"/>
              </w:rPr>
              <w:t>Name of City for which Master Plan prepared</w:t>
            </w:r>
          </w:p>
        </w:tc>
        <w:tc>
          <w:tcPr>
            <w:tcW w:w="871" w:type="dxa"/>
          </w:tcPr>
          <w:p w:rsidR="00606CF9" w:rsidRPr="000F66FF" w:rsidRDefault="00606CF9" w:rsidP="00396CE5">
            <w:pPr>
              <w:jc w:val="center"/>
              <w:rPr>
                <w:szCs w:val="24"/>
              </w:rPr>
            </w:pPr>
            <w:r w:rsidRPr="000F66FF">
              <w:rPr>
                <w:szCs w:val="24"/>
              </w:rPr>
              <w:t>Client name</w:t>
            </w:r>
          </w:p>
        </w:tc>
        <w:tc>
          <w:tcPr>
            <w:tcW w:w="1356" w:type="dxa"/>
          </w:tcPr>
          <w:p w:rsidR="00606CF9" w:rsidRPr="000F66FF" w:rsidRDefault="00606CF9" w:rsidP="00396CE5">
            <w:pPr>
              <w:jc w:val="center"/>
              <w:rPr>
                <w:szCs w:val="24"/>
              </w:rPr>
            </w:pPr>
            <w:r w:rsidRPr="000F66FF">
              <w:rPr>
                <w:szCs w:val="24"/>
              </w:rPr>
              <w:t>Whether participated as individual bidding firm/ member of consortium</w:t>
            </w:r>
          </w:p>
          <w:p w:rsidR="00606CF9" w:rsidRPr="000F66FF" w:rsidRDefault="00606CF9" w:rsidP="00396CE5">
            <w:pPr>
              <w:jc w:val="center"/>
              <w:rPr>
                <w:szCs w:val="24"/>
              </w:rPr>
            </w:pPr>
          </w:p>
        </w:tc>
        <w:tc>
          <w:tcPr>
            <w:tcW w:w="896" w:type="dxa"/>
          </w:tcPr>
          <w:p w:rsidR="00606CF9" w:rsidRPr="000F66FF" w:rsidRDefault="00606CF9" w:rsidP="00396CE5">
            <w:pPr>
              <w:jc w:val="center"/>
              <w:rPr>
                <w:szCs w:val="24"/>
              </w:rPr>
            </w:pPr>
            <w:r w:rsidRPr="000F66FF">
              <w:rPr>
                <w:szCs w:val="24"/>
              </w:rPr>
              <w:t>Project cost in Rs.</w:t>
            </w:r>
          </w:p>
        </w:tc>
        <w:tc>
          <w:tcPr>
            <w:tcW w:w="1258" w:type="dxa"/>
          </w:tcPr>
          <w:p w:rsidR="00606CF9" w:rsidRPr="000F66FF" w:rsidRDefault="00606CF9" w:rsidP="00396CE5">
            <w:pPr>
              <w:jc w:val="center"/>
              <w:rPr>
                <w:szCs w:val="24"/>
              </w:rPr>
            </w:pPr>
            <w:r w:rsidRPr="000F66FF">
              <w:rPr>
                <w:szCs w:val="24"/>
              </w:rPr>
              <w:t>Stage of  project execution (completed/  under progress)</w:t>
            </w:r>
          </w:p>
          <w:p w:rsidR="00606CF9" w:rsidRPr="000F66FF" w:rsidRDefault="00606CF9" w:rsidP="00396CE5">
            <w:pPr>
              <w:jc w:val="center"/>
              <w:rPr>
                <w:szCs w:val="24"/>
              </w:rPr>
            </w:pPr>
            <w:r w:rsidRPr="000F66FF">
              <w:rPr>
                <w:szCs w:val="24"/>
              </w:rPr>
              <w:t>as on date</w:t>
            </w:r>
          </w:p>
          <w:p w:rsidR="00606CF9" w:rsidRPr="000F66FF" w:rsidRDefault="00606CF9" w:rsidP="00396CE5">
            <w:pPr>
              <w:jc w:val="center"/>
              <w:rPr>
                <w:szCs w:val="24"/>
              </w:rPr>
            </w:pPr>
          </w:p>
        </w:tc>
        <w:tc>
          <w:tcPr>
            <w:tcW w:w="1260" w:type="dxa"/>
          </w:tcPr>
          <w:p w:rsidR="00606CF9" w:rsidRPr="000F66FF" w:rsidRDefault="00606CF9" w:rsidP="00396CE5">
            <w:pPr>
              <w:jc w:val="center"/>
              <w:rPr>
                <w:szCs w:val="24"/>
              </w:rPr>
            </w:pPr>
            <w:r w:rsidRPr="000F66FF">
              <w:rPr>
                <w:szCs w:val="24"/>
              </w:rPr>
              <w:t>Existing Population of the city /Design Population of the Master Plan</w:t>
            </w:r>
          </w:p>
        </w:tc>
        <w:tc>
          <w:tcPr>
            <w:tcW w:w="1350" w:type="dxa"/>
          </w:tcPr>
          <w:p w:rsidR="00606CF9" w:rsidRPr="000F66FF" w:rsidRDefault="00606CF9" w:rsidP="00396CE5">
            <w:pPr>
              <w:jc w:val="center"/>
              <w:rPr>
                <w:szCs w:val="24"/>
              </w:rPr>
            </w:pPr>
            <w:r w:rsidRPr="000F66FF">
              <w:rPr>
                <w:szCs w:val="24"/>
              </w:rPr>
              <w:t>Any other relevant information</w:t>
            </w:r>
          </w:p>
        </w:tc>
        <w:tc>
          <w:tcPr>
            <w:tcW w:w="1350" w:type="dxa"/>
          </w:tcPr>
          <w:p w:rsidR="00606CF9" w:rsidRPr="000F66FF" w:rsidRDefault="00606CF9" w:rsidP="00396CE5">
            <w:pPr>
              <w:jc w:val="center"/>
              <w:rPr>
                <w:szCs w:val="24"/>
              </w:rPr>
            </w:pPr>
            <w:r w:rsidRPr="000F66FF">
              <w:rPr>
                <w:szCs w:val="24"/>
              </w:rPr>
              <w:t xml:space="preserve">URL of the Master Plan if </w:t>
            </w:r>
            <w:r w:rsidR="00972CC3" w:rsidRPr="000F66FF">
              <w:rPr>
                <w:szCs w:val="24"/>
              </w:rPr>
              <w:t>uploaded on website</w:t>
            </w:r>
          </w:p>
        </w:tc>
      </w:tr>
      <w:tr w:rsidR="00606CF9" w:rsidRPr="000F66FF" w:rsidTr="00606CF9">
        <w:tc>
          <w:tcPr>
            <w:tcW w:w="625" w:type="dxa"/>
          </w:tcPr>
          <w:p w:rsidR="00606CF9" w:rsidRPr="000F66FF" w:rsidRDefault="00606CF9" w:rsidP="00396CE5">
            <w:pPr>
              <w:rPr>
                <w:szCs w:val="24"/>
              </w:rPr>
            </w:pPr>
          </w:p>
          <w:p w:rsidR="00606CF9" w:rsidRPr="000F66FF" w:rsidRDefault="00606CF9" w:rsidP="00396CE5">
            <w:pPr>
              <w:rPr>
                <w:szCs w:val="24"/>
              </w:rPr>
            </w:pPr>
          </w:p>
          <w:p w:rsidR="00606CF9" w:rsidRPr="000F66FF" w:rsidRDefault="00606CF9" w:rsidP="00396CE5">
            <w:pPr>
              <w:rPr>
                <w:szCs w:val="24"/>
              </w:rPr>
            </w:pPr>
          </w:p>
        </w:tc>
        <w:tc>
          <w:tcPr>
            <w:tcW w:w="1132" w:type="dxa"/>
          </w:tcPr>
          <w:p w:rsidR="00606CF9" w:rsidRPr="000F66FF" w:rsidRDefault="00606CF9" w:rsidP="00396CE5">
            <w:pPr>
              <w:rPr>
                <w:szCs w:val="24"/>
              </w:rPr>
            </w:pPr>
          </w:p>
        </w:tc>
        <w:tc>
          <w:tcPr>
            <w:tcW w:w="871" w:type="dxa"/>
          </w:tcPr>
          <w:p w:rsidR="00606CF9" w:rsidRPr="000F66FF" w:rsidRDefault="00606CF9" w:rsidP="00396CE5">
            <w:pPr>
              <w:rPr>
                <w:szCs w:val="24"/>
              </w:rPr>
            </w:pPr>
          </w:p>
        </w:tc>
        <w:tc>
          <w:tcPr>
            <w:tcW w:w="1356" w:type="dxa"/>
          </w:tcPr>
          <w:p w:rsidR="00606CF9" w:rsidRPr="000F66FF" w:rsidRDefault="00606CF9" w:rsidP="00396CE5">
            <w:pPr>
              <w:jc w:val="left"/>
              <w:rPr>
                <w:szCs w:val="24"/>
              </w:rPr>
            </w:pPr>
            <w:r w:rsidRPr="000F66FF">
              <w:rPr>
                <w:szCs w:val="24"/>
              </w:rPr>
              <w:t>(if member of consortium, mention the consortium lead)</w:t>
            </w:r>
          </w:p>
        </w:tc>
        <w:tc>
          <w:tcPr>
            <w:tcW w:w="896" w:type="dxa"/>
          </w:tcPr>
          <w:p w:rsidR="00606CF9" w:rsidRPr="000F66FF" w:rsidRDefault="00606CF9" w:rsidP="00396CE5">
            <w:pPr>
              <w:rPr>
                <w:szCs w:val="24"/>
              </w:rPr>
            </w:pPr>
          </w:p>
        </w:tc>
        <w:tc>
          <w:tcPr>
            <w:tcW w:w="1258" w:type="dxa"/>
          </w:tcPr>
          <w:p w:rsidR="00606CF9" w:rsidRPr="000F66FF" w:rsidRDefault="00606CF9" w:rsidP="00396CE5">
            <w:pPr>
              <w:rPr>
                <w:szCs w:val="24"/>
              </w:rPr>
            </w:pPr>
          </w:p>
        </w:tc>
        <w:tc>
          <w:tcPr>
            <w:tcW w:w="1260" w:type="dxa"/>
          </w:tcPr>
          <w:p w:rsidR="00606CF9" w:rsidRPr="000F66FF" w:rsidRDefault="00606CF9" w:rsidP="00396CE5">
            <w:pPr>
              <w:rPr>
                <w:szCs w:val="24"/>
              </w:rPr>
            </w:pPr>
          </w:p>
        </w:tc>
        <w:tc>
          <w:tcPr>
            <w:tcW w:w="1350" w:type="dxa"/>
          </w:tcPr>
          <w:p w:rsidR="00606CF9" w:rsidRPr="000F66FF" w:rsidRDefault="00606CF9" w:rsidP="00396CE5">
            <w:pPr>
              <w:rPr>
                <w:szCs w:val="24"/>
              </w:rPr>
            </w:pPr>
          </w:p>
        </w:tc>
        <w:tc>
          <w:tcPr>
            <w:tcW w:w="1350" w:type="dxa"/>
          </w:tcPr>
          <w:p w:rsidR="00606CF9" w:rsidRPr="000F66FF" w:rsidRDefault="00606CF9" w:rsidP="00396CE5">
            <w:pPr>
              <w:rPr>
                <w:szCs w:val="24"/>
              </w:rPr>
            </w:pPr>
          </w:p>
        </w:tc>
      </w:tr>
      <w:tr w:rsidR="00606CF9" w:rsidRPr="000F66FF" w:rsidTr="00606CF9">
        <w:tc>
          <w:tcPr>
            <w:tcW w:w="625" w:type="dxa"/>
          </w:tcPr>
          <w:p w:rsidR="00606CF9" w:rsidRPr="000F66FF" w:rsidRDefault="00606CF9" w:rsidP="00396CE5">
            <w:pPr>
              <w:rPr>
                <w:szCs w:val="24"/>
              </w:rPr>
            </w:pPr>
          </w:p>
        </w:tc>
        <w:tc>
          <w:tcPr>
            <w:tcW w:w="1132" w:type="dxa"/>
          </w:tcPr>
          <w:p w:rsidR="00606CF9" w:rsidRPr="000F66FF" w:rsidRDefault="00606CF9" w:rsidP="00396CE5">
            <w:pPr>
              <w:rPr>
                <w:szCs w:val="24"/>
              </w:rPr>
            </w:pPr>
          </w:p>
        </w:tc>
        <w:tc>
          <w:tcPr>
            <w:tcW w:w="871" w:type="dxa"/>
          </w:tcPr>
          <w:p w:rsidR="00606CF9" w:rsidRPr="000F66FF" w:rsidRDefault="00606CF9" w:rsidP="00396CE5">
            <w:pPr>
              <w:rPr>
                <w:szCs w:val="24"/>
              </w:rPr>
            </w:pPr>
          </w:p>
        </w:tc>
        <w:tc>
          <w:tcPr>
            <w:tcW w:w="1356" w:type="dxa"/>
          </w:tcPr>
          <w:p w:rsidR="00606CF9" w:rsidRPr="000F66FF" w:rsidRDefault="00606CF9" w:rsidP="00396CE5">
            <w:pPr>
              <w:rPr>
                <w:szCs w:val="24"/>
              </w:rPr>
            </w:pPr>
          </w:p>
        </w:tc>
        <w:tc>
          <w:tcPr>
            <w:tcW w:w="896" w:type="dxa"/>
          </w:tcPr>
          <w:p w:rsidR="00606CF9" w:rsidRPr="000F66FF" w:rsidRDefault="00606CF9" w:rsidP="00396CE5">
            <w:pPr>
              <w:rPr>
                <w:szCs w:val="24"/>
              </w:rPr>
            </w:pPr>
          </w:p>
        </w:tc>
        <w:tc>
          <w:tcPr>
            <w:tcW w:w="1258" w:type="dxa"/>
          </w:tcPr>
          <w:p w:rsidR="00606CF9" w:rsidRPr="000F66FF" w:rsidRDefault="00606CF9" w:rsidP="00396CE5">
            <w:pPr>
              <w:rPr>
                <w:szCs w:val="24"/>
              </w:rPr>
            </w:pPr>
          </w:p>
        </w:tc>
        <w:tc>
          <w:tcPr>
            <w:tcW w:w="1260" w:type="dxa"/>
          </w:tcPr>
          <w:p w:rsidR="00606CF9" w:rsidRPr="000F66FF" w:rsidRDefault="00606CF9" w:rsidP="00396CE5">
            <w:pPr>
              <w:rPr>
                <w:szCs w:val="24"/>
              </w:rPr>
            </w:pPr>
          </w:p>
        </w:tc>
        <w:tc>
          <w:tcPr>
            <w:tcW w:w="1350" w:type="dxa"/>
          </w:tcPr>
          <w:p w:rsidR="00606CF9" w:rsidRPr="000F66FF" w:rsidRDefault="00606CF9" w:rsidP="00396CE5">
            <w:pPr>
              <w:rPr>
                <w:szCs w:val="24"/>
              </w:rPr>
            </w:pPr>
          </w:p>
        </w:tc>
        <w:tc>
          <w:tcPr>
            <w:tcW w:w="1350" w:type="dxa"/>
          </w:tcPr>
          <w:p w:rsidR="00606CF9" w:rsidRPr="000F66FF" w:rsidRDefault="00606CF9" w:rsidP="00396CE5">
            <w:pPr>
              <w:rPr>
                <w:szCs w:val="24"/>
              </w:rPr>
            </w:pPr>
          </w:p>
        </w:tc>
      </w:tr>
    </w:tbl>
    <w:p w:rsidR="00296CC4" w:rsidRPr="000F66FF" w:rsidRDefault="00296CC4" w:rsidP="00296CC4">
      <w:pPr>
        <w:rPr>
          <w:b/>
          <w:sz w:val="26"/>
          <w:szCs w:val="26"/>
        </w:rPr>
      </w:pPr>
    </w:p>
    <w:p w:rsidR="004E69FB" w:rsidRPr="000F66FF" w:rsidRDefault="004E69FB" w:rsidP="004E69FB">
      <w:pPr>
        <w:rPr>
          <w:sz w:val="26"/>
          <w:szCs w:val="26"/>
        </w:rPr>
      </w:pPr>
      <w:r w:rsidRPr="000F66FF">
        <w:rPr>
          <w:sz w:val="26"/>
          <w:szCs w:val="26"/>
        </w:rPr>
        <w:t>Illustrative relevant fields to be used for no.4 above:</w:t>
      </w:r>
    </w:p>
    <w:p w:rsidR="004E69FB" w:rsidRPr="000F66FF" w:rsidRDefault="004E69FB" w:rsidP="004E69FB">
      <w:pPr>
        <w:pStyle w:val="BodyText"/>
        <w:spacing w:after="0"/>
        <w:rPr>
          <w:sz w:val="26"/>
          <w:szCs w:val="26"/>
        </w:rPr>
      </w:pPr>
    </w:p>
    <w:p w:rsidR="004E69FB" w:rsidRPr="000F66FF" w:rsidRDefault="004E69FB" w:rsidP="003E5ACE">
      <w:pPr>
        <w:pStyle w:val="BodyText"/>
        <w:numPr>
          <w:ilvl w:val="0"/>
          <w:numId w:val="21"/>
        </w:numPr>
        <w:spacing w:after="0"/>
        <w:rPr>
          <w:sz w:val="26"/>
          <w:szCs w:val="26"/>
        </w:rPr>
      </w:pPr>
      <w:r w:rsidRPr="000F66FF">
        <w:rPr>
          <w:sz w:val="26"/>
          <w:szCs w:val="26"/>
        </w:rPr>
        <w:t>Generation of geospatial database for a city/ town</w:t>
      </w:r>
    </w:p>
    <w:p w:rsidR="004E69FB" w:rsidRPr="000F66FF" w:rsidRDefault="004E69FB" w:rsidP="003E5ACE">
      <w:pPr>
        <w:pStyle w:val="BodyText"/>
        <w:numPr>
          <w:ilvl w:val="0"/>
          <w:numId w:val="21"/>
        </w:numPr>
        <w:spacing w:after="0"/>
        <w:rPr>
          <w:sz w:val="26"/>
          <w:szCs w:val="26"/>
        </w:rPr>
      </w:pPr>
      <w:r w:rsidRPr="000F66FF">
        <w:rPr>
          <w:sz w:val="26"/>
          <w:szCs w:val="26"/>
        </w:rPr>
        <w:t>Formulation of Master/ Development Plan using GIS database</w:t>
      </w:r>
    </w:p>
    <w:p w:rsidR="004E69FB" w:rsidRPr="000F66FF" w:rsidRDefault="004E69FB" w:rsidP="003E5ACE">
      <w:pPr>
        <w:pStyle w:val="BodyText"/>
        <w:numPr>
          <w:ilvl w:val="0"/>
          <w:numId w:val="21"/>
        </w:numPr>
        <w:spacing w:after="0"/>
        <w:rPr>
          <w:sz w:val="26"/>
          <w:szCs w:val="26"/>
        </w:rPr>
      </w:pPr>
      <w:r w:rsidRPr="000F66FF">
        <w:rPr>
          <w:sz w:val="26"/>
          <w:szCs w:val="26"/>
        </w:rPr>
        <w:t>Zonal plan using GIS database</w:t>
      </w:r>
    </w:p>
    <w:p w:rsidR="004E69FB" w:rsidRPr="000F66FF" w:rsidRDefault="004E69FB" w:rsidP="003E5ACE">
      <w:pPr>
        <w:pStyle w:val="BodyText"/>
        <w:numPr>
          <w:ilvl w:val="0"/>
          <w:numId w:val="21"/>
        </w:numPr>
        <w:spacing w:after="0"/>
        <w:rPr>
          <w:sz w:val="26"/>
          <w:szCs w:val="26"/>
        </w:rPr>
      </w:pPr>
      <w:r w:rsidRPr="000F66FF">
        <w:rPr>
          <w:sz w:val="26"/>
          <w:szCs w:val="26"/>
        </w:rPr>
        <w:t>Spatial Planning for New Town/ Industrial Township</w:t>
      </w:r>
    </w:p>
    <w:p w:rsidR="004E69FB" w:rsidRPr="000F66FF" w:rsidRDefault="004E69FB" w:rsidP="003E5ACE">
      <w:pPr>
        <w:pStyle w:val="BodyText"/>
        <w:numPr>
          <w:ilvl w:val="0"/>
          <w:numId w:val="21"/>
        </w:numPr>
        <w:spacing w:after="0"/>
        <w:rPr>
          <w:sz w:val="26"/>
          <w:szCs w:val="26"/>
        </w:rPr>
      </w:pPr>
      <w:r w:rsidRPr="000F66FF">
        <w:rPr>
          <w:sz w:val="26"/>
          <w:szCs w:val="26"/>
        </w:rPr>
        <w:t>Planning and implementation using GIS of urban sector projects like water supply, sewerage, etc., national highway/ metro/ similar large infrastructure projects</w:t>
      </w:r>
    </w:p>
    <w:p w:rsidR="004E69FB" w:rsidRPr="000F66FF" w:rsidRDefault="004E69FB" w:rsidP="003E5ACE">
      <w:pPr>
        <w:pStyle w:val="BodyText"/>
        <w:numPr>
          <w:ilvl w:val="0"/>
          <w:numId w:val="21"/>
        </w:numPr>
        <w:spacing w:after="0"/>
        <w:rPr>
          <w:sz w:val="26"/>
          <w:szCs w:val="26"/>
        </w:rPr>
      </w:pPr>
      <w:r w:rsidRPr="000F66FF">
        <w:rPr>
          <w:sz w:val="26"/>
          <w:szCs w:val="26"/>
        </w:rPr>
        <w:t>Formulation of Regional Plan for a region/ sub-region</w:t>
      </w:r>
    </w:p>
    <w:p w:rsidR="004E69FB" w:rsidRPr="000F66FF" w:rsidRDefault="004E69FB" w:rsidP="003E5ACE">
      <w:pPr>
        <w:pStyle w:val="BodyText"/>
        <w:numPr>
          <w:ilvl w:val="0"/>
          <w:numId w:val="21"/>
        </w:numPr>
        <w:spacing w:after="0"/>
        <w:rPr>
          <w:sz w:val="26"/>
          <w:szCs w:val="26"/>
        </w:rPr>
      </w:pPr>
      <w:r w:rsidRPr="000F66FF">
        <w:rPr>
          <w:sz w:val="26"/>
          <w:szCs w:val="26"/>
        </w:rPr>
        <w:t>City Development Plan under JNNURM</w:t>
      </w:r>
    </w:p>
    <w:p w:rsidR="004E69FB" w:rsidRPr="000F66FF" w:rsidRDefault="004E69FB" w:rsidP="004E69FB">
      <w:pPr>
        <w:pStyle w:val="BodyText"/>
        <w:spacing w:after="0"/>
        <w:rPr>
          <w:sz w:val="26"/>
          <w:szCs w:val="26"/>
        </w:rPr>
      </w:pPr>
    </w:p>
    <w:p w:rsidR="004E69FB" w:rsidRPr="000F66FF" w:rsidRDefault="004E69FB" w:rsidP="004E69FB">
      <w:pPr>
        <w:pStyle w:val="BodyText"/>
        <w:tabs>
          <w:tab w:val="left" w:pos="396"/>
        </w:tabs>
        <w:spacing w:after="0"/>
        <w:rPr>
          <w:b/>
          <w:bCs/>
          <w:sz w:val="26"/>
          <w:szCs w:val="26"/>
        </w:rPr>
      </w:pPr>
      <w:r w:rsidRPr="000F66FF">
        <w:rPr>
          <w:b/>
          <w:bCs/>
          <w:sz w:val="26"/>
          <w:szCs w:val="26"/>
        </w:rPr>
        <w:t>Note: Onl</w:t>
      </w:r>
      <w:r w:rsidR="00AA7C43" w:rsidRPr="000F66FF">
        <w:rPr>
          <w:b/>
          <w:bCs/>
          <w:sz w:val="26"/>
          <w:szCs w:val="26"/>
        </w:rPr>
        <w:t>y those firms should apply who</w:t>
      </w:r>
      <w:r w:rsidRPr="000F66FF">
        <w:rPr>
          <w:b/>
          <w:bCs/>
          <w:sz w:val="26"/>
          <w:szCs w:val="26"/>
        </w:rPr>
        <w:t xml:space="preserve"> have </w:t>
      </w:r>
      <w:r w:rsidR="00AA7C43" w:rsidRPr="000F66FF">
        <w:rPr>
          <w:b/>
          <w:bCs/>
          <w:sz w:val="26"/>
          <w:szCs w:val="26"/>
        </w:rPr>
        <w:t>minimum</w:t>
      </w:r>
      <w:r w:rsidRPr="000F66FF">
        <w:rPr>
          <w:b/>
          <w:bCs/>
          <w:sz w:val="26"/>
          <w:szCs w:val="26"/>
        </w:rPr>
        <w:t xml:space="preserve"> experience </w:t>
      </w:r>
      <w:r w:rsidR="00AA7C43" w:rsidRPr="000F66FF">
        <w:rPr>
          <w:b/>
          <w:bCs/>
          <w:sz w:val="26"/>
          <w:szCs w:val="26"/>
        </w:rPr>
        <w:t xml:space="preserve">of 5 years &amp; above </w:t>
      </w:r>
      <w:r w:rsidRPr="000F66FF">
        <w:rPr>
          <w:b/>
          <w:bCs/>
          <w:sz w:val="26"/>
          <w:szCs w:val="26"/>
        </w:rPr>
        <w:t>in the relevant field. For consortium, all firms must conform to this criterion.</w:t>
      </w:r>
      <w:r w:rsidRPr="000F66FF">
        <w:rPr>
          <w:b/>
          <w:bCs/>
          <w:sz w:val="26"/>
          <w:szCs w:val="26"/>
        </w:rPr>
        <w:tab/>
      </w:r>
    </w:p>
    <w:p w:rsidR="004E69FB" w:rsidRPr="000F66FF" w:rsidRDefault="004E69FB" w:rsidP="004E69FB">
      <w:pPr>
        <w:pStyle w:val="BodyText"/>
        <w:tabs>
          <w:tab w:val="left" w:pos="396"/>
        </w:tabs>
        <w:spacing w:after="0"/>
        <w:rPr>
          <w:b/>
          <w:bCs/>
          <w:sz w:val="26"/>
          <w:szCs w:val="26"/>
        </w:rPr>
      </w:pPr>
    </w:p>
    <w:p w:rsidR="00296CC4" w:rsidRPr="000F66FF" w:rsidRDefault="00296CC4" w:rsidP="004E69FB">
      <w:pPr>
        <w:rPr>
          <w:sz w:val="26"/>
          <w:szCs w:val="26"/>
        </w:rPr>
      </w:pPr>
    </w:p>
    <w:p w:rsidR="00970586" w:rsidRPr="000F66FF" w:rsidRDefault="004E69FB" w:rsidP="00970586">
      <w:pPr>
        <w:suppressAutoHyphens w:val="0"/>
        <w:jc w:val="left"/>
        <w:rPr>
          <w:b/>
          <w:sz w:val="26"/>
          <w:szCs w:val="26"/>
        </w:rPr>
      </w:pPr>
      <w:r w:rsidRPr="000F66FF">
        <w:rPr>
          <w:b/>
          <w:sz w:val="26"/>
          <w:szCs w:val="26"/>
        </w:rPr>
        <w:br w:type="page"/>
      </w:r>
      <w:proofErr w:type="gramStart"/>
      <w:r w:rsidR="00296CC4" w:rsidRPr="000F66FF">
        <w:rPr>
          <w:b/>
          <w:sz w:val="26"/>
          <w:szCs w:val="26"/>
        </w:rPr>
        <w:lastRenderedPageBreak/>
        <w:t>Section 5</w:t>
      </w:r>
      <w:r w:rsidR="00D65D43" w:rsidRPr="000F66FF">
        <w:rPr>
          <w:b/>
          <w:sz w:val="26"/>
          <w:szCs w:val="26"/>
        </w:rPr>
        <w:t>.</w:t>
      </w:r>
      <w:proofErr w:type="gramEnd"/>
      <w:r w:rsidR="00D65D43" w:rsidRPr="000F66FF">
        <w:rPr>
          <w:b/>
          <w:sz w:val="26"/>
          <w:szCs w:val="26"/>
        </w:rPr>
        <w:t xml:space="preserve">  Technical Proposal - Standard Forms</w:t>
      </w:r>
      <w:bookmarkEnd w:id="21"/>
      <w:bookmarkEnd w:id="22"/>
      <w:bookmarkEnd w:id="23"/>
    </w:p>
    <w:p w:rsidR="00D65D43" w:rsidRPr="000F66FF" w:rsidRDefault="00D65D43" w:rsidP="00D65D43">
      <w:pPr>
        <w:rPr>
          <w:sz w:val="26"/>
          <w:szCs w:val="26"/>
        </w:rPr>
      </w:pPr>
    </w:p>
    <w:p w:rsidR="00D65D43" w:rsidRPr="000F66FF" w:rsidRDefault="00D65D43" w:rsidP="00D65D43">
      <w:pPr>
        <w:rPr>
          <w:sz w:val="26"/>
          <w:szCs w:val="26"/>
        </w:rPr>
      </w:pPr>
    </w:p>
    <w:p w:rsidR="00D65D43" w:rsidRPr="000F66FF" w:rsidRDefault="00D65D43" w:rsidP="00D65D43">
      <w:pPr>
        <w:jc w:val="center"/>
        <w:rPr>
          <w:b/>
          <w:sz w:val="26"/>
          <w:szCs w:val="26"/>
        </w:rPr>
      </w:pPr>
      <w:r w:rsidRPr="000F66FF">
        <w:rPr>
          <w:b/>
          <w:sz w:val="26"/>
          <w:szCs w:val="26"/>
        </w:rPr>
        <w:t>Contents</w:t>
      </w:r>
    </w:p>
    <w:p w:rsidR="00D65D43" w:rsidRPr="000F66FF" w:rsidRDefault="00D65D43" w:rsidP="00D65D43">
      <w:pPr>
        <w:rPr>
          <w:sz w:val="26"/>
          <w:szCs w:val="26"/>
        </w:rPr>
      </w:pPr>
      <w:r w:rsidRPr="000F66FF">
        <w:rPr>
          <w:sz w:val="26"/>
          <w:szCs w:val="26"/>
        </w:rPr>
        <w:tab/>
      </w:r>
      <w:r w:rsidRPr="000F66FF">
        <w:rPr>
          <w:sz w:val="26"/>
          <w:szCs w:val="26"/>
        </w:rPr>
        <w:tab/>
      </w:r>
    </w:p>
    <w:tbl>
      <w:tblPr>
        <w:tblW w:w="0" w:type="auto"/>
        <w:tblLook w:val="01E0"/>
      </w:tblPr>
      <w:tblGrid>
        <w:gridCol w:w="1008"/>
        <w:gridCol w:w="8237"/>
      </w:tblGrid>
      <w:tr w:rsidR="00D65D43" w:rsidRPr="000F66FF" w:rsidTr="00B370B8">
        <w:tc>
          <w:tcPr>
            <w:tcW w:w="1008" w:type="dxa"/>
          </w:tcPr>
          <w:p w:rsidR="00D65D43" w:rsidRPr="000F66FF" w:rsidRDefault="0075745E" w:rsidP="00B370B8">
            <w:pPr>
              <w:rPr>
                <w:sz w:val="26"/>
                <w:szCs w:val="26"/>
              </w:rPr>
            </w:pPr>
            <w:r w:rsidRPr="000F66FF">
              <w:rPr>
                <w:sz w:val="26"/>
                <w:szCs w:val="26"/>
              </w:rPr>
              <w:t>5</w:t>
            </w:r>
            <w:r w:rsidR="00D65D43" w:rsidRPr="000F66FF">
              <w:rPr>
                <w:sz w:val="26"/>
                <w:szCs w:val="26"/>
              </w:rPr>
              <w:t>A.</w:t>
            </w:r>
          </w:p>
        </w:tc>
        <w:tc>
          <w:tcPr>
            <w:tcW w:w="8237" w:type="dxa"/>
          </w:tcPr>
          <w:p w:rsidR="00D65D43" w:rsidRPr="000F66FF" w:rsidRDefault="00D65D43" w:rsidP="00B370B8">
            <w:pPr>
              <w:rPr>
                <w:sz w:val="26"/>
                <w:szCs w:val="26"/>
              </w:rPr>
            </w:pPr>
            <w:r w:rsidRPr="000F66FF">
              <w:rPr>
                <w:sz w:val="26"/>
                <w:szCs w:val="26"/>
              </w:rPr>
              <w:t>Technical Proposal Submission Form</w:t>
            </w:r>
          </w:p>
          <w:p w:rsidR="00D65D43" w:rsidRPr="000F66FF" w:rsidRDefault="00D65D43" w:rsidP="00B370B8">
            <w:pPr>
              <w:rPr>
                <w:sz w:val="26"/>
                <w:szCs w:val="26"/>
              </w:rPr>
            </w:pPr>
          </w:p>
        </w:tc>
      </w:tr>
      <w:tr w:rsidR="00D65D43" w:rsidRPr="000F66FF" w:rsidTr="00B370B8">
        <w:tc>
          <w:tcPr>
            <w:tcW w:w="1008" w:type="dxa"/>
          </w:tcPr>
          <w:p w:rsidR="00D65D43" w:rsidRPr="000F66FF" w:rsidRDefault="0075745E" w:rsidP="00B370B8">
            <w:pPr>
              <w:rPr>
                <w:sz w:val="26"/>
                <w:szCs w:val="26"/>
              </w:rPr>
            </w:pPr>
            <w:r w:rsidRPr="000F66FF">
              <w:rPr>
                <w:sz w:val="26"/>
                <w:szCs w:val="26"/>
              </w:rPr>
              <w:t>5</w:t>
            </w:r>
            <w:r w:rsidR="00D65D43" w:rsidRPr="000F66FF">
              <w:rPr>
                <w:sz w:val="26"/>
                <w:szCs w:val="26"/>
              </w:rPr>
              <w:t>B.</w:t>
            </w:r>
          </w:p>
        </w:tc>
        <w:tc>
          <w:tcPr>
            <w:tcW w:w="8237" w:type="dxa"/>
          </w:tcPr>
          <w:p w:rsidR="00D65D43" w:rsidRPr="000F66FF" w:rsidRDefault="00D65D43" w:rsidP="00B370B8">
            <w:pPr>
              <w:rPr>
                <w:sz w:val="26"/>
                <w:szCs w:val="26"/>
              </w:rPr>
            </w:pPr>
            <w:r w:rsidRPr="000F66FF">
              <w:rPr>
                <w:sz w:val="26"/>
                <w:szCs w:val="26"/>
              </w:rPr>
              <w:t>Firm’s references</w:t>
            </w:r>
          </w:p>
          <w:p w:rsidR="00D65D43" w:rsidRPr="000F66FF" w:rsidRDefault="00D65D43" w:rsidP="00B370B8">
            <w:pPr>
              <w:rPr>
                <w:sz w:val="26"/>
                <w:szCs w:val="26"/>
              </w:rPr>
            </w:pPr>
          </w:p>
        </w:tc>
      </w:tr>
      <w:tr w:rsidR="00D65D43" w:rsidRPr="000F66FF" w:rsidTr="00B370B8">
        <w:tc>
          <w:tcPr>
            <w:tcW w:w="1008" w:type="dxa"/>
          </w:tcPr>
          <w:p w:rsidR="00D65D43" w:rsidRPr="000F66FF" w:rsidRDefault="0075745E" w:rsidP="00B370B8">
            <w:pPr>
              <w:rPr>
                <w:sz w:val="26"/>
                <w:szCs w:val="26"/>
              </w:rPr>
            </w:pPr>
            <w:r w:rsidRPr="000F66FF">
              <w:rPr>
                <w:sz w:val="26"/>
                <w:szCs w:val="26"/>
              </w:rPr>
              <w:t>5</w:t>
            </w:r>
            <w:r w:rsidR="00D65D43" w:rsidRPr="000F66FF">
              <w:rPr>
                <w:sz w:val="26"/>
                <w:szCs w:val="26"/>
              </w:rPr>
              <w:t>C.</w:t>
            </w:r>
          </w:p>
        </w:tc>
        <w:tc>
          <w:tcPr>
            <w:tcW w:w="8237" w:type="dxa"/>
          </w:tcPr>
          <w:p w:rsidR="00D65D43" w:rsidRPr="000F66FF" w:rsidRDefault="00D65D43" w:rsidP="00B370B8">
            <w:pPr>
              <w:rPr>
                <w:sz w:val="26"/>
                <w:szCs w:val="26"/>
              </w:rPr>
            </w:pPr>
            <w:r w:rsidRPr="000F66FF">
              <w:rPr>
                <w:sz w:val="26"/>
                <w:szCs w:val="26"/>
              </w:rPr>
              <w:t>Comments and suggestions on the Terms of Reference and on data services and facilities to be provided by the Client</w:t>
            </w:r>
          </w:p>
          <w:p w:rsidR="00D65D43" w:rsidRPr="000F66FF" w:rsidRDefault="00D65D43" w:rsidP="00B370B8">
            <w:pPr>
              <w:rPr>
                <w:sz w:val="26"/>
                <w:szCs w:val="26"/>
              </w:rPr>
            </w:pPr>
          </w:p>
        </w:tc>
      </w:tr>
      <w:tr w:rsidR="00D65D43" w:rsidRPr="000F66FF" w:rsidTr="00B370B8">
        <w:tc>
          <w:tcPr>
            <w:tcW w:w="1008" w:type="dxa"/>
          </w:tcPr>
          <w:p w:rsidR="00D65D43" w:rsidRPr="000F66FF" w:rsidRDefault="0075745E" w:rsidP="00B370B8">
            <w:pPr>
              <w:rPr>
                <w:sz w:val="26"/>
                <w:szCs w:val="26"/>
              </w:rPr>
            </w:pPr>
            <w:r w:rsidRPr="000F66FF">
              <w:rPr>
                <w:sz w:val="26"/>
                <w:szCs w:val="26"/>
              </w:rPr>
              <w:t>5</w:t>
            </w:r>
            <w:r w:rsidR="00D65D43" w:rsidRPr="000F66FF">
              <w:rPr>
                <w:sz w:val="26"/>
                <w:szCs w:val="26"/>
              </w:rPr>
              <w:t>D.</w:t>
            </w:r>
          </w:p>
        </w:tc>
        <w:tc>
          <w:tcPr>
            <w:tcW w:w="8237" w:type="dxa"/>
          </w:tcPr>
          <w:p w:rsidR="00D65D43" w:rsidRPr="000F66FF" w:rsidRDefault="00D65D43" w:rsidP="00B370B8">
            <w:pPr>
              <w:rPr>
                <w:sz w:val="26"/>
                <w:szCs w:val="26"/>
              </w:rPr>
            </w:pPr>
            <w:r w:rsidRPr="000F66FF">
              <w:rPr>
                <w:sz w:val="26"/>
                <w:szCs w:val="26"/>
              </w:rPr>
              <w:t>Description of the methodology and work plan for performing the assignment</w:t>
            </w:r>
          </w:p>
          <w:p w:rsidR="00D65D43" w:rsidRPr="000F66FF" w:rsidRDefault="00D65D43" w:rsidP="00B370B8">
            <w:pPr>
              <w:rPr>
                <w:sz w:val="26"/>
                <w:szCs w:val="26"/>
              </w:rPr>
            </w:pPr>
          </w:p>
        </w:tc>
      </w:tr>
      <w:tr w:rsidR="00D65D43" w:rsidRPr="000F66FF" w:rsidTr="00B370B8">
        <w:tc>
          <w:tcPr>
            <w:tcW w:w="1008" w:type="dxa"/>
          </w:tcPr>
          <w:p w:rsidR="00D65D43" w:rsidRPr="000F66FF" w:rsidRDefault="0075745E" w:rsidP="00B370B8">
            <w:pPr>
              <w:rPr>
                <w:sz w:val="26"/>
                <w:szCs w:val="26"/>
              </w:rPr>
            </w:pPr>
            <w:r w:rsidRPr="000F66FF">
              <w:rPr>
                <w:sz w:val="26"/>
                <w:szCs w:val="26"/>
              </w:rPr>
              <w:t>5</w:t>
            </w:r>
            <w:r w:rsidR="00D65D43" w:rsidRPr="000F66FF">
              <w:rPr>
                <w:sz w:val="26"/>
                <w:szCs w:val="26"/>
              </w:rPr>
              <w:t>E.</w:t>
            </w:r>
          </w:p>
        </w:tc>
        <w:tc>
          <w:tcPr>
            <w:tcW w:w="8237" w:type="dxa"/>
          </w:tcPr>
          <w:p w:rsidR="00D65D43" w:rsidRPr="000F66FF" w:rsidRDefault="00D65D43" w:rsidP="00B370B8">
            <w:pPr>
              <w:rPr>
                <w:sz w:val="26"/>
                <w:szCs w:val="26"/>
              </w:rPr>
            </w:pPr>
            <w:r w:rsidRPr="000F66FF">
              <w:rPr>
                <w:sz w:val="26"/>
                <w:szCs w:val="26"/>
              </w:rPr>
              <w:t>Team Composition and Task Assignments</w:t>
            </w:r>
          </w:p>
          <w:p w:rsidR="00D65D43" w:rsidRPr="000F66FF" w:rsidRDefault="00D65D43" w:rsidP="00B370B8">
            <w:pPr>
              <w:rPr>
                <w:sz w:val="26"/>
                <w:szCs w:val="26"/>
              </w:rPr>
            </w:pPr>
          </w:p>
        </w:tc>
      </w:tr>
      <w:tr w:rsidR="00D65D43" w:rsidRPr="000F66FF" w:rsidTr="00B370B8">
        <w:tc>
          <w:tcPr>
            <w:tcW w:w="1008" w:type="dxa"/>
          </w:tcPr>
          <w:p w:rsidR="00D65D43" w:rsidRPr="000F66FF" w:rsidRDefault="0075745E" w:rsidP="00B370B8">
            <w:pPr>
              <w:rPr>
                <w:sz w:val="26"/>
                <w:szCs w:val="26"/>
              </w:rPr>
            </w:pPr>
            <w:r w:rsidRPr="000F66FF">
              <w:rPr>
                <w:sz w:val="26"/>
                <w:szCs w:val="26"/>
              </w:rPr>
              <w:t>5</w:t>
            </w:r>
            <w:r w:rsidR="00D65D43" w:rsidRPr="000F66FF">
              <w:rPr>
                <w:sz w:val="26"/>
                <w:szCs w:val="26"/>
              </w:rPr>
              <w:t>F.</w:t>
            </w:r>
          </w:p>
        </w:tc>
        <w:tc>
          <w:tcPr>
            <w:tcW w:w="8237" w:type="dxa"/>
          </w:tcPr>
          <w:p w:rsidR="00D65D43" w:rsidRPr="000F66FF" w:rsidRDefault="00D65D43" w:rsidP="00B370B8">
            <w:pPr>
              <w:rPr>
                <w:sz w:val="26"/>
                <w:szCs w:val="26"/>
              </w:rPr>
            </w:pPr>
            <w:r w:rsidRPr="000F66FF">
              <w:rPr>
                <w:sz w:val="26"/>
                <w:szCs w:val="26"/>
              </w:rPr>
              <w:t>Format of Curriculum Vitae of proposed key professional staff and team</w:t>
            </w:r>
          </w:p>
          <w:p w:rsidR="00D65D43" w:rsidRPr="000F66FF" w:rsidRDefault="00D65D43" w:rsidP="00B370B8">
            <w:pPr>
              <w:rPr>
                <w:sz w:val="26"/>
                <w:szCs w:val="26"/>
              </w:rPr>
            </w:pPr>
          </w:p>
        </w:tc>
      </w:tr>
      <w:tr w:rsidR="00D65D43" w:rsidRPr="000F66FF" w:rsidTr="00B370B8">
        <w:tc>
          <w:tcPr>
            <w:tcW w:w="1008" w:type="dxa"/>
          </w:tcPr>
          <w:p w:rsidR="00D65D43" w:rsidRPr="000F66FF" w:rsidRDefault="0075745E" w:rsidP="00B370B8">
            <w:pPr>
              <w:rPr>
                <w:sz w:val="26"/>
                <w:szCs w:val="26"/>
              </w:rPr>
            </w:pPr>
            <w:r w:rsidRPr="000F66FF">
              <w:rPr>
                <w:sz w:val="26"/>
                <w:szCs w:val="26"/>
              </w:rPr>
              <w:t>5</w:t>
            </w:r>
            <w:r w:rsidR="00D65D43" w:rsidRPr="000F66FF">
              <w:rPr>
                <w:sz w:val="26"/>
                <w:szCs w:val="26"/>
              </w:rPr>
              <w:t>G.</w:t>
            </w:r>
          </w:p>
        </w:tc>
        <w:tc>
          <w:tcPr>
            <w:tcW w:w="8237" w:type="dxa"/>
          </w:tcPr>
          <w:p w:rsidR="00D65D43" w:rsidRPr="000F66FF" w:rsidRDefault="00D65D43" w:rsidP="00B370B8">
            <w:pPr>
              <w:rPr>
                <w:sz w:val="26"/>
                <w:szCs w:val="26"/>
              </w:rPr>
            </w:pPr>
            <w:r w:rsidRPr="000F66FF">
              <w:rPr>
                <w:sz w:val="26"/>
                <w:szCs w:val="26"/>
              </w:rPr>
              <w:t>Time schedule for key professional personnel</w:t>
            </w:r>
          </w:p>
          <w:p w:rsidR="00D65D43" w:rsidRPr="000F66FF" w:rsidRDefault="00D65D43" w:rsidP="00B370B8">
            <w:pPr>
              <w:rPr>
                <w:sz w:val="26"/>
                <w:szCs w:val="26"/>
              </w:rPr>
            </w:pPr>
          </w:p>
        </w:tc>
      </w:tr>
      <w:tr w:rsidR="00D65D43" w:rsidRPr="000F66FF" w:rsidTr="00B370B8">
        <w:tc>
          <w:tcPr>
            <w:tcW w:w="1008" w:type="dxa"/>
          </w:tcPr>
          <w:p w:rsidR="00D65D43" w:rsidRPr="000F66FF" w:rsidRDefault="0075745E" w:rsidP="00B370B8">
            <w:pPr>
              <w:rPr>
                <w:sz w:val="26"/>
                <w:szCs w:val="26"/>
              </w:rPr>
            </w:pPr>
            <w:r w:rsidRPr="000F66FF">
              <w:rPr>
                <w:sz w:val="26"/>
                <w:szCs w:val="26"/>
              </w:rPr>
              <w:t>5</w:t>
            </w:r>
            <w:r w:rsidR="00D65D43" w:rsidRPr="000F66FF">
              <w:rPr>
                <w:sz w:val="26"/>
                <w:szCs w:val="26"/>
              </w:rPr>
              <w:t>H.</w:t>
            </w:r>
          </w:p>
        </w:tc>
        <w:tc>
          <w:tcPr>
            <w:tcW w:w="8237" w:type="dxa"/>
          </w:tcPr>
          <w:p w:rsidR="00D65D43" w:rsidRPr="000F66FF" w:rsidRDefault="00D65D43" w:rsidP="00B370B8">
            <w:pPr>
              <w:rPr>
                <w:sz w:val="26"/>
                <w:szCs w:val="26"/>
              </w:rPr>
            </w:pPr>
            <w:r w:rsidRPr="000F66FF">
              <w:rPr>
                <w:sz w:val="26"/>
                <w:szCs w:val="26"/>
              </w:rPr>
              <w:t>Activity (work) schedule</w:t>
            </w:r>
          </w:p>
        </w:tc>
      </w:tr>
    </w:tbl>
    <w:p w:rsidR="00D65D43" w:rsidRPr="000F66FF" w:rsidRDefault="00D65D43" w:rsidP="00D65D43">
      <w:pPr>
        <w:rPr>
          <w:sz w:val="26"/>
          <w:szCs w:val="26"/>
        </w:rPr>
      </w:pPr>
      <w:r w:rsidRPr="000F66FF">
        <w:rPr>
          <w:sz w:val="26"/>
          <w:szCs w:val="26"/>
        </w:rPr>
        <w:tab/>
      </w:r>
    </w:p>
    <w:p w:rsidR="00D65D43" w:rsidRPr="000F66FF" w:rsidRDefault="00D65D43" w:rsidP="00D65D43">
      <w:pPr>
        <w:rPr>
          <w:sz w:val="26"/>
          <w:szCs w:val="26"/>
        </w:rPr>
      </w:pPr>
    </w:p>
    <w:p w:rsidR="00D65D43" w:rsidRPr="000F66FF" w:rsidRDefault="00D65D43" w:rsidP="00D65D43">
      <w:pPr>
        <w:rPr>
          <w:sz w:val="26"/>
          <w:szCs w:val="26"/>
        </w:rPr>
      </w:pPr>
      <w:r w:rsidRPr="000F66FF">
        <w:rPr>
          <w:sz w:val="26"/>
          <w:szCs w:val="26"/>
        </w:rPr>
        <w:tab/>
      </w:r>
      <w:r w:rsidRPr="000F66FF">
        <w:rPr>
          <w:sz w:val="26"/>
          <w:szCs w:val="26"/>
        </w:rPr>
        <w:tab/>
      </w:r>
      <w:r w:rsidRPr="000F66FF">
        <w:rPr>
          <w:sz w:val="26"/>
          <w:szCs w:val="26"/>
        </w:rPr>
        <w:tab/>
      </w:r>
    </w:p>
    <w:p w:rsidR="00D65D43" w:rsidRPr="000F66FF" w:rsidRDefault="00D65D43" w:rsidP="00D65D43">
      <w:pPr>
        <w:rPr>
          <w:sz w:val="26"/>
          <w:szCs w:val="26"/>
        </w:rPr>
      </w:pPr>
    </w:p>
    <w:p w:rsidR="00D65D43" w:rsidRPr="000F66FF" w:rsidRDefault="00D65D43" w:rsidP="00D65D43">
      <w:pPr>
        <w:rPr>
          <w:sz w:val="26"/>
          <w:szCs w:val="26"/>
        </w:rPr>
      </w:pPr>
      <w:r w:rsidRPr="000F66FF">
        <w:rPr>
          <w:sz w:val="26"/>
          <w:szCs w:val="26"/>
        </w:rPr>
        <w:tab/>
      </w:r>
      <w:r w:rsidRPr="000F66FF">
        <w:rPr>
          <w:sz w:val="26"/>
          <w:szCs w:val="26"/>
        </w:rPr>
        <w:tab/>
      </w:r>
      <w:r w:rsidRPr="000F66FF">
        <w:rPr>
          <w:sz w:val="26"/>
          <w:szCs w:val="26"/>
        </w:rPr>
        <w:tab/>
      </w:r>
    </w:p>
    <w:p w:rsidR="00D65D43" w:rsidRPr="000F66FF" w:rsidRDefault="00D65D43" w:rsidP="00D65D43">
      <w:pPr>
        <w:rPr>
          <w:sz w:val="26"/>
          <w:szCs w:val="26"/>
        </w:rPr>
      </w:pPr>
    </w:p>
    <w:p w:rsidR="00D65D43" w:rsidRPr="000F66FF" w:rsidRDefault="00D65D43" w:rsidP="00D65D43">
      <w:pPr>
        <w:jc w:val="center"/>
        <w:rPr>
          <w:b/>
          <w:sz w:val="26"/>
          <w:szCs w:val="26"/>
        </w:rPr>
      </w:pPr>
      <w:r w:rsidRPr="000F66FF">
        <w:rPr>
          <w:sz w:val="26"/>
          <w:szCs w:val="26"/>
        </w:rPr>
        <w:br w:type="page"/>
      </w:r>
      <w:r w:rsidR="00AA0599" w:rsidRPr="000F66FF">
        <w:rPr>
          <w:b/>
          <w:sz w:val="26"/>
          <w:szCs w:val="26"/>
        </w:rPr>
        <w:lastRenderedPageBreak/>
        <w:t>5</w:t>
      </w:r>
      <w:r w:rsidRPr="000F66FF">
        <w:rPr>
          <w:b/>
          <w:sz w:val="26"/>
          <w:szCs w:val="26"/>
        </w:rPr>
        <w:t>A. Technical Proposal Submission Form</w:t>
      </w:r>
    </w:p>
    <w:p w:rsidR="00D65D43" w:rsidRPr="000F66FF" w:rsidRDefault="00D65D43" w:rsidP="00D65D43">
      <w:pPr>
        <w:rPr>
          <w:sz w:val="26"/>
          <w:szCs w:val="26"/>
        </w:rPr>
      </w:pPr>
    </w:p>
    <w:p w:rsidR="00D65D43" w:rsidRPr="000F66FF" w:rsidRDefault="00D65D43" w:rsidP="00D65D43">
      <w:pPr>
        <w:rPr>
          <w:sz w:val="26"/>
          <w:szCs w:val="26"/>
        </w:rPr>
      </w:pPr>
      <w:r w:rsidRPr="000F66FF">
        <w:rPr>
          <w:sz w:val="26"/>
          <w:szCs w:val="26"/>
        </w:rPr>
        <w:t>[Location, Date]</w:t>
      </w:r>
    </w:p>
    <w:p w:rsidR="00D65D43" w:rsidRPr="000F66FF" w:rsidRDefault="00D65D43" w:rsidP="00D65D43">
      <w:pPr>
        <w:rPr>
          <w:sz w:val="26"/>
          <w:szCs w:val="26"/>
        </w:rPr>
      </w:pPr>
    </w:p>
    <w:p w:rsidR="00D65D43" w:rsidRPr="000F66FF" w:rsidRDefault="00D65D43" w:rsidP="00D65D43">
      <w:pPr>
        <w:rPr>
          <w:sz w:val="26"/>
          <w:szCs w:val="26"/>
        </w:rPr>
      </w:pPr>
      <w:r w:rsidRPr="000F66FF">
        <w:rPr>
          <w:sz w:val="26"/>
          <w:szCs w:val="26"/>
        </w:rPr>
        <w:t xml:space="preserve">To </w:t>
      </w:r>
    </w:p>
    <w:p w:rsidR="00D65D43" w:rsidRPr="000F66FF" w:rsidRDefault="00D65D43" w:rsidP="00D65D43">
      <w:pPr>
        <w:ind w:firstLine="720"/>
        <w:rPr>
          <w:sz w:val="26"/>
          <w:szCs w:val="26"/>
        </w:rPr>
      </w:pPr>
      <w:r w:rsidRPr="000F66FF">
        <w:rPr>
          <w:sz w:val="26"/>
          <w:szCs w:val="26"/>
        </w:rPr>
        <w:t>[</w:t>
      </w:r>
      <w:proofErr w:type="gramStart"/>
      <w:r w:rsidRPr="000F66FF">
        <w:rPr>
          <w:sz w:val="26"/>
          <w:szCs w:val="26"/>
        </w:rPr>
        <w:t>name</w:t>
      </w:r>
      <w:proofErr w:type="gramEnd"/>
      <w:r w:rsidRPr="000F66FF">
        <w:rPr>
          <w:sz w:val="26"/>
          <w:szCs w:val="26"/>
        </w:rPr>
        <w:t xml:space="preserve"> &amp; address of Nodal Officer]</w:t>
      </w:r>
    </w:p>
    <w:p w:rsidR="00D65D43" w:rsidRPr="000F66FF" w:rsidRDefault="00D65D43" w:rsidP="00D65D43">
      <w:pPr>
        <w:rPr>
          <w:sz w:val="26"/>
          <w:szCs w:val="26"/>
        </w:rPr>
      </w:pPr>
    </w:p>
    <w:p w:rsidR="00D65D43" w:rsidRPr="000F66FF" w:rsidRDefault="00D65D43" w:rsidP="00D65D43">
      <w:pPr>
        <w:ind w:left="990" w:hanging="990"/>
        <w:rPr>
          <w:b/>
          <w:sz w:val="26"/>
          <w:szCs w:val="26"/>
        </w:rPr>
      </w:pPr>
      <w:r w:rsidRPr="000F66FF">
        <w:rPr>
          <w:b/>
          <w:sz w:val="26"/>
          <w:szCs w:val="26"/>
        </w:rPr>
        <w:t>Subject:  Consultancy services for GIS-based Master Plan Formulation for --- Cities in --- State under AMRUT – Technical Proposal</w:t>
      </w:r>
    </w:p>
    <w:p w:rsidR="00D65D43" w:rsidRPr="000F66FF" w:rsidRDefault="00D65D43" w:rsidP="00D65D43">
      <w:pPr>
        <w:rPr>
          <w:sz w:val="26"/>
          <w:szCs w:val="26"/>
        </w:rPr>
      </w:pPr>
    </w:p>
    <w:p w:rsidR="00D65D43" w:rsidRPr="000F66FF" w:rsidRDefault="00D65D43" w:rsidP="00D65D43">
      <w:pPr>
        <w:rPr>
          <w:sz w:val="26"/>
          <w:szCs w:val="26"/>
        </w:rPr>
      </w:pPr>
    </w:p>
    <w:p w:rsidR="00D65D43" w:rsidRPr="000F66FF" w:rsidRDefault="00D65D43" w:rsidP="00D65D43">
      <w:pPr>
        <w:rPr>
          <w:sz w:val="26"/>
          <w:szCs w:val="26"/>
        </w:rPr>
      </w:pPr>
      <w:r w:rsidRPr="000F66FF">
        <w:rPr>
          <w:sz w:val="26"/>
          <w:szCs w:val="26"/>
        </w:rPr>
        <w:t>Sir,</w:t>
      </w:r>
    </w:p>
    <w:p w:rsidR="00D65D43" w:rsidRPr="000F66FF" w:rsidRDefault="00D65D43" w:rsidP="00D65D43">
      <w:pPr>
        <w:ind w:firstLine="720"/>
        <w:rPr>
          <w:sz w:val="26"/>
          <w:szCs w:val="26"/>
        </w:rPr>
      </w:pPr>
      <w:r w:rsidRPr="000F66FF">
        <w:rPr>
          <w:sz w:val="26"/>
          <w:szCs w:val="26"/>
        </w:rPr>
        <w:t xml:space="preserve">We, the undersigned, offer to provide the </w:t>
      </w:r>
      <w:r w:rsidR="002A1B1A" w:rsidRPr="000F66FF">
        <w:rPr>
          <w:sz w:val="26"/>
          <w:szCs w:val="26"/>
        </w:rPr>
        <w:t>bidding</w:t>
      </w:r>
      <w:r w:rsidRPr="000F66FF">
        <w:rPr>
          <w:sz w:val="26"/>
          <w:szCs w:val="26"/>
        </w:rPr>
        <w:t xml:space="preserve"> services for the above assignment in accordance with your Request for Proposal vide advertisement dated [Date]for the GIS-based Master Plan Formulation for --- Cities in --- State under AMRUT.</w:t>
      </w:r>
    </w:p>
    <w:p w:rsidR="00D65D43" w:rsidRPr="000F66FF" w:rsidRDefault="00D65D43" w:rsidP="00D65D43">
      <w:pPr>
        <w:rPr>
          <w:sz w:val="26"/>
          <w:szCs w:val="26"/>
        </w:rPr>
      </w:pPr>
    </w:p>
    <w:p w:rsidR="00D65D43" w:rsidRPr="000F66FF" w:rsidRDefault="00D65D43" w:rsidP="00B370B8">
      <w:pPr>
        <w:rPr>
          <w:sz w:val="26"/>
          <w:szCs w:val="26"/>
        </w:rPr>
      </w:pPr>
      <w:r w:rsidRPr="000F66FF">
        <w:rPr>
          <w:sz w:val="26"/>
          <w:szCs w:val="26"/>
        </w:rPr>
        <w:t xml:space="preserve">We are hereby submitting our Technical Proposal and Demand Draft of Rs. ------/- towards Earnest Money in one envelope and a Financial Proposal sealed under a separate envelope. The Technical Proposal is also provided in a </w:t>
      </w:r>
      <w:r w:rsidR="00F169F1" w:rsidRPr="000F66FF">
        <w:rPr>
          <w:sz w:val="26"/>
          <w:szCs w:val="26"/>
        </w:rPr>
        <w:t>PEN DRIVE</w:t>
      </w:r>
      <w:r w:rsidRPr="000F66FF">
        <w:rPr>
          <w:sz w:val="26"/>
          <w:szCs w:val="26"/>
        </w:rPr>
        <w:t xml:space="preserve">. </w:t>
      </w:r>
    </w:p>
    <w:p w:rsidR="00D65D43" w:rsidRPr="000F66FF" w:rsidRDefault="00D65D43" w:rsidP="00D65D43">
      <w:pPr>
        <w:rPr>
          <w:sz w:val="26"/>
          <w:szCs w:val="26"/>
        </w:rPr>
      </w:pPr>
    </w:p>
    <w:p w:rsidR="00D65D43" w:rsidRPr="000F66FF" w:rsidRDefault="00D65D43" w:rsidP="00D65D43">
      <w:pPr>
        <w:rPr>
          <w:sz w:val="26"/>
          <w:szCs w:val="26"/>
        </w:rPr>
      </w:pPr>
      <w:r w:rsidRPr="000F66FF">
        <w:rPr>
          <w:sz w:val="26"/>
          <w:szCs w:val="26"/>
        </w:rPr>
        <w:t xml:space="preserve">The Proposal contains the following documents in separate sealed envelopes: </w:t>
      </w:r>
    </w:p>
    <w:p w:rsidR="00D65D43" w:rsidRPr="000F66FF" w:rsidRDefault="00D65D43" w:rsidP="00D65D43">
      <w:pPr>
        <w:rPr>
          <w:sz w:val="26"/>
          <w:szCs w:val="26"/>
        </w:rPr>
      </w:pPr>
    </w:p>
    <w:p w:rsidR="00D65D43" w:rsidRPr="000F66FF" w:rsidRDefault="00D65D43" w:rsidP="00B370B8">
      <w:pPr>
        <w:ind w:firstLine="720"/>
        <w:rPr>
          <w:sz w:val="26"/>
          <w:szCs w:val="26"/>
        </w:rPr>
      </w:pPr>
      <w:r w:rsidRPr="000F66FF">
        <w:rPr>
          <w:sz w:val="26"/>
          <w:szCs w:val="26"/>
        </w:rPr>
        <w:t xml:space="preserve">Technical Proposal – original + DD </w:t>
      </w:r>
    </w:p>
    <w:p w:rsidR="00D65D43" w:rsidRPr="000F66FF" w:rsidRDefault="00D65D43" w:rsidP="00D65D43">
      <w:pPr>
        <w:ind w:left="720"/>
        <w:rPr>
          <w:sz w:val="26"/>
          <w:szCs w:val="26"/>
        </w:rPr>
      </w:pPr>
      <w:r w:rsidRPr="000F66FF">
        <w:rPr>
          <w:sz w:val="26"/>
          <w:szCs w:val="26"/>
        </w:rPr>
        <w:t>F</w:t>
      </w:r>
      <w:r w:rsidR="00346648" w:rsidRPr="000F66FF">
        <w:rPr>
          <w:sz w:val="26"/>
          <w:szCs w:val="26"/>
        </w:rPr>
        <w:t xml:space="preserve">inancial Proposal – original </w:t>
      </w:r>
    </w:p>
    <w:p w:rsidR="00D65D43" w:rsidRPr="000F66FF" w:rsidRDefault="00F169F1" w:rsidP="00D65D43">
      <w:pPr>
        <w:ind w:left="720"/>
        <w:rPr>
          <w:sz w:val="26"/>
          <w:szCs w:val="26"/>
        </w:rPr>
      </w:pPr>
      <w:r w:rsidRPr="000F66FF">
        <w:rPr>
          <w:sz w:val="26"/>
          <w:szCs w:val="26"/>
        </w:rPr>
        <w:t>PEN DRIVE</w:t>
      </w:r>
      <w:r w:rsidR="00D65D43" w:rsidRPr="000F66FF">
        <w:rPr>
          <w:sz w:val="26"/>
          <w:szCs w:val="26"/>
        </w:rPr>
        <w:t xml:space="preserve"> containing copy of Pre-Qualification and Technical Proposal</w:t>
      </w:r>
    </w:p>
    <w:p w:rsidR="00D65D43" w:rsidRPr="000F66FF" w:rsidRDefault="00D65D43" w:rsidP="00D65D43">
      <w:pPr>
        <w:pStyle w:val="BodyText"/>
        <w:rPr>
          <w:sz w:val="26"/>
          <w:szCs w:val="26"/>
        </w:rPr>
      </w:pPr>
    </w:p>
    <w:p w:rsidR="00D65D43" w:rsidRPr="000F66FF" w:rsidRDefault="00D65D43" w:rsidP="00D65D43">
      <w:pPr>
        <w:rPr>
          <w:sz w:val="26"/>
          <w:szCs w:val="26"/>
        </w:rPr>
      </w:pPr>
      <w:r w:rsidRPr="000F66FF">
        <w:rPr>
          <w:sz w:val="26"/>
          <w:szCs w:val="26"/>
        </w:rPr>
        <w:t>We have gone through the RFP documents and understand the terms and conditions.  We understand that you are not bound to accept any proposal you receive.</w:t>
      </w:r>
    </w:p>
    <w:p w:rsidR="00D65D43" w:rsidRPr="000F66FF" w:rsidRDefault="00D65D43" w:rsidP="00D65D43">
      <w:pPr>
        <w:rPr>
          <w:sz w:val="26"/>
          <w:szCs w:val="26"/>
        </w:rPr>
      </w:pPr>
    </w:p>
    <w:p w:rsidR="00D65D43" w:rsidRPr="000F66FF" w:rsidRDefault="00D65D43" w:rsidP="00D65D43">
      <w:pPr>
        <w:jc w:val="right"/>
        <w:rPr>
          <w:sz w:val="26"/>
          <w:szCs w:val="26"/>
        </w:rPr>
      </w:pPr>
      <w:r w:rsidRPr="000F66FF">
        <w:rPr>
          <w:sz w:val="26"/>
          <w:szCs w:val="26"/>
        </w:rPr>
        <w:t>Yours sincerely,</w:t>
      </w:r>
    </w:p>
    <w:p w:rsidR="00D65D43" w:rsidRPr="000F66FF" w:rsidRDefault="00D65D43" w:rsidP="00D65D43">
      <w:pPr>
        <w:jc w:val="right"/>
        <w:rPr>
          <w:sz w:val="26"/>
          <w:szCs w:val="26"/>
        </w:rPr>
      </w:pPr>
    </w:p>
    <w:p w:rsidR="00D65D43" w:rsidRPr="000F66FF" w:rsidRDefault="00D65D43" w:rsidP="00D65D43">
      <w:pPr>
        <w:jc w:val="right"/>
        <w:rPr>
          <w:sz w:val="26"/>
          <w:szCs w:val="26"/>
        </w:rPr>
      </w:pPr>
    </w:p>
    <w:p w:rsidR="00D65D43" w:rsidRPr="000F66FF" w:rsidRDefault="00D65D43" w:rsidP="00D65D43">
      <w:pPr>
        <w:jc w:val="right"/>
        <w:rPr>
          <w:sz w:val="26"/>
          <w:szCs w:val="26"/>
        </w:rPr>
      </w:pPr>
      <w:r w:rsidRPr="000F66FF">
        <w:rPr>
          <w:sz w:val="26"/>
          <w:szCs w:val="26"/>
        </w:rPr>
        <w:t xml:space="preserve">Authorized </w:t>
      </w:r>
      <w:r w:rsidR="00006838" w:rsidRPr="000F66FF">
        <w:rPr>
          <w:sz w:val="26"/>
          <w:szCs w:val="26"/>
        </w:rPr>
        <w:t>Signatory</w:t>
      </w:r>
      <w:r w:rsidRPr="000F66FF">
        <w:rPr>
          <w:sz w:val="26"/>
          <w:szCs w:val="26"/>
        </w:rPr>
        <w:t>:</w:t>
      </w:r>
    </w:p>
    <w:p w:rsidR="00D65D43" w:rsidRPr="000F66FF" w:rsidRDefault="00D65D43" w:rsidP="00D65D43">
      <w:pPr>
        <w:jc w:val="right"/>
        <w:rPr>
          <w:sz w:val="26"/>
          <w:szCs w:val="26"/>
        </w:rPr>
      </w:pPr>
      <w:r w:rsidRPr="000F66FF">
        <w:rPr>
          <w:sz w:val="26"/>
          <w:szCs w:val="26"/>
        </w:rPr>
        <w:t>Name and Title of Signatory:</w:t>
      </w:r>
    </w:p>
    <w:p w:rsidR="00D65D43" w:rsidRPr="000F66FF" w:rsidRDefault="00D65D43" w:rsidP="00D65D43">
      <w:pPr>
        <w:jc w:val="right"/>
        <w:rPr>
          <w:sz w:val="26"/>
          <w:szCs w:val="26"/>
        </w:rPr>
      </w:pPr>
      <w:r w:rsidRPr="000F66FF">
        <w:rPr>
          <w:sz w:val="26"/>
          <w:szCs w:val="26"/>
        </w:rPr>
        <w:t>Name of Firm:</w:t>
      </w:r>
    </w:p>
    <w:p w:rsidR="00D65D43" w:rsidRPr="000F66FF" w:rsidRDefault="00D65D43" w:rsidP="00D65D43">
      <w:pPr>
        <w:jc w:val="right"/>
        <w:rPr>
          <w:sz w:val="26"/>
          <w:szCs w:val="26"/>
        </w:rPr>
      </w:pPr>
      <w:r w:rsidRPr="000F66FF">
        <w:rPr>
          <w:sz w:val="26"/>
          <w:szCs w:val="26"/>
        </w:rPr>
        <w:t>Address:</w:t>
      </w:r>
    </w:p>
    <w:p w:rsidR="00D65D43" w:rsidRPr="000F66FF" w:rsidRDefault="00D65D43" w:rsidP="00D65D43">
      <w:pPr>
        <w:rPr>
          <w:sz w:val="26"/>
          <w:szCs w:val="26"/>
        </w:rPr>
      </w:pPr>
    </w:p>
    <w:p w:rsidR="00D65D43" w:rsidRPr="000F66FF" w:rsidRDefault="00D65D43" w:rsidP="00D65D43">
      <w:pPr>
        <w:rPr>
          <w:sz w:val="26"/>
          <w:szCs w:val="26"/>
        </w:rPr>
      </w:pPr>
    </w:p>
    <w:p w:rsidR="00D65D43" w:rsidRPr="000F66FF" w:rsidRDefault="00D65D43" w:rsidP="00D65D43">
      <w:pPr>
        <w:rPr>
          <w:sz w:val="26"/>
          <w:szCs w:val="26"/>
        </w:rPr>
      </w:pPr>
      <w:r w:rsidRPr="000F66FF">
        <w:rPr>
          <w:sz w:val="26"/>
          <w:szCs w:val="26"/>
        </w:rPr>
        <w:t xml:space="preserve">Encl: </w:t>
      </w:r>
      <w:r w:rsidRPr="000F66FF">
        <w:rPr>
          <w:sz w:val="26"/>
          <w:szCs w:val="26"/>
        </w:rPr>
        <w:tab/>
        <w:t>As above</w:t>
      </w:r>
    </w:p>
    <w:p w:rsidR="00D65D43" w:rsidRPr="000F66FF" w:rsidRDefault="00D65D43" w:rsidP="00D65D43">
      <w:pPr>
        <w:ind w:left="360"/>
        <w:jc w:val="left"/>
        <w:rPr>
          <w:sz w:val="26"/>
          <w:szCs w:val="26"/>
        </w:rPr>
      </w:pPr>
    </w:p>
    <w:p w:rsidR="00D65D43" w:rsidRPr="000F66FF" w:rsidRDefault="00D65D43" w:rsidP="00D65D43">
      <w:pPr>
        <w:ind w:left="360"/>
        <w:jc w:val="left"/>
        <w:rPr>
          <w:sz w:val="26"/>
          <w:szCs w:val="26"/>
        </w:rPr>
      </w:pPr>
    </w:p>
    <w:p w:rsidR="00D65D43" w:rsidRPr="000F66FF" w:rsidRDefault="00D65D43" w:rsidP="00D65D43">
      <w:pPr>
        <w:ind w:left="360"/>
        <w:jc w:val="left"/>
        <w:rPr>
          <w:sz w:val="26"/>
          <w:szCs w:val="26"/>
        </w:rPr>
      </w:pPr>
    </w:p>
    <w:p w:rsidR="00D65D43" w:rsidRPr="000F66FF" w:rsidRDefault="00D65D43" w:rsidP="00D65D43">
      <w:pPr>
        <w:ind w:left="360"/>
        <w:jc w:val="left"/>
        <w:rPr>
          <w:sz w:val="26"/>
          <w:szCs w:val="26"/>
        </w:rPr>
      </w:pPr>
    </w:p>
    <w:p w:rsidR="009924CF" w:rsidRPr="000F66FF" w:rsidRDefault="00D65D43" w:rsidP="004767F1">
      <w:pPr>
        <w:pStyle w:val="BodyText"/>
        <w:tabs>
          <w:tab w:val="left" w:pos="396"/>
          <w:tab w:val="left" w:pos="7172"/>
        </w:tabs>
        <w:spacing w:after="0"/>
        <w:jc w:val="left"/>
        <w:rPr>
          <w:sz w:val="26"/>
          <w:szCs w:val="26"/>
        </w:rPr>
      </w:pPr>
      <w:r w:rsidRPr="000F66FF">
        <w:rPr>
          <w:sz w:val="26"/>
          <w:szCs w:val="26"/>
        </w:rPr>
        <w:br w:type="page"/>
      </w:r>
    </w:p>
    <w:p w:rsidR="001D1580" w:rsidRPr="000F66FF" w:rsidRDefault="001D1580" w:rsidP="009924CF">
      <w:pPr>
        <w:rPr>
          <w:b/>
          <w:sz w:val="26"/>
          <w:szCs w:val="26"/>
        </w:rPr>
      </w:pPr>
    </w:p>
    <w:p w:rsidR="00D8725A" w:rsidRPr="000F66FF" w:rsidRDefault="0075745E" w:rsidP="009924CF">
      <w:pPr>
        <w:rPr>
          <w:b/>
          <w:sz w:val="26"/>
          <w:szCs w:val="26"/>
        </w:rPr>
      </w:pPr>
      <w:r w:rsidRPr="000F66FF">
        <w:rPr>
          <w:b/>
          <w:sz w:val="26"/>
          <w:szCs w:val="26"/>
        </w:rPr>
        <w:t>5</w:t>
      </w:r>
      <w:r w:rsidR="00BF27B7" w:rsidRPr="000F66FF">
        <w:rPr>
          <w:b/>
          <w:sz w:val="26"/>
          <w:szCs w:val="26"/>
        </w:rPr>
        <w:t>B</w:t>
      </w:r>
      <w:r w:rsidR="00D8725A" w:rsidRPr="000F66FF">
        <w:rPr>
          <w:b/>
          <w:sz w:val="26"/>
          <w:szCs w:val="26"/>
        </w:rPr>
        <w:t xml:space="preserve">. </w:t>
      </w:r>
      <w:r w:rsidR="006832B3" w:rsidRPr="000F66FF">
        <w:rPr>
          <w:b/>
          <w:sz w:val="26"/>
          <w:szCs w:val="26"/>
        </w:rPr>
        <w:tab/>
      </w:r>
      <w:r w:rsidR="00D8725A" w:rsidRPr="000F66FF">
        <w:rPr>
          <w:b/>
          <w:sz w:val="26"/>
          <w:szCs w:val="26"/>
        </w:rPr>
        <w:t>Firm’s References</w:t>
      </w:r>
    </w:p>
    <w:p w:rsidR="00D8725A" w:rsidRPr="000F66FF" w:rsidRDefault="00D8725A" w:rsidP="00580C64">
      <w:pPr>
        <w:rPr>
          <w:sz w:val="26"/>
          <w:szCs w:val="26"/>
        </w:rPr>
      </w:pPr>
    </w:p>
    <w:p w:rsidR="001124CE" w:rsidRPr="000F66FF" w:rsidRDefault="00D8725A" w:rsidP="001124CE">
      <w:pPr>
        <w:pStyle w:val="BodyText"/>
        <w:rPr>
          <w:sz w:val="26"/>
          <w:szCs w:val="26"/>
        </w:rPr>
      </w:pPr>
      <w:r w:rsidRPr="000F66FF">
        <w:rPr>
          <w:sz w:val="26"/>
          <w:szCs w:val="26"/>
        </w:rPr>
        <w:t>Using the format below, provide information on each reference assignment for which your firm, either individually as a corporate entity or as one of the major companies within an association, was legally contracted.</w:t>
      </w:r>
      <w:r w:rsidR="001124CE" w:rsidRPr="000F66FF">
        <w:rPr>
          <w:sz w:val="26"/>
          <w:szCs w:val="26"/>
        </w:rPr>
        <w:t xml:space="preserve"> In Case of Consortium, the details of the both companies need to be filled in</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AA0599" w:rsidP="00580C64">
      <w:pPr>
        <w:rPr>
          <w:b/>
          <w:sz w:val="26"/>
          <w:szCs w:val="26"/>
        </w:rPr>
      </w:pPr>
      <w:proofErr w:type="gramStart"/>
      <w:r w:rsidRPr="000F66FF">
        <w:rPr>
          <w:b/>
          <w:sz w:val="26"/>
          <w:szCs w:val="26"/>
        </w:rPr>
        <w:t>5</w:t>
      </w:r>
      <w:r w:rsidR="00BF27B7" w:rsidRPr="000F66FF">
        <w:rPr>
          <w:b/>
          <w:sz w:val="26"/>
          <w:szCs w:val="26"/>
        </w:rPr>
        <w:t>B</w:t>
      </w:r>
      <w:r w:rsidR="00D8725A" w:rsidRPr="000F66FF">
        <w:rPr>
          <w:b/>
          <w:sz w:val="26"/>
          <w:szCs w:val="26"/>
        </w:rPr>
        <w:t>(</w:t>
      </w:r>
      <w:proofErr w:type="spellStart"/>
      <w:proofErr w:type="gramEnd"/>
      <w:r w:rsidR="00D8725A" w:rsidRPr="000F66FF">
        <w:rPr>
          <w:b/>
          <w:sz w:val="26"/>
          <w:szCs w:val="26"/>
        </w:rPr>
        <w:t>i</w:t>
      </w:r>
      <w:proofErr w:type="spellEnd"/>
      <w:r w:rsidR="00D8725A" w:rsidRPr="000F66FF">
        <w:rPr>
          <w:b/>
          <w:sz w:val="26"/>
          <w:szCs w:val="26"/>
        </w:rPr>
        <w:t>).  Relevant services carried out in the last five years that best illustrate qualifications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Firm’s Name:  </w:t>
      </w:r>
      <w:r w:rsidRPr="000F66FF">
        <w:rPr>
          <w:sz w:val="26"/>
          <w:szCs w:val="26"/>
        </w:rPr>
        <w:tab/>
      </w:r>
    </w:p>
    <w:p w:rsidR="00D8725A" w:rsidRPr="000F66FF" w:rsidRDefault="00D8725A" w:rsidP="00580C64">
      <w:pPr>
        <w:rPr>
          <w:sz w:val="26"/>
          <w:szCs w:val="26"/>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tblPr>
      <w:tblGrid>
        <w:gridCol w:w="2592"/>
        <w:gridCol w:w="2405"/>
        <w:gridCol w:w="4331"/>
      </w:tblGrid>
      <w:tr w:rsidR="00D8725A" w:rsidRPr="000F66FF">
        <w:tc>
          <w:tcPr>
            <w:tcW w:w="4997" w:type="dxa"/>
            <w:gridSpan w:val="2"/>
          </w:tcPr>
          <w:p w:rsidR="00D8725A" w:rsidRPr="000F66FF" w:rsidRDefault="00D8725A" w:rsidP="00580C64">
            <w:pPr>
              <w:rPr>
                <w:sz w:val="26"/>
                <w:szCs w:val="26"/>
              </w:rPr>
            </w:pPr>
            <w:r w:rsidRPr="000F66FF">
              <w:rPr>
                <w:sz w:val="26"/>
                <w:szCs w:val="26"/>
              </w:rPr>
              <w:t>Assignment Name:</w:t>
            </w:r>
          </w:p>
          <w:p w:rsidR="00D8725A" w:rsidRPr="000F66FF" w:rsidRDefault="00D8725A" w:rsidP="00580C64">
            <w:pPr>
              <w:rPr>
                <w:sz w:val="26"/>
                <w:szCs w:val="26"/>
              </w:rPr>
            </w:pPr>
          </w:p>
        </w:tc>
        <w:tc>
          <w:tcPr>
            <w:tcW w:w="4331" w:type="dxa"/>
          </w:tcPr>
          <w:p w:rsidR="00D8725A" w:rsidRPr="000F66FF" w:rsidRDefault="00D8725A" w:rsidP="00580C64">
            <w:pPr>
              <w:rPr>
                <w:sz w:val="26"/>
                <w:szCs w:val="26"/>
              </w:rPr>
            </w:pPr>
            <w:r w:rsidRPr="000F66FF">
              <w:rPr>
                <w:sz w:val="26"/>
                <w:szCs w:val="26"/>
              </w:rPr>
              <w:t>Country:</w:t>
            </w:r>
          </w:p>
        </w:tc>
      </w:tr>
      <w:tr w:rsidR="00D8725A" w:rsidRPr="000F66FF">
        <w:tc>
          <w:tcPr>
            <w:tcW w:w="4997" w:type="dxa"/>
            <w:gridSpan w:val="2"/>
          </w:tcPr>
          <w:p w:rsidR="00D8725A" w:rsidRPr="000F66FF" w:rsidRDefault="00D8725A" w:rsidP="00580C64">
            <w:pPr>
              <w:rPr>
                <w:sz w:val="26"/>
                <w:szCs w:val="26"/>
              </w:rPr>
            </w:pPr>
            <w:r w:rsidRPr="000F66FF">
              <w:rPr>
                <w:sz w:val="26"/>
                <w:szCs w:val="26"/>
              </w:rPr>
              <w:t>Location within Country:</w:t>
            </w:r>
          </w:p>
          <w:p w:rsidR="00D8725A" w:rsidRPr="000F66FF" w:rsidRDefault="00D8725A" w:rsidP="00580C64">
            <w:pPr>
              <w:rPr>
                <w:sz w:val="26"/>
                <w:szCs w:val="26"/>
              </w:rPr>
            </w:pPr>
          </w:p>
        </w:tc>
        <w:tc>
          <w:tcPr>
            <w:tcW w:w="4331" w:type="dxa"/>
          </w:tcPr>
          <w:p w:rsidR="00D8725A" w:rsidRPr="000F66FF" w:rsidRDefault="00D8725A" w:rsidP="00580C64">
            <w:pPr>
              <w:rPr>
                <w:sz w:val="26"/>
                <w:szCs w:val="26"/>
              </w:rPr>
            </w:pPr>
            <w:r w:rsidRPr="000F66FF">
              <w:rPr>
                <w:sz w:val="26"/>
                <w:szCs w:val="26"/>
              </w:rPr>
              <w:t>Key professional staff provided by your Firm/ (profiles):</w:t>
            </w:r>
          </w:p>
        </w:tc>
      </w:tr>
      <w:tr w:rsidR="00D8725A" w:rsidRPr="000F66FF">
        <w:tc>
          <w:tcPr>
            <w:tcW w:w="4997" w:type="dxa"/>
            <w:gridSpan w:val="2"/>
          </w:tcPr>
          <w:p w:rsidR="00D8725A" w:rsidRPr="000F66FF" w:rsidRDefault="00D8725A" w:rsidP="00580C64">
            <w:pPr>
              <w:rPr>
                <w:sz w:val="26"/>
                <w:szCs w:val="26"/>
              </w:rPr>
            </w:pPr>
            <w:r w:rsidRPr="000F66FF">
              <w:rPr>
                <w:sz w:val="26"/>
                <w:szCs w:val="26"/>
              </w:rPr>
              <w:t>Name of Client:</w:t>
            </w:r>
          </w:p>
          <w:p w:rsidR="00D8725A" w:rsidRPr="000F66FF" w:rsidRDefault="00D8725A" w:rsidP="00580C64">
            <w:pPr>
              <w:rPr>
                <w:sz w:val="26"/>
                <w:szCs w:val="26"/>
              </w:rPr>
            </w:pPr>
          </w:p>
        </w:tc>
        <w:tc>
          <w:tcPr>
            <w:tcW w:w="4331" w:type="dxa"/>
          </w:tcPr>
          <w:p w:rsidR="00D8725A" w:rsidRPr="000F66FF" w:rsidRDefault="00D8725A" w:rsidP="00580C64">
            <w:pPr>
              <w:rPr>
                <w:sz w:val="26"/>
                <w:szCs w:val="26"/>
              </w:rPr>
            </w:pPr>
            <w:r w:rsidRPr="000F66FF">
              <w:rPr>
                <w:sz w:val="26"/>
                <w:szCs w:val="26"/>
              </w:rPr>
              <w:t>No. of Staff:</w:t>
            </w:r>
          </w:p>
        </w:tc>
      </w:tr>
      <w:tr w:rsidR="00D8725A" w:rsidRPr="000F66FF">
        <w:tc>
          <w:tcPr>
            <w:tcW w:w="4997" w:type="dxa"/>
            <w:gridSpan w:val="2"/>
          </w:tcPr>
          <w:p w:rsidR="00D8725A" w:rsidRPr="000F66FF" w:rsidRDefault="00D8725A" w:rsidP="00580C64">
            <w:pPr>
              <w:rPr>
                <w:sz w:val="26"/>
                <w:szCs w:val="26"/>
              </w:rPr>
            </w:pPr>
            <w:r w:rsidRPr="000F66FF">
              <w:rPr>
                <w:sz w:val="26"/>
                <w:szCs w:val="26"/>
              </w:rPr>
              <w:t>Address:</w:t>
            </w:r>
          </w:p>
          <w:p w:rsidR="00D8725A" w:rsidRPr="000F66FF" w:rsidRDefault="00D8725A" w:rsidP="00580C64">
            <w:pPr>
              <w:rPr>
                <w:sz w:val="26"/>
                <w:szCs w:val="26"/>
              </w:rPr>
            </w:pPr>
          </w:p>
          <w:p w:rsidR="00D8725A" w:rsidRPr="000F66FF" w:rsidRDefault="00D8725A" w:rsidP="00580C64">
            <w:pPr>
              <w:rPr>
                <w:sz w:val="26"/>
                <w:szCs w:val="26"/>
              </w:rPr>
            </w:pPr>
          </w:p>
        </w:tc>
        <w:tc>
          <w:tcPr>
            <w:tcW w:w="4331" w:type="dxa"/>
          </w:tcPr>
          <w:p w:rsidR="00D8725A" w:rsidRPr="000F66FF" w:rsidRDefault="00D8725A" w:rsidP="00580C64">
            <w:pPr>
              <w:rPr>
                <w:sz w:val="26"/>
                <w:szCs w:val="26"/>
              </w:rPr>
            </w:pPr>
            <w:r w:rsidRPr="000F66FF">
              <w:rPr>
                <w:sz w:val="26"/>
                <w:szCs w:val="26"/>
              </w:rPr>
              <w:t xml:space="preserve">No. of Staff-months: </w:t>
            </w:r>
          </w:p>
          <w:p w:rsidR="00D8725A" w:rsidRPr="000F66FF" w:rsidRDefault="00D8725A" w:rsidP="00580C64">
            <w:pPr>
              <w:rPr>
                <w:sz w:val="26"/>
                <w:szCs w:val="26"/>
              </w:rPr>
            </w:pPr>
            <w:r w:rsidRPr="000F66FF">
              <w:rPr>
                <w:sz w:val="26"/>
                <w:szCs w:val="26"/>
              </w:rPr>
              <w:t>Duration of assignment:</w:t>
            </w:r>
          </w:p>
        </w:tc>
      </w:tr>
      <w:tr w:rsidR="00D8725A" w:rsidRPr="000F66FF">
        <w:tc>
          <w:tcPr>
            <w:tcW w:w="2592" w:type="dxa"/>
          </w:tcPr>
          <w:p w:rsidR="00D8725A" w:rsidRPr="000F66FF" w:rsidRDefault="00D8725A" w:rsidP="00580C64">
            <w:pPr>
              <w:rPr>
                <w:sz w:val="26"/>
                <w:szCs w:val="26"/>
              </w:rPr>
            </w:pPr>
            <w:r w:rsidRPr="000F66FF">
              <w:rPr>
                <w:sz w:val="26"/>
                <w:szCs w:val="26"/>
              </w:rPr>
              <w:t xml:space="preserve">Start Date </w:t>
            </w:r>
          </w:p>
          <w:p w:rsidR="00D8725A" w:rsidRPr="000F66FF" w:rsidRDefault="00D8725A" w:rsidP="00580C64">
            <w:pPr>
              <w:rPr>
                <w:sz w:val="26"/>
                <w:szCs w:val="26"/>
              </w:rPr>
            </w:pPr>
            <w:r w:rsidRPr="000F66FF">
              <w:rPr>
                <w:sz w:val="26"/>
                <w:szCs w:val="26"/>
              </w:rPr>
              <w:t>(Month/Year):</w:t>
            </w:r>
          </w:p>
          <w:p w:rsidR="00D8725A" w:rsidRPr="000F66FF" w:rsidRDefault="00D8725A" w:rsidP="00580C64">
            <w:pPr>
              <w:rPr>
                <w:sz w:val="26"/>
                <w:szCs w:val="26"/>
              </w:rPr>
            </w:pPr>
          </w:p>
        </w:tc>
        <w:tc>
          <w:tcPr>
            <w:tcW w:w="2405" w:type="dxa"/>
          </w:tcPr>
          <w:p w:rsidR="00D8725A" w:rsidRPr="000F66FF" w:rsidRDefault="00D8725A" w:rsidP="00580C64">
            <w:pPr>
              <w:rPr>
                <w:sz w:val="26"/>
                <w:szCs w:val="26"/>
              </w:rPr>
            </w:pPr>
            <w:r w:rsidRPr="000F66FF">
              <w:rPr>
                <w:sz w:val="26"/>
                <w:szCs w:val="26"/>
              </w:rPr>
              <w:t xml:space="preserve">Completion Date </w:t>
            </w:r>
          </w:p>
          <w:p w:rsidR="00D8725A" w:rsidRPr="000F66FF" w:rsidRDefault="00D8725A" w:rsidP="00580C64">
            <w:pPr>
              <w:rPr>
                <w:sz w:val="26"/>
                <w:szCs w:val="26"/>
              </w:rPr>
            </w:pPr>
            <w:r w:rsidRPr="000F66FF">
              <w:rPr>
                <w:sz w:val="26"/>
                <w:szCs w:val="26"/>
              </w:rPr>
              <w:t>(Month/Year):</w:t>
            </w:r>
          </w:p>
        </w:tc>
        <w:tc>
          <w:tcPr>
            <w:tcW w:w="4331" w:type="dxa"/>
          </w:tcPr>
          <w:p w:rsidR="00D8725A" w:rsidRPr="000F66FF" w:rsidRDefault="00D8725A" w:rsidP="00580C64">
            <w:pPr>
              <w:rPr>
                <w:sz w:val="26"/>
                <w:szCs w:val="26"/>
              </w:rPr>
            </w:pPr>
            <w:r w:rsidRPr="000F66FF">
              <w:rPr>
                <w:sz w:val="26"/>
                <w:szCs w:val="26"/>
              </w:rPr>
              <w:t xml:space="preserve">Approx. Value of Services </w:t>
            </w:r>
          </w:p>
          <w:p w:rsidR="00D8725A" w:rsidRPr="000F66FF" w:rsidRDefault="00D8725A" w:rsidP="00580C64">
            <w:pPr>
              <w:rPr>
                <w:sz w:val="26"/>
                <w:szCs w:val="26"/>
              </w:rPr>
            </w:pPr>
            <w:r w:rsidRPr="000F66FF">
              <w:rPr>
                <w:sz w:val="26"/>
                <w:szCs w:val="26"/>
              </w:rPr>
              <w:t>(</w:t>
            </w:r>
            <w:proofErr w:type="gramStart"/>
            <w:r w:rsidRPr="000F66FF">
              <w:rPr>
                <w:sz w:val="26"/>
                <w:szCs w:val="26"/>
              </w:rPr>
              <w:t>in</w:t>
            </w:r>
            <w:proofErr w:type="gramEnd"/>
            <w:r w:rsidRPr="000F66FF">
              <w:rPr>
                <w:sz w:val="26"/>
                <w:szCs w:val="26"/>
              </w:rPr>
              <w:t xml:space="preserve"> Rs.):</w:t>
            </w:r>
          </w:p>
        </w:tc>
      </w:tr>
      <w:tr w:rsidR="00D8725A" w:rsidRPr="000F66FF">
        <w:tc>
          <w:tcPr>
            <w:tcW w:w="4997" w:type="dxa"/>
            <w:gridSpan w:val="2"/>
          </w:tcPr>
          <w:p w:rsidR="00D8725A" w:rsidRPr="000F66FF" w:rsidRDefault="00D8725A" w:rsidP="00580C64">
            <w:pPr>
              <w:rPr>
                <w:sz w:val="26"/>
                <w:szCs w:val="26"/>
              </w:rPr>
            </w:pPr>
            <w:r w:rsidRPr="000F66FF">
              <w:rPr>
                <w:sz w:val="26"/>
                <w:szCs w:val="26"/>
              </w:rPr>
              <w:t xml:space="preserve">Name of Associated </w:t>
            </w:r>
            <w:r w:rsidR="002A1B1A" w:rsidRPr="000F66FF">
              <w:rPr>
                <w:sz w:val="26"/>
                <w:szCs w:val="26"/>
              </w:rPr>
              <w:t>Bidder</w:t>
            </w:r>
            <w:r w:rsidRPr="000F66FF">
              <w:rPr>
                <w:sz w:val="26"/>
                <w:szCs w:val="26"/>
              </w:rPr>
              <w:t>s, if any:</w:t>
            </w:r>
          </w:p>
          <w:p w:rsidR="00D8725A" w:rsidRPr="000F66FF" w:rsidRDefault="00D8725A" w:rsidP="00580C64">
            <w:pPr>
              <w:rPr>
                <w:sz w:val="26"/>
                <w:szCs w:val="26"/>
              </w:rPr>
            </w:pPr>
          </w:p>
          <w:p w:rsidR="00D8725A" w:rsidRPr="000F66FF" w:rsidRDefault="00D8725A" w:rsidP="00580C64">
            <w:pPr>
              <w:rPr>
                <w:sz w:val="26"/>
                <w:szCs w:val="26"/>
              </w:rPr>
            </w:pPr>
          </w:p>
        </w:tc>
        <w:tc>
          <w:tcPr>
            <w:tcW w:w="4331" w:type="dxa"/>
          </w:tcPr>
          <w:p w:rsidR="00D8725A" w:rsidRPr="000F66FF" w:rsidRDefault="00D8725A" w:rsidP="00580C64">
            <w:pPr>
              <w:rPr>
                <w:sz w:val="26"/>
                <w:szCs w:val="26"/>
              </w:rPr>
            </w:pPr>
            <w:r w:rsidRPr="000F66FF">
              <w:rPr>
                <w:sz w:val="26"/>
                <w:szCs w:val="26"/>
              </w:rPr>
              <w:t>No. of months of key professional staff</w:t>
            </w:r>
          </w:p>
          <w:p w:rsidR="00D8725A" w:rsidRPr="000F66FF" w:rsidRDefault="00D8725A" w:rsidP="00580C64">
            <w:pPr>
              <w:rPr>
                <w:sz w:val="26"/>
                <w:szCs w:val="26"/>
              </w:rPr>
            </w:pPr>
            <w:r w:rsidRPr="000F66FF">
              <w:rPr>
                <w:sz w:val="26"/>
                <w:szCs w:val="26"/>
              </w:rPr>
              <w:t xml:space="preserve">provided by Associated </w:t>
            </w:r>
            <w:r w:rsidR="002A1B1A" w:rsidRPr="000F66FF">
              <w:rPr>
                <w:sz w:val="26"/>
                <w:szCs w:val="26"/>
              </w:rPr>
              <w:t>Bidder</w:t>
            </w:r>
            <w:r w:rsidRPr="000F66FF">
              <w:rPr>
                <w:sz w:val="26"/>
                <w:szCs w:val="26"/>
              </w:rPr>
              <w:t>s:</w:t>
            </w:r>
          </w:p>
        </w:tc>
      </w:tr>
      <w:tr w:rsidR="00D8725A" w:rsidRPr="000F66FF">
        <w:tc>
          <w:tcPr>
            <w:tcW w:w="9328" w:type="dxa"/>
            <w:gridSpan w:val="3"/>
          </w:tcPr>
          <w:p w:rsidR="00D8725A" w:rsidRPr="000F66FF" w:rsidRDefault="00D8725A" w:rsidP="00580C64">
            <w:pPr>
              <w:rPr>
                <w:sz w:val="26"/>
                <w:szCs w:val="26"/>
              </w:rPr>
            </w:pPr>
            <w:r w:rsidRPr="000F66FF">
              <w:rPr>
                <w:sz w:val="26"/>
                <w:szCs w:val="26"/>
              </w:rPr>
              <w:t>Name of Senior Staff (Project Director/Coordinator, Team Leader) involved and functions performed:</w:t>
            </w:r>
          </w:p>
          <w:p w:rsidR="00D8725A" w:rsidRPr="000F66FF" w:rsidRDefault="00D8725A" w:rsidP="00580C64">
            <w:pPr>
              <w:rPr>
                <w:sz w:val="26"/>
                <w:szCs w:val="26"/>
              </w:rPr>
            </w:pPr>
          </w:p>
          <w:p w:rsidR="006832B3" w:rsidRPr="000F66FF" w:rsidRDefault="006832B3" w:rsidP="006832B3">
            <w:pPr>
              <w:pStyle w:val="BodyText"/>
              <w:rPr>
                <w:sz w:val="26"/>
                <w:szCs w:val="26"/>
              </w:rPr>
            </w:pPr>
          </w:p>
        </w:tc>
      </w:tr>
      <w:tr w:rsidR="00D8725A" w:rsidRPr="000F66FF">
        <w:tc>
          <w:tcPr>
            <w:tcW w:w="9328" w:type="dxa"/>
            <w:gridSpan w:val="3"/>
          </w:tcPr>
          <w:p w:rsidR="00D8725A" w:rsidRPr="000F66FF" w:rsidRDefault="00D8725A" w:rsidP="00580C64">
            <w:pPr>
              <w:rPr>
                <w:sz w:val="26"/>
                <w:szCs w:val="26"/>
              </w:rPr>
            </w:pPr>
            <w:r w:rsidRPr="000F66FF">
              <w:rPr>
                <w:sz w:val="26"/>
                <w:szCs w:val="26"/>
              </w:rPr>
              <w:t>Narrative Description of Project:</w:t>
            </w:r>
          </w:p>
          <w:p w:rsidR="00D8725A" w:rsidRPr="000F66FF" w:rsidRDefault="00D8725A" w:rsidP="00580C64">
            <w:pPr>
              <w:rPr>
                <w:sz w:val="26"/>
                <w:szCs w:val="26"/>
              </w:rPr>
            </w:pPr>
          </w:p>
          <w:p w:rsidR="00D8725A" w:rsidRPr="000F66FF" w:rsidRDefault="00D8725A" w:rsidP="00580C64">
            <w:pPr>
              <w:rPr>
                <w:sz w:val="26"/>
                <w:szCs w:val="26"/>
              </w:rPr>
            </w:pPr>
          </w:p>
        </w:tc>
      </w:tr>
      <w:tr w:rsidR="00D8725A" w:rsidRPr="000F66FF" w:rsidTr="00332BED">
        <w:trPr>
          <w:trHeight w:val="395"/>
        </w:trPr>
        <w:tc>
          <w:tcPr>
            <w:tcW w:w="9328" w:type="dxa"/>
            <w:gridSpan w:val="3"/>
          </w:tcPr>
          <w:p w:rsidR="00D8725A" w:rsidRPr="000F66FF" w:rsidRDefault="00D8725A" w:rsidP="00580C64">
            <w:pPr>
              <w:rPr>
                <w:sz w:val="26"/>
                <w:szCs w:val="26"/>
              </w:rPr>
            </w:pPr>
            <w:r w:rsidRPr="000F66FF">
              <w:rPr>
                <w:sz w:val="26"/>
                <w:szCs w:val="26"/>
              </w:rPr>
              <w:t>Description of Actual Services Provided by Your Staff:</w:t>
            </w:r>
          </w:p>
          <w:p w:rsidR="00D8725A" w:rsidRPr="000F66FF" w:rsidRDefault="00D8725A" w:rsidP="00580C64">
            <w:pPr>
              <w:rPr>
                <w:sz w:val="26"/>
                <w:szCs w:val="26"/>
              </w:rPr>
            </w:pPr>
          </w:p>
          <w:p w:rsidR="00D8725A" w:rsidRPr="000F66FF" w:rsidRDefault="00D8725A" w:rsidP="00580C64">
            <w:pPr>
              <w:rPr>
                <w:sz w:val="26"/>
                <w:szCs w:val="26"/>
              </w:rPr>
            </w:pPr>
          </w:p>
        </w:tc>
      </w:tr>
    </w:tbl>
    <w:p w:rsidR="00332BED" w:rsidRPr="000F66FF" w:rsidRDefault="00332BED" w:rsidP="00332BED">
      <w:pPr>
        <w:pStyle w:val="BodyText"/>
        <w:rPr>
          <w:sz w:val="26"/>
          <w:szCs w:val="26"/>
        </w:rPr>
      </w:pPr>
    </w:p>
    <w:p w:rsidR="00D8725A" w:rsidRPr="000F66FF" w:rsidRDefault="0075745E" w:rsidP="00580C64">
      <w:pPr>
        <w:rPr>
          <w:b/>
          <w:sz w:val="26"/>
          <w:szCs w:val="26"/>
        </w:rPr>
      </w:pPr>
      <w:proofErr w:type="gramStart"/>
      <w:r w:rsidRPr="000F66FF">
        <w:rPr>
          <w:b/>
          <w:sz w:val="26"/>
          <w:szCs w:val="26"/>
        </w:rPr>
        <w:t>5</w:t>
      </w:r>
      <w:r w:rsidR="00BF27B7" w:rsidRPr="000F66FF">
        <w:rPr>
          <w:b/>
          <w:sz w:val="26"/>
          <w:szCs w:val="26"/>
        </w:rPr>
        <w:t>B</w:t>
      </w:r>
      <w:r w:rsidR="00D8725A" w:rsidRPr="000F66FF">
        <w:rPr>
          <w:b/>
          <w:sz w:val="26"/>
          <w:szCs w:val="26"/>
        </w:rPr>
        <w:t>(</w:t>
      </w:r>
      <w:proofErr w:type="gramEnd"/>
      <w:r w:rsidR="00D8725A" w:rsidRPr="000F66FF">
        <w:rPr>
          <w:b/>
          <w:sz w:val="26"/>
          <w:szCs w:val="26"/>
        </w:rPr>
        <w:t>ii).  Particulars and Experience of firm(s)</w:t>
      </w:r>
    </w:p>
    <w:p w:rsidR="00D8725A" w:rsidRPr="000F66FF" w:rsidRDefault="00D8725A" w:rsidP="00580C64">
      <w:pPr>
        <w:rPr>
          <w:b/>
          <w:smallCaps/>
          <w:sz w:val="26"/>
          <w:szCs w:val="26"/>
        </w:rPr>
      </w:pPr>
    </w:p>
    <w:p w:rsidR="00D8725A" w:rsidRPr="000F66FF" w:rsidRDefault="00D8725A" w:rsidP="00580C64">
      <w:pPr>
        <w:rPr>
          <w:sz w:val="26"/>
          <w:szCs w:val="26"/>
        </w:rPr>
      </w:pPr>
      <w:r w:rsidRPr="000F66FF">
        <w:rPr>
          <w:sz w:val="26"/>
          <w:szCs w:val="26"/>
        </w:rPr>
        <w:t xml:space="preserve">Relevant services carried out in the five projects* similar to the assignment, considered to best illustrate experience and capabilities of the </w:t>
      </w:r>
      <w:r w:rsidR="002438D9" w:rsidRPr="000F66FF">
        <w:rPr>
          <w:sz w:val="26"/>
          <w:szCs w:val="26"/>
        </w:rPr>
        <w:t xml:space="preserve">Bidder </w:t>
      </w:r>
      <w:r w:rsidRPr="000F66FF">
        <w:rPr>
          <w:sz w:val="26"/>
          <w:szCs w:val="26"/>
        </w:rPr>
        <w:t xml:space="preserve">/ Consortium since the inception of the </w:t>
      </w:r>
      <w:r w:rsidR="002A1B1A" w:rsidRPr="000F66FF">
        <w:rPr>
          <w:sz w:val="26"/>
          <w:szCs w:val="26"/>
        </w:rPr>
        <w:t>Bidder</w:t>
      </w:r>
      <w:r w:rsidRPr="000F66FF">
        <w:rPr>
          <w:sz w:val="26"/>
          <w:szCs w:val="26"/>
        </w:rPr>
        <w:t xml:space="preserve"> firm in the format given below</w:t>
      </w:r>
      <w:r w:rsidR="006832B3" w:rsidRPr="000F66FF">
        <w:rPr>
          <w:sz w:val="26"/>
          <w:szCs w:val="26"/>
        </w:rPr>
        <w:t>.</w:t>
      </w:r>
    </w:p>
    <w:p w:rsidR="00E11201" w:rsidRPr="000F66FF" w:rsidRDefault="00E11201" w:rsidP="00E11201">
      <w:pPr>
        <w:pStyle w:val="BodyText"/>
        <w:rPr>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7"/>
        <w:gridCol w:w="1513"/>
        <w:gridCol w:w="865"/>
        <w:gridCol w:w="1355"/>
        <w:gridCol w:w="799"/>
        <w:gridCol w:w="1347"/>
        <w:gridCol w:w="891"/>
        <w:gridCol w:w="1287"/>
        <w:gridCol w:w="1341"/>
      </w:tblGrid>
      <w:tr w:rsidR="00D8725A" w:rsidRPr="000F66FF" w:rsidTr="007F6B89">
        <w:tc>
          <w:tcPr>
            <w:tcW w:w="284" w:type="pct"/>
          </w:tcPr>
          <w:p w:rsidR="00D8725A" w:rsidRPr="000F66FF" w:rsidRDefault="00D8725A" w:rsidP="00580C64">
            <w:pPr>
              <w:jc w:val="center"/>
              <w:rPr>
                <w:sz w:val="22"/>
                <w:szCs w:val="22"/>
              </w:rPr>
            </w:pPr>
            <w:r w:rsidRPr="000F66FF">
              <w:rPr>
                <w:sz w:val="22"/>
                <w:szCs w:val="22"/>
              </w:rPr>
              <w:lastRenderedPageBreak/>
              <w:t>S. No.</w:t>
            </w:r>
          </w:p>
        </w:tc>
        <w:tc>
          <w:tcPr>
            <w:tcW w:w="759" w:type="pct"/>
          </w:tcPr>
          <w:p w:rsidR="00D8725A" w:rsidRPr="000F66FF" w:rsidRDefault="00D8725A" w:rsidP="00580C64">
            <w:pPr>
              <w:jc w:val="center"/>
              <w:rPr>
                <w:sz w:val="22"/>
                <w:szCs w:val="22"/>
              </w:rPr>
            </w:pPr>
            <w:r w:rsidRPr="000F66FF">
              <w:rPr>
                <w:sz w:val="22"/>
                <w:szCs w:val="22"/>
              </w:rPr>
              <w:t xml:space="preserve">Field of </w:t>
            </w:r>
            <w:proofErr w:type="spellStart"/>
            <w:r w:rsidRPr="000F66FF">
              <w:rPr>
                <w:sz w:val="22"/>
                <w:szCs w:val="22"/>
              </w:rPr>
              <w:t>specialisation</w:t>
            </w:r>
            <w:proofErr w:type="spellEnd"/>
          </w:p>
        </w:tc>
        <w:tc>
          <w:tcPr>
            <w:tcW w:w="434" w:type="pct"/>
          </w:tcPr>
          <w:p w:rsidR="00D8725A" w:rsidRPr="000F66FF" w:rsidRDefault="00D8725A" w:rsidP="00580C64">
            <w:pPr>
              <w:jc w:val="center"/>
              <w:rPr>
                <w:sz w:val="22"/>
                <w:szCs w:val="22"/>
              </w:rPr>
            </w:pPr>
            <w:r w:rsidRPr="000F66FF">
              <w:rPr>
                <w:sz w:val="22"/>
                <w:szCs w:val="22"/>
              </w:rPr>
              <w:t xml:space="preserve">Name of  </w:t>
            </w:r>
            <w:r w:rsidR="002438D9" w:rsidRPr="000F66FF">
              <w:rPr>
                <w:sz w:val="22"/>
                <w:szCs w:val="22"/>
              </w:rPr>
              <w:t>Bidder</w:t>
            </w:r>
          </w:p>
        </w:tc>
        <w:tc>
          <w:tcPr>
            <w:tcW w:w="680" w:type="pct"/>
          </w:tcPr>
          <w:p w:rsidR="00D8725A" w:rsidRPr="000F66FF" w:rsidRDefault="00D8725A" w:rsidP="00580C64">
            <w:pPr>
              <w:jc w:val="center"/>
              <w:rPr>
                <w:sz w:val="22"/>
                <w:szCs w:val="22"/>
              </w:rPr>
            </w:pPr>
            <w:r w:rsidRPr="000F66FF">
              <w:rPr>
                <w:sz w:val="22"/>
                <w:szCs w:val="22"/>
              </w:rPr>
              <w:t>Assignment Name</w:t>
            </w:r>
          </w:p>
        </w:tc>
        <w:tc>
          <w:tcPr>
            <w:tcW w:w="401" w:type="pct"/>
          </w:tcPr>
          <w:p w:rsidR="00D8725A" w:rsidRPr="000F66FF" w:rsidRDefault="00D8725A" w:rsidP="00580C64">
            <w:pPr>
              <w:jc w:val="center"/>
              <w:rPr>
                <w:sz w:val="22"/>
                <w:szCs w:val="22"/>
              </w:rPr>
            </w:pPr>
            <w:r w:rsidRPr="000F66FF">
              <w:rPr>
                <w:sz w:val="22"/>
                <w:szCs w:val="22"/>
              </w:rPr>
              <w:t>Name of Client</w:t>
            </w:r>
          </w:p>
        </w:tc>
        <w:tc>
          <w:tcPr>
            <w:tcW w:w="676" w:type="pct"/>
          </w:tcPr>
          <w:p w:rsidR="00D8725A" w:rsidRPr="000F66FF" w:rsidRDefault="00D8725A" w:rsidP="00580C64">
            <w:pPr>
              <w:jc w:val="center"/>
              <w:rPr>
                <w:sz w:val="22"/>
                <w:szCs w:val="22"/>
              </w:rPr>
            </w:pPr>
            <w:r w:rsidRPr="000F66FF">
              <w:rPr>
                <w:sz w:val="22"/>
                <w:szCs w:val="22"/>
              </w:rPr>
              <w:t xml:space="preserve">Whether participated as individual </w:t>
            </w:r>
            <w:r w:rsidR="002438D9" w:rsidRPr="000F66FF">
              <w:rPr>
                <w:sz w:val="22"/>
                <w:szCs w:val="22"/>
              </w:rPr>
              <w:t xml:space="preserve">Bidder </w:t>
            </w:r>
            <w:r w:rsidRPr="000F66FF">
              <w:rPr>
                <w:sz w:val="22"/>
                <w:szCs w:val="22"/>
              </w:rPr>
              <w:t>/ member of consortium, if member of consortium mention the consortium lead</w:t>
            </w:r>
          </w:p>
        </w:tc>
        <w:tc>
          <w:tcPr>
            <w:tcW w:w="447" w:type="pct"/>
          </w:tcPr>
          <w:p w:rsidR="00D8725A" w:rsidRPr="000F66FF" w:rsidRDefault="00D8725A" w:rsidP="00580C64">
            <w:pPr>
              <w:jc w:val="center"/>
              <w:rPr>
                <w:sz w:val="22"/>
                <w:szCs w:val="22"/>
              </w:rPr>
            </w:pPr>
            <w:r w:rsidRPr="000F66FF">
              <w:rPr>
                <w:sz w:val="22"/>
                <w:szCs w:val="22"/>
              </w:rPr>
              <w:t>Project Cost in Rs.</w:t>
            </w:r>
          </w:p>
        </w:tc>
        <w:tc>
          <w:tcPr>
            <w:tcW w:w="646" w:type="pct"/>
          </w:tcPr>
          <w:p w:rsidR="00D8725A" w:rsidRPr="000F66FF" w:rsidRDefault="00D8725A" w:rsidP="00580C64">
            <w:pPr>
              <w:jc w:val="center"/>
              <w:rPr>
                <w:sz w:val="22"/>
                <w:szCs w:val="22"/>
              </w:rPr>
            </w:pPr>
            <w:r w:rsidRPr="000F66FF">
              <w:rPr>
                <w:sz w:val="22"/>
                <w:szCs w:val="22"/>
              </w:rPr>
              <w:t>Stage of  Project execution  on ground (initiated/</w:t>
            </w:r>
          </w:p>
          <w:p w:rsidR="00D8725A" w:rsidRPr="000F66FF" w:rsidRDefault="00D8725A" w:rsidP="00580C64">
            <w:pPr>
              <w:jc w:val="center"/>
              <w:rPr>
                <w:sz w:val="22"/>
                <w:szCs w:val="22"/>
              </w:rPr>
            </w:pPr>
            <w:r w:rsidRPr="000F66FF">
              <w:rPr>
                <w:sz w:val="22"/>
                <w:szCs w:val="22"/>
              </w:rPr>
              <w:t>in progress/</w:t>
            </w:r>
          </w:p>
          <w:p w:rsidR="00D8725A" w:rsidRPr="000F66FF" w:rsidRDefault="00D8725A" w:rsidP="00580C64">
            <w:pPr>
              <w:jc w:val="center"/>
              <w:rPr>
                <w:sz w:val="22"/>
                <w:szCs w:val="22"/>
              </w:rPr>
            </w:pPr>
            <w:r w:rsidRPr="000F66FF">
              <w:rPr>
                <w:sz w:val="22"/>
                <w:szCs w:val="22"/>
              </w:rPr>
              <w:t>completed)</w:t>
            </w:r>
          </w:p>
          <w:p w:rsidR="00D8725A" w:rsidRPr="000F66FF" w:rsidRDefault="00D8725A" w:rsidP="00580C64">
            <w:pPr>
              <w:jc w:val="center"/>
              <w:rPr>
                <w:sz w:val="22"/>
                <w:szCs w:val="22"/>
              </w:rPr>
            </w:pPr>
          </w:p>
          <w:p w:rsidR="00D8725A" w:rsidRPr="000F66FF" w:rsidRDefault="00D8725A" w:rsidP="00580C64">
            <w:pPr>
              <w:jc w:val="center"/>
              <w:rPr>
                <w:sz w:val="22"/>
                <w:szCs w:val="22"/>
              </w:rPr>
            </w:pPr>
          </w:p>
          <w:p w:rsidR="00D8725A" w:rsidRPr="000F66FF" w:rsidRDefault="00D8725A" w:rsidP="00580C64">
            <w:pPr>
              <w:jc w:val="center"/>
              <w:rPr>
                <w:sz w:val="22"/>
                <w:szCs w:val="22"/>
              </w:rPr>
            </w:pPr>
          </w:p>
        </w:tc>
        <w:tc>
          <w:tcPr>
            <w:tcW w:w="673" w:type="pct"/>
          </w:tcPr>
          <w:p w:rsidR="00D8725A" w:rsidRPr="000F66FF" w:rsidRDefault="00D8725A" w:rsidP="00580C64">
            <w:pPr>
              <w:jc w:val="center"/>
              <w:rPr>
                <w:sz w:val="22"/>
                <w:szCs w:val="22"/>
              </w:rPr>
            </w:pPr>
            <w:r w:rsidRPr="000F66FF">
              <w:rPr>
                <w:sz w:val="22"/>
                <w:szCs w:val="22"/>
              </w:rPr>
              <w:t>Any other relevant information</w:t>
            </w:r>
          </w:p>
        </w:tc>
      </w:tr>
      <w:tr w:rsidR="00D8725A" w:rsidRPr="000F66FF" w:rsidTr="007F6B89">
        <w:tc>
          <w:tcPr>
            <w:tcW w:w="284" w:type="pct"/>
          </w:tcPr>
          <w:p w:rsidR="00D8725A" w:rsidRPr="000F66FF" w:rsidRDefault="00D8725A" w:rsidP="00580C64">
            <w:pPr>
              <w:jc w:val="center"/>
              <w:rPr>
                <w:sz w:val="26"/>
                <w:szCs w:val="26"/>
              </w:rPr>
            </w:pPr>
            <w:r w:rsidRPr="000F66FF">
              <w:rPr>
                <w:sz w:val="26"/>
                <w:szCs w:val="26"/>
              </w:rPr>
              <w:t>1</w:t>
            </w:r>
          </w:p>
        </w:tc>
        <w:tc>
          <w:tcPr>
            <w:tcW w:w="759" w:type="pct"/>
          </w:tcPr>
          <w:p w:rsidR="00D8725A" w:rsidRPr="000F66FF" w:rsidRDefault="00D8725A" w:rsidP="00580C64">
            <w:pPr>
              <w:jc w:val="center"/>
              <w:rPr>
                <w:sz w:val="26"/>
                <w:szCs w:val="26"/>
              </w:rPr>
            </w:pPr>
            <w:r w:rsidRPr="000F66FF">
              <w:rPr>
                <w:sz w:val="26"/>
                <w:szCs w:val="26"/>
              </w:rPr>
              <w:t>2</w:t>
            </w:r>
          </w:p>
        </w:tc>
        <w:tc>
          <w:tcPr>
            <w:tcW w:w="434" w:type="pct"/>
          </w:tcPr>
          <w:p w:rsidR="00D8725A" w:rsidRPr="000F66FF" w:rsidRDefault="00D8725A" w:rsidP="00580C64">
            <w:pPr>
              <w:jc w:val="center"/>
              <w:rPr>
                <w:sz w:val="26"/>
                <w:szCs w:val="26"/>
              </w:rPr>
            </w:pPr>
            <w:r w:rsidRPr="000F66FF">
              <w:rPr>
                <w:sz w:val="26"/>
                <w:szCs w:val="26"/>
              </w:rPr>
              <w:t>3</w:t>
            </w:r>
          </w:p>
        </w:tc>
        <w:tc>
          <w:tcPr>
            <w:tcW w:w="680" w:type="pct"/>
          </w:tcPr>
          <w:p w:rsidR="00D8725A" w:rsidRPr="000F66FF" w:rsidRDefault="00D8725A" w:rsidP="00580C64">
            <w:pPr>
              <w:jc w:val="center"/>
              <w:rPr>
                <w:sz w:val="26"/>
                <w:szCs w:val="26"/>
              </w:rPr>
            </w:pPr>
            <w:r w:rsidRPr="000F66FF">
              <w:rPr>
                <w:sz w:val="26"/>
                <w:szCs w:val="26"/>
              </w:rPr>
              <w:t>4</w:t>
            </w:r>
          </w:p>
        </w:tc>
        <w:tc>
          <w:tcPr>
            <w:tcW w:w="401" w:type="pct"/>
          </w:tcPr>
          <w:p w:rsidR="00D8725A" w:rsidRPr="000F66FF" w:rsidRDefault="00D8725A" w:rsidP="00580C64">
            <w:pPr>
              <w:jc w:val="center"/>
              <w:rPr>
                <w:sz w:val="26"/>
                <w:szCs w:val="26"/>
              </w:rPr>
            </w:pPr>
            <w:r w:rsidRPr="000F66FF">
              <w:rPr>
                <w:sz w:val="26"/>
                <w:szCs w:val="26"/>
              </w:rPr>
              <w:t>5</w:t>
            </w:r>
          </w:p>
        </w:tc>
        <w:tc>
          <w:tcPr>
            <w:tcW w:w="676" w:type="pct"/>
          </w:tcPr>
          <w:p w:rsidR="00D8725A" w:rsidRPr="000F66FF" w:rsidRDefault="00D8725A" w:rsidP="00580C64">
            <w:pPr>
              <w:jc w:val="center"/>
              <w:rPr>
                <w:sz w:val="26"/>
                <w:szCs w:val="26"/>
              </w:rPr>
            </w:pPr>
            <w:r w:rsidRPr="000F66FF">
              <w:rPr>
                <w:sz w:val="26"/>
                <w:szCs w:val="26"/>
              </w:rPr>
              <w:t>6</w:t>
            </w:r>
          </w:p>
        </w:tc>
        <w:tc>
          <w:tcPr>
            <w:tcW w:w="447" w:type="pct"/>
          </w:tcPr>
          <w:p w:rsidR="00D8725A" w:rsidRPr="000F66FF" w:rsidRDefault="00D8725A" w:rsidP="00580C64">
            <w:pPr>
              <w:jc w:val="center"/>
              <w:rPr>
                <w:sz w:val="26"/>
                <w:szCs w:val="26"/>
              </w:rPr>
            </w:pPr>
            <w:r w:rsidRPr="000F66FF">
              <w:rPr>
                <w:sz w:val="26"/>
                <w:szCs w:val="26"/>
              </w:rPr>
              <w:t>7</w:t>
            </w:r>
          </w:p>
        </w:tc>
        <w:tc>
          <w:tcPr>
            <w:tcW w:w="646" w:type="pct"/>
          </w:tcPr>
          <w:p w:rsidR="00D8725A" w:rsidRPr="000F66FF" w:rsidRDefault="00D8725A" w:rsidP="00580C64">
            <w:pPr>
              <w:jc w:val="center"/>
              <w:rPr>
                <w:sz w:val="26"/>
                <w:szCs w:val="26"/>
              </w:rPr>
            </w:pPr>
            <w:r w:rsidRPr="000F66FF">
              <w:rPr>
                <w:sz w:val="26"/>
                <w:szCs w:val="26"/>
              </w:rPr>
              <w:t>8</w:t>
            </w:r>
          </w:p>
        </w:tc>
        <w:tc>
          <w:tcPr>
            <w:tcW w:w="673" w:type="pct"/>
          </w:tcPr>
          <w:p w:rsidR="00D8725A" w:rsidRPr="000F66FF" w:rsidRDefault="00D8725A" w:rsidP="00580C64">
            <w:pPr>
              <w:jc w:val="center"/>
              <w:rPr>
                <w:sz w:val="26"/>
                <w:szCs w:val="26"/>
              </w:rPr>
            </w:pPr>
            <w:r w:rsidRPr="000F66FF">
              <w:rPr>
                <w:sz w:val="26"/>
                <w:szCs w:val="26"/>
              </w:rPr>
              <w:t>9</w:t>
            </w:r>
          </w:p>
        </w:tc>
      </w:tr>
      <w:tr w:rsidR="00D8725A" w:rsidRPr="000F66FF" w:rsidTr="007F6B89">
        <w:tc>
          <w:tcPr>
            <w:tcW w:w="284" w:type="pct"/>
          </w:tcPr>
          <w:p w:rsidR="00D8725A" w:rsidRPr="000F66FF" w:rsidRDefault="00D8725A" w:rsidP="00580C64">
            <w:pPr>
              <w:rPr>
                <w:sz w:val="26"/>
                <w:szCs w:val="26"/>
              </w:rPr>
            </w:pPr>
            <w:r w:rsidRPr="000F66FF">
              <w:rPr>
                <w:sz w:val="26"/>
                <w:szCs w:val="26"/>
              </w:rPr>
              <w:t>1</w:t>
            </w:r>
          </w:p>
        </w:tc>
        <w:tc>
          <w:tcPr>
            <w:tcW w:w="759" w:type="pct"/>
          </w:tcPr>
          <w:p w:rsidR="00D8725A" w:rsidRPr="000F66FF" w:rsidRDefault="00D8725A" w:rsidP="00580C64">
            <w:pPr>
              <w:rPr>
                <w:sz w:val="26"/>
                <w:szCs w:val="26"/>
              </w:rPr>
            </w:pPr>
          </w:p>
        </w:tc>
        <w:tc>
          <w:tcPr>
            <w:tcW w:w="434" w:type="pct"/>
          </w:tcPr>
          <w:p w:rsidR="00D8725A" w:rsidRPr="000F66FF" w:rsidRDefault="00D8725A" w:rsidP="00580C64">
            <w:pPr>
              <w:rPr>
                <w:sz w:val="26"/>
                <w:szCs w:val="26"/>
              </w:rPr>
            </w:pPr>
          </w:p>
        </w:tc>
        <w:tc>
          <w:tcPr>
            <w:tcW w:w="680" w:type="pct"/>
          </w:tcPr>
          <w:p w:rsidR="00D8725A" w:rsidRPr="000F66FF" w:rsidRDefault="00D8725A" w:rsidP="00580C64">
            <w:pPr>
              <w:rPr>
                <w:sz w:val="26"/>
                <w:szCs w:val="26"/>
              </w:rPr>
            </w:pPr>
          </w:p>
        </w:tc>
        <w:tc>
          <w:tcPr>
            <w:tcW w:w="401" w:type="pct"/>
          </w:tcPr>
          <w:p w:rsidR="00D8725A" w:rsidRPr="000F66FF" w:rsidRDefault="00D8725A" w:rsidP="00580C64">
            <w:pPr>
              <w:rPr>
                <w:sz w:val="26"/>
                <w:szCs w:val="26"/>
              </w:rPr>
            </w:pPr>
          </w:p>
        </w:tc>
        <w:tc>
          <w:tcPr>
            <w:tcW w:w="676" w:type="pct"/>
          </w:tcPr>
          <w:p w:rsidR="00D8725A" w:rsidRPr="000F66FF" w:rsidRDefault="00D8725A" w:rsidP="00580C64">
            <w:pPr>
              <w:rPr>
                <w:sz w:val="26"/>
                <w:szCs w:val="26"/>
              </w:rPr>
            </w:pPr>
          </w:p>
        </w:tc>
        <w:tc>
          <w:tcPr>
            <w:tcW w:w="447" w:type="pct"/>
          </w:tcPr>
          <w:p w:rsidR="00D8725A" w:rsidRPr="000F66FF" w:rsidRDefault="00D8725A" w:rsidP="00580C64">
            <w:pPr>
              <w:rPr>
                <w:sz w:val="26"/>
                <w:szCs w:val="26"/>
              </w:rPr>
            </w:pPr>
          </w:p>
        </w:tc>
        <w:tc>
          <w:tcPr>
            <w:tcW w:w="646" w:type="pct"/>
          </w:tcPr>
          <w:p w:rsidR="00D8725A" w:rsidRPr="000F66FF" w:rsidRDefault="00D8725A" w:rsidP="00580C64">
            <w:pPr>
              <w:rPr>
                <w:sz w:val="26"/>
                <w:szCs w:val="26"/>
              </w:rPr>
            </w:pPr>
          </w:p>
        </w:tc>
        <w:tc>
          <w:tcPr>
            <w:tcW w:w="673" w:type="pct"/>
          </w:tcPr>
          <w:p w:rsidR="00D8725A" w:rsidRPr="000F66FF" w:rsidRDefault="00D8725A" w:rsidP="00580C64">
            <w:pPr>
              <w:rPr>
                <w:sz w:val="26"/>
                <w:szCs w:val="26"/>
              </w:rPr>
            </w:pPr>
          </w:p>
        </w:tc>
      </w:tr>
      <w:tr w:rsidR="00D8725A" w:rsidRPr="000F66FF" w:rsidTr="007F6B89">
        <w:tc>
          <w:tcPr>
            <w:tcW w:w="284" w:type="pct"/>
          </w:tcPr>
          <w:p w:rsidR="00D8725A" w:rsidRPr="000F66FF" w:rsidRDefault="00D8725A" w:rsidP="00580C64">
            <w:pPr>
              <w:rPr>
                <w:sz w:val="26"/>
                <w:szCs w:val="26"/>
              </w:rPr>
            </w:pPr>
            <w:r w:rsidRPr="000F66FF">
              <w:rPr>
                <w:sz w:val="26"/>
                <w:szCs w:val="26"/>
              </w:rPr>
              <w:t>2</w:t>
            </w:r>
          </w:p>
        </w:tc>
        <w:tc>
          <w:tcPr>
            <w:tcW w:w="759" w:type="pct"/>
          </w:tcPr>
          <w:p w:rsidR="00D8725A" w:rsidRPr="000F66FF" w:rsidRDefault="00D8725A" w:rsidP="00580C64">
            <w:pPr>
              <w:rPr>
                <w:sz w:val="26"/>
                <w:szCs w:val="26"/>
              </w:rPr>
            </w:pPr>
          </w:p>
        </w:tc>
        <w:tc>
          <w:tcPr>
            <w:tcW w:w="434" w:type="pct"/>
          </w:tcPr>
          <w:p w:rsidR="00D8725A" w:rsidRPr="000F66FF" w:rsidRDefault="00D8725A" w:rsidP="00580C64">
            <w:pPr>
              <w:rPr>
                <w:sz w:val="26"/>
                <w:szCs w:val="26"/>
              </w:rPr>
            </w:pPr>
          </w:p>
        </w:tc>
        <w:tc>
          <w:tcPr>
            <w:tcW w:w="680" w:type="pct"/>
          </w:tcPr>
          <w:p w:rsidR="00D8725A" w:rsidRPr="000F66FF" w:rsidRDefault="00D8725A" w:rsidP="00580C64">
            <w:pPr>
              <w:rPr>
                <w:sz w:val="26"/>
                <w:szCs w:val="26"/>
              </w:rPr>
            </w:pPr>
          </w:p>
        </w:tc>
        <w:tc>
          <w:tcPr>
            <w:tcW w:w="401" w:type="pct"/>
          </w:tcPr>
          <w:p w:rsidR="00D8725A" w:rsidRPr="000F66FF" w:rsidRDefault="00D8725A" w:rsidP="00580C64">
            <w:pPr>
              <w:rPr>
                <w:sz w:val="26"/>
                <w:szCs w:val="26"/>
              </w:rPr>
            </w:pPr>
          </w:p>
        </w:tc>
        <w:tc>
          <w:tcPr>
            <w:tcW w:w="676" w:type="pct"/>
          </w:tcPr>
          <w:p w:rsidR="00D8725A" w:rsidRPr="000F66FF" w:rsidRDefault="00D8725A" w:rsidP="00580C64">
            <w:pPr>
              <w:rPr>
                <w:sz w:val="26"/>
                <w:szCs w:val="26"/>
              </w:rPr>
            </w:pPr>
          </w:p>
        </w:tc>
        <w:tc>
          <w:tcPr>
            <w:tcW w:w="447" w:type="pct"/>
          </w:tcPr>
          <w:p w:rsidR="00D8725A" w:rsidRPr="000F66FF" w:rsidRDefault="00D8725A" w:rsidP="00580C64">
            <w:pPr>
              <w:rPr>
                <w:sz w:val="26"/>
                <w:szCs w:val="26"/>
              </w:rPr>
            </w:pPr>
          </w:p>
        </w:tc>
        <w:tc>
          <w:tcPr>
            <w:tcW w:w="646" w:type="pct"/>
          </w:tcPr>
          <w:p w:rsidR="00D8725A" w:rsidRPr="000F66FF" w:rsidRDefault="00D8725A" w:rsidP="00580C64">
            <w:pPr>
              <w:rPr>
                <w:sz w:val="26"/>
                <w:szCs w:val="26"/>
              </w:rPr>
            </w:pPr>
          </w:p>
        </w:tc>
        <w:tc>
          <w:tcPr>
            <w:tcW w:w="673" w:type="pct"/>
          </w:tcPr>
          <w:p w:rsidR="00D8725A" w:rsidRPr="000F66FF" w:rsidRDefault="00D8725A" w:rsidP="00580C64">
            <w:pPr>
              <w:rPr>
                <w:sz w:val="26"/>
                <w:szCs w:val="26"/>
              </w:rPr>
            </w:pPr>
          </w:p>
        </w:tc>
      </w:tr>
      <w:tr w:rsidR="00D8725A" w:rsidRPr="000F66FF" w:rsidTr="007F6B89">
        <w:tc>
          <w:tcPr>
            <w:tcW w:w="284" w:type="pct"/>
          </w:tcPr>
          <w:p w:rsidR="00D8725A" w:rsidRPr="000F66FF" w:rsidRDefault="00D8725A" w:rsidP="00580C64">
            <w:pPr>
              <w:rPr>
                <w:sz w:val="26"/>
                <w:szCs w:val="26"/>
              </w:rPr>
            </w:pPr>
            <w:r w:rsidRPr="000F66FF">
              <w:rPr>
                <w:sz w:val="26"/>
                <w:szCs w:val="26"/>
              </w:rPr>
              <w:t>3</w:t>
            </w:r>
          </w:p>
        </w:tc>
        <w:tc>
          <w:tcPr>
            <w:tcW w:w="759" w:type="pct"/>
          </w:tcPr>
          <w:p w:rsidR="00D8725A" w:rsidRPr="000F66FF" w:rsidRDefault="00D8725A" w:rsidP="00580C64">
            <w:pPr>
              <w:rPr>
                <w:sz w:val="26"/>
                <w:szCs w:val="26"/>
              </w:rPr>
            </w:pPr>
          </w:p>
        </w:tc>
        <w:tc>
          <w:tcPr>
            <w:tcW w:w="434" w:type="pct"/>
          </w:tcPr>
          <w:p w:rsidR="00D8725A" w:rsidRPr="000F66FF" w:rsidRDefault="00D8725A" w:rsidP="00580C64">
            <w:pPr>
              <w:rPr>
                <w:sz w:val="26"/>
                <w:szCs w:val="26"/>
              </w:rPr>
            </w:pPr>
          </w:p>
        </w:tc>
        <w:tc>
          <w:tcPr>
            <w:tcW w:w="680" w:type="pct"/>
          </w:tcPr>
          <w:p w:rsidR="00D8725A" w:rsidRPr="000F66FF" w:rsidRDefault="00D8725A" w:rsidP="00580C64">
            <w:pPr>
              <w:rPr>
                <w:sz w:val="26"/>
                <w:szCs w:val="26"/>
              </w:rPr>
            </w:pPr>
          </w:p>
        </w:tc>
        <w:tc>
          <w:tcPr>
            <w:tcW w:w="401" w:type="pct"/>
          </w:tcPr>
          <w:p w:rsidR="00D8725A" w:rsidRPr="000F66FF" w:rsidRDefault="00D8725A" w:rsidP="00580C64">
            <w:pPr>
              <w:rPr>
                <w:sz w:val="26"/>
                <w:szCs w:val="26"/>
              </w:rPr>
            </w:pPr>
          </w:p>
        </w:tc>
        <w:tc>
          <w:tcPr>
            <w:tcW w:w="676" w:type="pct"/>
          </w:tcPr>
          <w:p w:rsidR="00D8725A" w:rsidRPr="000F66FF" w:rsidRDefault="00D8725A" w:rsidP="00580C64">
            <w:pPr>
              <w:rPr>
                <w:sz w:val="26"/>
                <w:szCs w:val="26"/>
              </w:rPr>
            </w:pPr>
          </w:p>
        </w:tc>
        <w:tc>
          <w:tcPr>
            <w:tcW w:w="447" w:type="pct"/>
          </w:tcPr>
          <w:p w:rsidR="00D8725A" w:rsidRPr="000F66FF" w:rsidRDefault="00D8725A" w:rsidP="00580C64">
            <w:pPr>
              <w:rPr>
                <w:sz w:val="26"/>
                <w:szCs w:val="26"/>
              </w:rPr>
            </w:pPr>
          </w:p>
        </w:tc>
        <w:tc>
          <w:tcPr>
            <w:tcW w:w="646" w:type="pct"/>
          </w:tcPr>
          <w:p w:rsidR="00D8725A" w:rsidRPr="000F66FF" w:rsidRDefault="00D8725A" w:rsidP="00580C64">
            <w:pPr>
              <w:rPr>
                <w:sz w:val="26"/>
                <w:szCs w:val="26"/>
              </w:rPr>
            </w:pPr>
          </w:p>
        </w:tc>
        <w:tc>
          <w:tcPr>
            <w:tcW w:w="673" w:type="pct"/>
          </w:tcPr>
          <w:p w:rsidR="00D8725A" w:rsidRPr="000F66FF" w:rsidRDefault="00D8725A" w:rsidP="00580C64">
            <w:pPr>
              <w:rPr>
                <w:sz w:val="26"/>
                <w:szCs w:val="26"/>
              </w:rPr>
            </w:pPr>
          </w:p>
        </w:tc>
      </w:tr>
      <w:tr w:rsidR="00D8725A" w:rsidRPr="000F66FF" w:rsidTr="007F6B89">
        <w:tc>
          <w:tcPr>
            <w:tcW w:w="284" w:type="pct"/>
          </w:tcPr>
          <w:p w:rsidR="00D8725A" w:rsidRPr="000F66FF" w:rsidRDefault="00D8725A" w:rsidP="00580C64">
            <w:pPr>
              <w:rPr>
                <w:sz w:val="26"/>
                <w:szCs w:val="26"/>
              </w:rPr>
            </w:pPr>
            <w:r w:rsidRPr="000F66FF">
              <w:rPr>
                <w:sz w:val="26"/>
                <w:szCs w:val="26"/>
              </w:rPr>
              <w:t>4</w:t>
            </w:r>
          </w:p>
        </w:tc>
        <w:tc>
          <w:tcPr>
            <w:tcW w:w="759" w:type="pct"/>
          </w:tcPr>
          <w:p w:rsidR="00D8725A" w:rsidRPr="000F66FF" w:rsidRDefault="00D8725A" w:rsidP="00580C64">
            <w:pPr>
              <w:rPr>
                <w:sz w:val="26"/>
                <w:szCs w:val="26"/>
              </w:rPr>
            </w:pPr>
          </w:p>
        </w:tc>
        <w:tc>
          <w:tcPr>
            <w:tcW w:w="434" w:type="pct"/>
          </w:tcPr>
          <w:p w:rsidR="00D8725A" w:rsidRPr="000F66FF" w:rsidRDefault="00D8725A" w:rsidP="00580C64">
            <w:pPr>
              <w:rPr>
                <w:sz w:val="26"/>
                <w:szCs w:val="26"/>
              </w:rPr>
            </w:pPr>
          </w:p>
        </w:tc>
        <w:tc>
          <w:tcPr>
            <w:tcW w:w="680" w:type="pct"/>
          </w:tcPr>
          <w:p w:rsidR="00D8725A" w:rsidRPr="000F66FF" w:rsidRDefault="00D8725A" w:rsidP="00580C64">
            <w:pPr>
              <w:rPr>
                <w:sz w:val="26"/>
                <w:szCs w:val="26"/>
              </w:rPr>
            </w:pPr>
          </w:p>
        </w:tc>
        <w:tc>
          <w:tcPr>
            <w:tcW w:w="401" w:type="pct"/>
          </w:tcPr>
          <w:p w:rsidR="00D8725A" w:rsidRPr="000F66FF" w:rsidRDefault="00D8725A" w:rsidP="00580C64">
            <w:pPr>
              <w:rPr>
                <w:sz w:val="26"/>
                <w:szCs w:val="26"/>
              </w:rPr>
            </w:pPr>
          </w:p>
        </w:tc>
        <w:tc>
          <w:tcPr>
            <w:tcW w:w="676" w:type="pct"/>
          </w:tcPr>
          <w:p w:rsidR="00D8725A" w:rsidRPr="000F66FF" w:rsidRDefault="00D8725A" w:rsidP="00580C64">
            <w:pPr>
              <w:rPr>
                <w:sz w:val="26"/>
                <w:szCs w:val="26"/>
              </w:rPr>
            </w:pPr>
          </w:p>
        </w:tc>
        <w:tc>
          <w:tcPr>
            <w:tcW w:w="447" w:type="pct"/>
          </w:tcPr>
          <w:p w:rsidR="00D8725A" w:rsidRPr="000F66FF" w:rsidRDefault="00D8725A" w:rsidP="00580C64">
            <w:pPr>
              <w:rPr>
                <w:sz w:val="26"/>
                <w:szCs w:val="26"/>
              </w:rPr>
            </w:pPr>
          </w:p>
        </w:tc>
        <w:tc>
          <w:tcPr>
            <w:tcW w:w="646" w:type="pct"/>
          </w:tcPr>
          <w:p w:rsidR="00D8725A" w:rsidRPr="000F66FF" w:rsidRDefault="00D8725A" w:rsidP="00580C64">
            <w:pPr>
              <w:rPr>
                <w:sz w:val="26"/>
                <w:szCs w:val="26"/>
              </w:rPr>
            </w:pPr>
          </w:p>
        </w:tc>
        <w:tc>
          <w:tcPr>
            <w:tcW w:w="673" w:type="pct"/>
          </w:tcPr>
          <w:p w:rsidR="00D8725A" w:rsidRPr="000F66FF" w:rsidRDefault="00D8725A" w:rsidP="00580C64">
            <w:pPr>
              <w:rPr>
                <w:sz w:val="26"/>
                <w:szCs w:val="26"/>
              </w:rPr>
            </w:pPr>
          </w:p>
        </w:tc>
      </w:tr>
      <w:tr w:rsidR="00D8725A" w:rsidRPr="000F66FF" w:rsidTr="007F6B89">
        <w:tc>
          <w:tcPr>
            <w:tcW w:w="284" w:type="pct"/>
          </w:tcPr>
          <w:p w:rsidR="00D8725A" w:rsidRPr="000F66FF" w:rsidRDefault="00D8725A" w:rsidP="00580C64">
            <w:pPr>
              <w:rPr>
                <w:sz w:val="26"/>
                <w:szCs w:val="26"/>
              </w:rPr>
            </w:pPr>
            <w:r w:rsidRPr="000F66FF">
              <w:rPr>
                <w:sz w:val="26"/>
                <w:szCs w:val="26"/>
              </w:rPr>
              <w:t>5</w:t>
            </w:r>
          </w:p>
        </w:tc>
        <w:tc>
          <w:tcPr>
            <w:tcW w:w="759" w:type="pct"/>
          </w:tcPr>
          <w:p w:rsidR="00D8725A" w:rsidRPr="000F66FF" w:rsidRDefault="00D8725A" w:rsidP="00580C64">
            <w:pPr>
              <w:rPr>
                <w:sz w:val="26"/>
                <w:szCs w:val="26"/>
              </w:rPr>
            </w:pPr>
          </w:p>
        </w:tc>
        <w:tc>
          <w:tcPr>
            <w:tcW w:w="434" w:type="pct"/>
          </w:tcPr>
          <w:p w:rsidR="00D8725A" w:rsidRPr="000F66FF" w:rsidRDefault="00D8725A" w:rsidP="00580C64">
            <w:pPr>
              <w:rPr>
                <w:sz w:val="26"/>
                <w:szCs w:val="26"/>
              </w:rPr>
            </w:pPr>
          </w:p>
        </w:tc>
        <w:tc>
          <w:tcPr>
            <w:tcW w:w="680" w:type="pct"/>
          </w:tcPr>
          <w:p w:rsidR="00D8725A" w:rsidRPr="000F66FF" w:rsidRDefault="00D8725A" w:rsidP="00580C64">
            <w:pPr>
              <w:rPr>
                <w:sz w:val="26"/>
                <w:szCs w:val="26"/>
              </w:rPr>
            </w:pPr>
          </w:p>
        </w:tc>
        <w:tc>
          <w:tcPr>
            <w:tcW w:w="401" w:type="pct"/>
          </w:tcPr>
          <w:p w:rsidR="00D8725A" w:rsidRPr="000F66FF" w:rsidRDefault="00D8725A" w:rsidP="00580C64">
            <w:pPr>
              <w:rPr>
                <w:sz w:val="26"/>
                <w:szCs w:val="26"/>
              </w:rPr>
            </w:pPr>
          </w:p>
        </w:tc>
        <w:tc>
          <w:tcPr>
            <w:tcW w:w="676" w:type="pct"/>
          </w:tcPr>
          <w:p w:rsidR="00D8725A" w:rsidRPr="000F66FF" w:rsidRDefault="00D8725A" w:rsidP="00580C64">
            <w:pPr>
              <w:rPr>
                <w:sz w:val="26"/>
                <w:szCs w:val="26"/>
              </w:rPr>
            </w:pPr>
          </w:p>
        </w:tc>
        <w:tc>
          <w:tcPr>
            <w:tcW w:w="447" w:type="pct"/>
          </w:tcPr>
          <w:p w:rsidR="00D8725A" w:rsidRPr="000F66FF" w:rsidRDefault="00D8725A" w:rsidP="00580C64">
            <w:pPr>
              <w:rPr>
                <w:sz w:val="26"/>
                <w:szCs w:val="26"/>
              </w:rPr>
            </w:pPr>
          </w:p>
        </w:tc>
        <w:tc>
          <w:tcPr>
            <w:tcW w:w="646" w:type="pct"/>
          </w:tcPr>
          <w:p w:rsidR="00D8725A" w:rsidRPr="000F66FF" w:rsidRDefault="00D8725A" w:rsidP="00580C64">
            <w:pPr>
              <w:rPr>
                <w:sz w:val="26"/>
                <w:szCs w:val="26"/>
              </w:rPr>
            </w:pPr>
          </w:p>
        </w:tc>
        <w:tc>
          <w:tcPr>
            <w:tcW w:w="673" w:type="pct"/>
          </w:tcPr>
          <w:p w:rsidR="00D8725A" w:rsidRPr="000F66FF" w:rsidRDefault="00D8725A" w:rsidP="00580C64">
            <w:pPr>
              <w:rPr>
                <w:sz w:val="26"/>
                <w:szCs w:val="26"/>
              </w:rPr>
            </w:pPr>
          </w:p>
        </w:tc>
      </w:tr>
    </w:tbl>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*Note: If the proposal is being submitted by a consortium, mention the best five relevant projects carried out by consortium or constituent firms. </w:t>
      </w:r>
    </w:p>
    <w:p w:rsidR="00D8725A" w:rsidRPr="000F66FF" w:rsidRDefault="00D8725A" w:rsidP="00580C64">
      <w:pPr>
        <w:rPr>
          <w:sz w:val="26"/>
          <w:szCs w:val="26"/>
        </w:rPr>
      </w:pPr>
    </w:p>
    <w:p w:rsidR="00D8725A" w:rsidRPr="000F66FF" w:rsidRDefault="00770C32" w:rsidP="00580C64">
      <w:pPr>
        <w:rPr>
          <w:sz w:val="26"/>
          <w:szCs w:val="26"/>
        </w:rPr>
      </w:pPr>
      <w:r w:rsidRPr="000F66FF">
        <w:rPr>
          <w:sz w:val="26"/>
          <w:szCs w:val="26"/>
        </w:rPr>
        <w:t xml:space="preserve">Illustrative fields </w:t>
      </w:r>
      <w:r w:rsidR="00D8725A" w:rsidRPr="000F66FF">
        <w:rPr>
          <w:sz w:val="26"/>
          <w:szCs w:val="26"/>
        </w:rPr>
        <w:t>of specialization to be used in column 2 above:</w:t>
      </w:r>
    </w:p>
    <w:p w:rsidR="00921C1F" w:rsidRPr="000F66FF" w:rsidRDefault="00921C1F" w:rsidP="003E5ACE">
      <w:pPr>
        <w:pStyle w:val="BodyText"/>
        <w:numPr>
          <w:ilvl w:val="0"/>
          <w:numId w:val="21"/>
        </w:numPr>
        <w:spacing w:after="0"/>
        <w:rPr>
          <w:sz w:val="26"/>
          <w:szCs w:val="26"/>
        </w:rPr>
      </w:pPr>
      <w:r w:rsidRPr="000F66FF">
        <w:rPr>
          <w:sz w:val="26"/>
          <w:szCs w:val="26"/>
        </w:rPr>
        <w:t>Generation of geospatial database for a city/ town</w:t>
      </w:r>
    </w:p>
    <w:p w:rsidR="00921C1F" w:rsidRPr="000F66FF" w:rsidRDefault="00921C1F" w:rsidP="003E5ACE">
      <w:pPr>
        <w:pStyle w:val="BodyText"/>
        <w:numPr>
          <w:ilvl w:val="0"/>
          <w:numId w:val="21"/>
        </w:numPr>
        <w:spacing w:after="0"/>
        <w:rPr>
          <w:sz w:val="26"/>
          <w:szCs w:val="26"/>
        </w:rPr>
      </w:pPr>
      <w:r w:rsidRPr="000F66FF">
        <w:rPr>
          <w:sz w:val="26"/>
          <w:szCs w:val="26"/>
        </w:rPr>
        <w:t>Formulation of Master/ Development Plan using GIS database</w:t>
      </w:r>
    </w:p>
    <w:p w:rsidR="00921C1F" w:rsidRPr="000F66FF" w:rsidRDefault="00921C1F" w:rsidP="003E5ACE">
      <w:pPr>
        <w:pStyle w:val="BodyText"/>
        <w:numPr>
          <w:ilvl w:val="0"/>
          <w:numId w:val="21"/>
        </w:numPr>
        <w:spacing w:after="0"/>
        <w:rPr>
          <w:sz w:val="26"/>
          <w:szCs w:val="26"/>
        </w:rPr>
      </w:pPr>
      <w:r w:rsidRPr="000F66FF">
        <w:rPr>
          <w:sz w:val="26"/>
          <w:szCs w:val="26"/>
        </w:rPr>
        <w:t>Zonal Plans using GIS database</w:t>
      </w:r>
    </w:p>
    <w:p w:rsidR="00921C1F" w:rsidRPr="000F66FF" w:rsidRDefault="00921C1F" w:rsidP="003E5ACE">
      <w:pPr>
        <w:pStyle w:val="BodyText"/>
        <w:numPr>
          <w:ilvl w:val="0"/>
          <w:numId w:val="21"/>
        </w:numPr>
        <w:spacing w:after="0"/>
        <w:rPr>
          <w:sz w:val="26"/>
          <w:szCs w:val="26"/>
        </w:rPr>
      </w:pPr>
      <w:r w:rsidRPr="000F66FF">
        <w:rPr>
          <w:sz w:val="26"/>
          <w:szCs w:val="26"/>
        </w:rPr>
        <w:t>Spatial Planning for New Town/ Industrial Township</w:t>
      </w:r>
    </w:p>
    <w:p w:rsidR="00921C1F" w:rsidRPr="000F66FF" w:rsidRDefault="00921C1F" w:rsidP="003E5ACE">
      <w:pPr>
        <w:pStyle w:val="BodyText"/>
        <w:numPr>
          <w:ilvl w:val="0"/>
          <w:numId w:val="21"/>
        </w:numPr>
        <w:spacing w:after="0"/>
        <w:rPr>
          <w:sz w:val="26"/>
          <w:szCs w:val="26"/>
        </w:rPr>
      </w:pPr>
      <w:r w:rsidRPr="000F66FF">
        <w:rPr>
          <w:sz w:val="26"/>
          <w:szCs w:val="26"/>
        </w:rPr>
        <w:t>Planning and implementation using GIS of urban sector projects like water supply, sewerage, etc., national highway/ metro/ similar large infrastructure projects</w:t>
      </w:r>
    </w:p>
    <w:p w:rsidR="00921C1F" w:rsidRPr="000F66FF" w:rsidRDefault="00921C1F" w:rsidP="003E5ACE">
      <w:pPr>
        <w:pStyle w:val="BodyText"/>
        <w:numPr>
          <w:ilvl w:val="0"/>
          <w:numId w:val="21"/>
        </w:numPr>
        <w:spacing w:after="0"/>
        <w:rPr>
          <w:sz w:val="26"/>
          <w:szCs w:val="26"/>
        </w:rPr>
      </w:pPr>
      <w:r w:rsidRPr="000F66FF">
        <w:rPr>
          <w:sz w:val="26"/>
          <w:szCs w:val="26"/>
        </w:rPr>
        <w:t>Formulation of Regional Plan for a region/ sub-region</w:t>
      </w:r>
    </w:p>
    <w:p w:rsidR="00921C1F" w:rsidRPr="000F66FF" w:rsidRDefault="00921C1F" w:rsidP="003E5ACE">
      <w:pPr>
        <w:pStyle w:val="BodyText"/>
        <w:numPr>
          <w:ilvl w:val="0"/>
          <w:numId w:val="21"/>
        </w:numPr>
        <w:spacing w:after="0"/>
        <w:rPr>
          <w:sz w:val="26"/>
          <w:szCs w:val="26"/>
        </w:rPr>
      </w:pPr>
      <w:r w:rsidRPr="000F66FF">
        <w:rPr>
          <w:sz w:val="26"/>
          <w:szCs w:val="26"/>
        </w:rPr>
        <w:t>City Development Plan under JNNURM in GIS database</w:t>
      </w:r>
    </w:p>
    <w:p w:rsidR="006E63AE" w:rsidRPr="000F66FF" w:rsidRDefault="006E63AE" w:rsidP="006E63AE">
      <w:pPr>
        <w:pStyle w:val="BodyText"/>
        <w:spacing w:after="0"/>
        <w:rPr>
          <w:sz w:val="26"/>
          <w:szCs w:val="26"/>
        </w:rPr>
      </w:pPr>
    </w:p>
    <w:p w:rsidR="006E63AE" w:rsidRPr="000F66FF" w:rsidRDefault="006E63AE" w:rsidP="006E63AE">
      <w:pPr>
        <w:pStyle w:val="BodyText"/>
        <w:spacing w:after="0"/>
        <w:rPr>
          <w:sz w:val="26"/>
          <w:szCs w:val="26"/>
        </w:rPr>
      </w:pPr>
    </w:p>
    <w:p w:rsidR="006E63AE" w:rsidRPr="000F66FF" w:rsidRDefault="006E63AE" w:rsidP="006E63AE">
      <w:pPr>
        <w:pStyle w:val="BodyText"/>
        <w:spacing w:after="0"/>
        <w:rPr>
          <w:sz w:val="26"/>
          <w:szCs w:val="26"/>
        </w:rPr>
      </w:pPr>
    </w:p>
    <w:p w:rsidR="00D8725A" w:rsidRPr="000F66FF" w:rsidRDefault="0075745E" w:rsidP="00580C64">
      <w:pPr>
        <w:rPr>
          <w:b/>
          <w:sz w:val="26"/>
          <w:szCs w:val="26"/>
        </w:rPr>
      </w:pPr>
      <w:proofErr w:type="gramStart"/>
      <w:r w:rsidRPr="000F66FF">
        <w:rPr>
          <w:b/>
          <w:sz w:val="26"/>
          <w:szCs w:val="26"/>
        </w:rPr>
        <w:t>5</w:t>
      </w:r>
      <w:r w:rsidR="00BF27B7" w:rsidRPr="000F66FF">
        <w:rPr>
          <w:b/>
          <w:sz w:val="26"/>
          <w:szCs w:val="26"/>
        </w:rPr>
        <w:t>B</w:t>
      </w:r>
      <w:r w:rsidR="00332BED" w:rsidRPr="000F66FF">
        <w:rPr>
          <w:b/>
          <w:sz w:val="26"/>
          <w:szCs w:val="26"/>
        </w:rPr>
        <w:t>(</w:t>
      </w:r>
      <w:proofErr w:type="gramEnd"/>
      <w:r w:rsidR="00332BED" w:rsidRPr="000F66FF">
        <w:rPr>
          <w:b/>
          <w:sz w:val="26"/>
          <w:szCs w:val="26"/>
        </w:rPr>
        <w:t>i</w:t>
      </w:r>
      <w:r w:rsidR="001D1580" w:rsidRPr="000F66FF">
        <w:rPr>
          <w:b/>
          <w:sz w:val="26"/>
          <w:szCs w:val="26"/>
        </w:rPr>
        <w:t>ii</w:t>
      </w:r>
      <w:r w:rsidR="00D8725A" w:rsidRPr="000F66FF">
        <w:rPr>
          <w:b/>
          <w:sz w:val="26"/>
          <w:szCs w:val="26"/>
        </w:rPr>
        <w:t>).</w:t>
      </w:r>
      <w:r w:rsidR="00D8725A" w:rsidRPr="000F66FF">
        <w:rPr>
          <w:b/>
          <w:sz w:val="26"/>
          <w:szCs w:val="26"/>
        </w:rPr>
        <w:tab/>
      </w:r>
      <w:r w:rsidR="00D8725A" w:rsidRPr="000F66FF">
        <w:rPr>
          <w:b/>
          <w:sz w:val="26"/>
          <w:szCs w:val="26"/>
        </w:rPr>
        <w:tab/>
        <w:t xml:space="preserve">Experience of the </w:t>
      </w:r>
      <w:r w:rsidR="002438D9" w:rsidRPr="000F66FF">
        <w:rPr>
          <w:b/>
          <w:sz w:val="26"/>
          <w:szCs w:val="26"/>
        </w:rPr>
        <w:t>Bidder</w:t>
      </w:r>
    </w:p>
    <w:p w:rsidR="00D8725A" w:rsidRPr="000F66FF" w:rsidRDefault="00D8725A" w:rsidP="00580C64">
      <w:pPr>
        <w:rPr>
          <w:sz w:val="26"/>
          <w:szCs w:val="26"/>
        </w:rPr>
      </w:pPr>
    </w:p>
    <w:tbl>
      <w:tblPr>
        <w:tblW w:w="8955" w:type="dxa"/>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35"/>
        <w:gridCol w:w="1890"/>
        <w:gridCol w:w="3510"/>
        <w:gridCol w:w="2520"/>
      </w:tblGrid>
      <w:tr w:rsidR="007D5F6F" w:rsidRPr="000F66FF" w:rsidTr="007D5F6F">
        <w:tc>
          <w:tcPr>
            <w:tcW w:w="1035" w:type="dxa"/>
          </w:tcPr>
          <w:p w:rsidR="007D5F6F" w:rsidRPr="000F66FF" w:rsidRDefault="007D5F6F" w:rsidP="00580C64">
            <w:pPr>
              <w:rPr>
                <w:sz w:val="26"/>
                <w:szCs w:val="26"/>
              </w:rPr>
            </w:pPr>
            <w:r w:rsidRPr="000F66FF">
              <w:rPr>
                <w:sz w:val="26"/>
                <w:szCs w:val="26"/>
              </w:rPr>
              <w:t>Sl. No.</w:t>
            </w:r>
          </w:p>
        </w:tc>
        <w:tc>
          <w:tcPr>
            <w:tcW w:w="1890" w:type="dxa"/>
          </w:tcPr>
          <w:p w:rsidR="007D5F6F" w:rsidRPr="000F66FF" w:rsidRDefault="007D5F6F" w:rsidP="00580C64">
            <w:pPr>
              <w:rPr>
                <w:sz w:val="26"/>
                <w:szCs w:val="26"/>
              </w:rPr>
            </w:pPr>
            <w:r w:rsidRPr="000F66FF">
              <w:rPr>
                <w:sz w:val="26"/>
                <w:szCs w:val="26"/>
              </w:rPr>
              <w:t xml:space="preserve">Name of Bidder / consortium </w:t>
            </w:r>
          </w:p>
        </w:tc>
        <w:tc>
          <w:tcPr>
            <w:tcW w:w="3510" w:type="dxa"/>
          </w:tcPr>
          <w:p w:rsidR="007D5F6F" w:rsidRPr="000F66FF" w:rsidRDefault="007D5F6F" w:rsidP="00580C64">
            <w:pPr>
              <w:jc w:val="center"/>
              <w:rPr>
                <w:sz w:val="26"/>
                <w:szCs w:val="26"/>
              </w:rPr>
            </w:pPr>
            <w:r w:rsidRPr="000F66FF">
              <w:rPr>
                <w:sz w:val="26"/>
                <w:szCs w:val="26"/>
              </w:rPr>
              <w:t xml:space="preserve">Total Experience since the inception of firm  </w:t>
            </w:r>
          </w:p>
          <w:p w:rsidR="007D5F6F" w:rsidRPr="000F66FF" w:rsidRDefault="007D5F6F" w:rsidP="00580C64">
            <w:pPr>
              <w:jc w:val="center"/>
              <w:rPr>
                <w:sz w:val="26"/>
                <w:szCs w:val="26"/>
              </w:rPr>
            </w:pPr>
            <w:r w:rsidRPr="000F66FF">
              <w:rPr>
                <w:sz w:val="26"/>
                <w:szCs w:val="26"/>
              </w:rPr>
              <w:t>(in years)</w:t>
            </w:r>
          </w:p>
        </w:tc>
        <w:tc>
          <w:tcPr>
            <w:tcW w:w="2520" w:type="dxa"/>
          </w:tcPr>
          <w:p w:rsidR="007D5F6F" w:rsidRPr="000F66FF" w:rsidRDefault="007D5F6F" w:rsidP="005F534B">
            <w:pPr>
              <w:jc w:val="center"/>
              <w:rPr>
                <w:sz w:val="26"/>
                <w:szCs w:val="26"/>
              </w:rPr>
            </w:pPr>
            <w:r w:rsidRPr="000F66FF">
              <w:rPr>
                <w:color w:val="000000" w:themeColor="text1"/>
                <w:sz w:val="26"/>
                <w:szCs w:val="26"/>
              </w:rPr>
              <w:t>Experience in plan formulation</w:t>
            </w:r>
          </w:p>
        </w:tc>
      </w:tr>
      <w:tr w:rsidR="007D5F6F" w:rsidRPr="000F66FF" w:rsidTr="007D5F6F">
        <w:tc>
          <w:tcPr>
            <w:tcW w:w="1035" w:type="dxa"/>
          </w:tcPr>
          <w:p w:rsidR="007D5F6F" w:rsidRPr="000F66FF" w:rsidRDefault="007D5F6F" w:rsidP="00580C64">
            <w:pPr>
              <w:rPr>
                <w:sz w:val="26"/>
                <w:szCs w:val="26"/>
              </w:rPr>
            </w:pPr>
          </w:p>
        </w:tc>
        <w:tc>
          <w:tcPr>
            <w:tcW w:w="1890" w:type="dxa"/>
          </w:tcPr>
          <w:p w:rsidR="007D5F6F" w:rsidRPr="000F66FF" w:rsidRDefault="007D5F6F" w:rsidP="00580C64">
            <w:pPr>
              <w:rPr>
                <w:sz w:val="26"/>
                <w:szCs w:val="26"/>
              </w:rPr>
            </w:pPr>
          </w:p>
        </w:tc>
        <w:tc>
          <w:tcPr>
            <w:tcW w:w="3510" w:type="dxa"/>
          </w:tcPr>
          <w:p w:rsidR="007D5F6F" w:rsidRPr="000F66FF" w:rsidRDefault="007D5F6F" w:rsidP="00580C64">
            <w:pPr>
              <w:rPr>
                <w:sz w:val="26"/>
                <w:szCs w:val="26"/>
              </w:rPr>
            </w:pPr>
          </w:p>
        </w:tc>
        <w:tc>
          <w:tcPr>
            <w:tcW w:w="2520" w:type="dxa"/>
          </w:tcPr>
          <w:p w:rsidR="007D5F6F" w:rsidRPr="000F66FF" w:rsidRDefault="007D5F6F" w:rsidP="00580C64">
            <w:pPr>
              <w:rPr>
                <w:sz w:val="26"/>
                <w:szCs w:val="26"/>
              </w:rPr>
            </w:pPr>
          </w:p>
        </w:tc>
      </w:tr>
    </w:tbl>
    <w:p w:rsidR="00937D89" w:rsidRPr="000F66FF" w:rsidRDefault="00937D89" w:rsidP="00937D89">
      <w:pPr>
        <w:tabs>
          <w:tab w:val="left" w:pos="1080"/>
        </w:tabs>
        <w:jc w:val="left"/>
        <w:rPr>
          <w:b/>
          <w:sz w:val="26"/>
          <w:szCs w:val="26"/>
        </w:rPr>
      </w:pPr>
    </w:p>
    <w:p w:rsidR="00793800" w:rsidRPr="000F66FF" w:rsidRDefault="00793800" w:rsidP="00937D89">
      <w:pPr>
        <w:tabs>
          <w:tab w:val="left" w:pos="1080"/>
        </w:tabs>
        <w:jc w:val="left"/>
        <w:rPr>
          <w:b/>
          <w:sz w:val="26"/>
          <w:szCs w:val="26"/>
        </w:rPr>
      </w:pPr>
    </w:p>
    <w:p w:rsidR="001D7F66" w:rsidRPr="000F66FF" w:rsidRDefault="001D7F66" w:rsidP="00937D89">
      <w:pPr>
        <w:tabs>
          <w:tab w:val="left" w:pos="1080"/>
        </w:tabs>
        <w:jc w:val="left"/>
        <w:rPr>
          <w:b/>
          <w:sz w:val="26"/>
          <w:szCs w:val="26"/>
        </w:rPr>
      </w:pPr>
    </w:p>
    <w:p w:rsidR="001D7F66" w:rsidRPr="000F66FF" w:rsidRDefault="001D7F66" w:rsidP="00937D89">
      <w:pPr>
        <w:tabs>
          <w:tab w:val="left" w:pos="1080"/>
        </w:tabs>
        <w:jc w:val="left"/>
        <w:rPr>
          <w:b/>
          <w:sz w:val="26"/>
          <w:szCs w:val="26"/>
        </w:rPr>
      </w:pPr>
    </w:p>
    <w:p w:rsidR="001D7F66" w:rsidRPr="000F66FF" w:rsidRDefault="001D7F66" w:rsidP="00937D89">
      <w:pPr>
        <w:tabs>
          <w:tab w:val="left" w:pos="1080"/>
        </w:tabs>
        <w:jc w:val="left"/>
        <w:rPr>
          <w:b/>
          <w:sz w:val="26"/>
          <w:szCs w:val="26"/>
        </w:rPr>
      </w:pPr>
    </w:p>
    <w:p w:rsidR="001D7F66" w:rsidRPr="000F66FF" w:rsidRDefault="001D7F66" w:rsidP="00937D89">
      <w:pPr>
        <w:tabs>
          <w:tab w:val="left" w:pos="1080"/>
        </w:tabs>
        <w:jc w:val="left"/>
        <w:rPr>
          <w:b/>
          <w:sz w:val="26"/>
          <w:szCs w:val="26"/>
        </w:rPr>
      </w:pPr>
    </w:p>
    <w:p w:rsidR="001D7F66" w:rsidRPr="000F66FF" w:rsidRDefault="001D7F66" w:rsidP="00937D89">
      <w:pPr>
        <w:tabs>
          <w:tab w:val="left" w:pos="1080"/>
        </w:tabs>
        <w:jc w:val="left"/>
        <w:rPr>
          <w:b/>
          <w:sz w:val="26"/>
          <w:szCs w:val="26"/>
        </w:rPr>
      </w:pPr>
    </w:p>
    <w:p w:rsidR="001D7F66" w:rsidRPr="000F66FF" w:rsidRDefault="001D7F66" w:rsidP="00937D89">
      <w:pPr>
        <w:tabs>
          <w:tab w:val="left" w:pos="1080"/>
        </w:tabs>
        <w:jc w:val="left"/>
        <w:rPr>
          <w:b/>
          <w:sz w:val="26"/>
          <w:szCs w:val="26"/>
        </w:rPr>
      </w:pPr>
    </w:p>
    <w:p w:rsidR="00D8725A" w:rsidRPr="000F66FF" w:rsidRDefault="0075745E" w:rsidP="00937D89">
      <w:pPr>
        <w:tabs>
          <w:tab w:val="left" w:pos="1080"/>
        </w:tabs>
        <w:jc w:val="left"/>
        <w:rPr>
          <w:sz w:val="26"/>
          <w:szCs w:val="26"/>
        </w:rPr>
      </w:pPr>
      <w:r w:rsidRPr="000F66FF">
        <w:rPr>
          <w:b/>
          <w:sz w:val="26"/>
          <w:szCs w:val="26"/>
        </w:rPr>
        <w:lastRenderedPageBreak/>
        <w:t>5</w:t>
      </w:r>
      <w:r w:rsidR="00BF27B7" w:rsidRPr="000F66FF">
        <w:rPr>
          <w:b/>
          <w:sz w:val="26"/>
          <w:szCs w:val="26"/>
        </w:rPr>
        <w:t>C</w:t>
      </w:r>
      <w:proofErr w:type="gramStart"/>
      <w:r w:rsidR="00D8725A" w:rsidRPr="000F66FF">
        <w:rPr>
          <w:b/>
          <w:sz w:val="26"/>
          <w:szCs w:val="26"/>
        </w:rPr>
        <w:t xml:space="preserve">.  </w:t>
      </w:r>
      <w:r w:rsidR="00346648" w:rsidRPr="000F66FF">
        <w:rPr>
          <w:b/>
          <w:sz w:val="26"/>
          <w:szCs w:val="26"/>
        </w:rPr>
        <w:t>(</w:t>
      </w:r>
      <w:proofErr w:type="spellStart"/>
      <w:proofErr w:type="gramEnd"/>
      <w:r w:rsidR="00346648" w:rsidRPr="000F66FF">
        <w:rPr>
          <w:b/>
          <w:sz w:val="26"/>
          <w:szCs w:val="26"/>
        </w:rPr>
        <w:t>i</w:t>
      </w:r>
      <w:proofErr w:type="spellEnd"/>
      <w:r w:rsidR="00346648" w:rsidRPr="000F66FF">
        <w:rPr>
          <w:b/>
          <w:sz w:val="26"/>
          <w:szCs w:val="26"/>
        </w:rPr>
        <w:t>)</w:t>
      </w:r>
      <w:r w:rsidR="00D8725A" w:rsidRPr="000F66FF">
        <w:rPr>
          <w:b/>
          <w:sz w:val="26"/>
          <w:szCs w:val="26"/>
        </w:rPr>
        <w:tab/>
        <w:t xml:space="preserve">Comments &amp; Suggestions of </w:t>
      </w:r>
      <w:r w:rsidR="002A1B1A" w:rsidRPr="000F66FF">
        <w:rPr>
          <w:b/>
          <w:sz w:val="26"/>
          <w:szCs w:val="26"/>
        </w:rPr>
        <w:t>Bidder</w:t>
      </w:r>
      <w:r w:rsidR="00D8725A" w:rsidRPr="000F66FF">
        <w:rPr>
          <w:b/>
          <w:sz w:val="26"/>
          <w:szCs w:val="26"/>
        </w:rPr>
        <w:t>s on the T</w:t>
      </w:r>
      <w:r w:rsidR="00937D89" w:rsidRPr="000F66FF">
        <w:rPr>
          <w:b/>
          <w:sz w:val="26"/>
          <w:szCs w:val="26"/>
        </w:rPr>
        <w:t xml:space="preserve">erms of Reference and on Data, </w:t>
      </w:r>
      <w:r w:rsidR="00D8725A" w:rsidRPr="000F66FF">
        <w:rPr>
          <w:b/>
          <w:sz w:val="26"/>
          <w:szCs w:val="26"/>
        </w:rPr>
        <w:t>Services &amp; Facilities to be Provided by the Client</w:t>
      </w:r>
    </w:p>
    <w:p w:rsidR="00D8725A" w:rsidRPr="000F66FF" w:rsidRDefault="00D8725A" w:rsidP="00580C64">
      <w:pPr>
        <w:rPr>
          <w:sz w:val="26"/>
          <w:szCs w:val="26"/>
        </w:rPr>
      </w:pPr>
      <w:r w:rsidRPr="000F66FF">
        <w:rPr>
          <w:sz w:val="26"/>
          <w:szCs w:val="26"/>
        </w:rPr>
        <w:t>On the Terms of Reference:</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1.</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2.</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3.</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4.</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5.</w:t>
      </w:r>
    </w:p>
    <w:p w:rsidR="00D8725A" w:rsidRPr="000F66FF" w:rsidRDefault="00D8725A" w:rsidP="00580C64">
      <w:pPr>
        <w:rPr>
          <w:sz w:val="26"/>
          <w:szCs w:val="26"/>
        </w:rPr>
      </w:pPr>
    </w:p>
    <w:p w:rsidR="00D8725A" w:rsidRPr="000F66FF" w:rsidRDefault="00D8725A" w:rsidP="00580C64">
      <w:pPr>
        <w:rPr>
          <w:sz w:val="26"/>
          <w:szCs w:val="26"/>
        </w:rPr>
      </w:pPr>
    </w:p>
    <w:p w:rsidR="00DC0309" w:rsidRPr="000F66FF" w:rsidRDefault="00DC0309" w:rsidP="00580C64">
      <w:pPr>
        <w:rPr>
          <w:sz w:val="26"/>
          <w:szCs w:val="26"/>
        </w:rPr>
      </w:pPr>
    </w:p>
    <w:p w:rsidR="00D8725A" w:rsidRPr="000F66FF" w:rsidRDefault="00D8725A" w:rsidP="00580C64">
      <w:pPr>
        <w:rPr>
          <w:sz w:val="26"/>
          <w:szCs w:val="26"/>
        </w:rPr>
      </w:pPr>
      <w:r w:rsidRPr="000F66FF">
        <w:rPr>
          <w:sz w:val="26"/>
          <w:szCs w:val="26"/>
        </w:rPr>
        <w:t>On the data, services, and facilities to be provided by the Client</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1.</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2.</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3.</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4.</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5.</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3D291B">
      <w:pPr>
        <w:rPr>
          <w:b/>
          <w:sz w:val="26"/>
          <w:szCs w:val="26"/>
        </w:rPr>
      </w:pPr>
      <w:r w:rsidRPr="000F66FF">
        <w:rPr>
          <w:sz w:val="26"/>
          <w:szCs w:val="26"/>
        </w:rPr>
        <w:br w:type="page"/>
      </w:r>
      <w:r w:rsidR="0075745E" w:rsidRPr="000F66FF">
        <w:rPr>
          <w:b/>
          <w:sz w:val="26"/>
          <w:szCs w:val="26"/>
        </w:rPr>
        <w:lastRenderedPageBreak/>
        <w:t>5</w:t>
      </w:r>
      <w:r w:rsidR="00BF27B7" w:rsidRPr="000F66FF">
        <w:rPr>
          <w:b/>
          <w:sz w:val="26"/>
          <w:szCs w:val="26"/>
        </w:rPr>
        <w:t>D</w:t>
      </w:r>
      <w:r w:rsidRPr="000F66FF">
        <w:rPr>
          <w:b/>
          <w:sz w:val="26"/>
          <w:szCs w:val="26"/>
        </w:rPr>
        <w:t xml:space="preserve">. </w:t>
      </w:r>
      <w:r w:rsidR="00274B01" w:rsidRPr="000F66FF">
        <w:rPr>
          <w:b/>
          <w:sz w:val="26"/>
          <w:szCs w:val="26"/>
        </w:rPr>
        <w:t>(</w:t>
      </w:r>
      <w:proofErr w:type="spellStart"/>
      <w:r w:rsidR="00274B01" w:rsidRPr="000F66FF">
        <w:rPr>
          <w:b/>
          <w:sz w:val="26"/>
          <w:szCs w:val="26"/>
        </w:rPr>
        <w:t>i</w:t>
      </w:r>
      <w:proofErr w:type="spellEnd"/>
      <w:proofErr w:type="gramStart"/>
      <w:r w:rsidR="00274B01" w:rsidRPr="000F66FF">
        <w:rPr>
          <w:b/>
          <w:sz w:val="26"/>
          <w:szCs w:val="26"/>
        </w:rPr>
        <w:t xml:space="preserve">)  </w:t>
      </w:r>
      <w:r w:rsidRPr="000F66FF">
        <w:rPr>
          <w:b/>
          <w:sz w:val="26"/>
          <w:szCs w:val="26"/>
        </w:rPr>
        <w:t>Description</w:t>
      </w:r>
      <w:proofErr w:type="gramEnd"/>
      <w:r w:rsidRPr="000F66FF">
        <w:rPr>
          <w:b/>
          <w:sz w:val="26"/>
          <w:szCs w:val="26"/>
        </w:rPr>
        <w:t xml:space="preserve"> of the Methodology &amp; Work Plan</w:t>
      </w:r>
      <w:r w:rsidR="00C2059E" w:rsidRPr="000F66FF">
        <w:rPr>
          <w:b/>
          <w:sz w:val="26"/>
          <w:szCs w:val="26"/>
        </w:rPr>
        <w:t xml:space="preserve"> </w:t>
      </w:r>
      <w:r w:rsidRPr="000F66FF">
        <w:rPr>
          <w:b/>
          <w:sz w:val="26"/>
          <w:szCs w:val="26"/>
        </w:rPr>
        <w:t>for Performing the Assignment</w:t>
      </w:r>
    </w:p>
    <w:p w:rsidR="00394942" w:rsidRPr="000F66FF" w:rsidRDefault="00394942" w:rsidP="00394942">
      <w:pPr>
        <w:pStyle w:val="BodyText"/>
        <w:rPr>
          <w:sz w:val="26"/>
          <w:szCs w:val="26"/>
        </w:rPr>
      </w:pPr>
    </w:p>
    <w:p w:rsidR="00BE24D5" w:rsidRPr="000F66FF" w:rsidRDefault="00BE24D5" w:rsidP="00BE24D5">
      <w:pPr>
        <w:pStyle w:val="BodyText"/>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EA2A95" w:rsidP="00580C64">
      <w:pPr>
        <w:rPr>
          <w:b/>
          <w:sz w:val="26"/>
          <w:szCs w:val="26"/>
        </w:rPr>
      </w:pPr>
      <w:r w:rsidRPr="000F66FF">
        <w:rPr>
          <w:b/>
          <w:sz w:val="26"/>
          <w:szCs w:val="26"/>
        </w:rPr>
        <w:t>5D (ii</w:t>
      </w:r>
      <w:proofErr w:type="gramStart"/>
      <w:r w:rsidR="00274B01" w:rsidRPr="000F66FF">
        <w:rPr>
          <w:b/>
          <w:sz w:val="26"/>
          <w:szCs w:val="26"/>
        </w:rPr>
        <w:t>)  Risk</w:t>
      </w:r>
      <w:proofErr w:type="gramEnd"/>
      <w:r w:rsidR="00274B01" w:rsidRPr="000F66FF">
        <w:rPr>
          <w:b/>
          <w:sz w:val="26"/>
          <w:szCs w:val="26"/>
        </w:rPr>
        <w:t xml:space="preserve"> identified &amp; Mitigation st</w:t>
      </w:r>
      <w:r w:rsidR="002C4E24" w:rsidRPr="000F66FF">
        <w:rPr>
          <w:b/>
          <w:sz w:val="26"/>
          <w:szCs w:val="26"/>
        </w:rPr>
        <w:t>rategy</w:t>
      </w:r>
    </w:p>
    <w:p w:rsidR="002C4E24" w:rsidRPr="000F66FF" w:rsidRDefault="002C4E24" w:rsidP="002C4E24">
      <w:pPr>
        <w:pStyle w:val="BodyText"/>
      </w:pPr>
    </w:p>
    <w:p w:rsidR="00274B01" w:rsidRPr="000F66FF" w:rsidRDefault="00274B01" w:rsidP="00274B01">
      <w:pPr>
        <w:pStyle w:val="BodyText"/>
        <w:rPr>
          <w:b/>
        </w:rPr>
      </w:pPr>
    </w:p>
    <w:p w:rsidR="00274B01" w:rsidRPr="000F66FF" w:rsidRDefault="00274B01" w:rsidP="00274B01">
      <w:pPr>
        <w:pStyle w:val="BodyText"/>
        <w:rPr>
          <w:b/>
        </w:rPr>
      </w:pPr>
    </w:p>
    <w:p w:rsidR="00274B01" w:rsidRPr="000F66FF" w:rsidRDefault="00274B01" w:rsidP="00274B01">
      <w:pPr>
        <w:pStyle w:val="BodyText"/>
        <w:rPr>
          <w:b/>
        </w:rPr>
      </w:pPr>
    </w:p>
    <w:p w:rsidR="00274B01" w:rsidRPr="000F66FF" w:rsidRDefault="00274B01" w:rsidP="00274B01">
      <w:pPr>
        <w:pStyle w:val="BodyText"/>
        <w:rPr>
          <w:b/>
        </w:rPr>
      </w:pPr>
    </w:p>
    <w:p w:rsidR="00274B01" w:rsidRPr="000F66FF" w:rsidRDefault="00274B01" w:rsidP="00274B01">
      <w:pPr>
        <w:pStyle w:val="BodyText"/>
        <w:rPr>
          <w:b/>
        </w:rPr>
      </w:pPr>
    </w:p>
    <w:p w:rsidR="00274B01" w:rsidRPr="000F66FF" w:rsidRDefault="00274B01" w:rsidP="00274B01">
      <w:pPr>
        <w:pStyle w:val="BodyText"/>
        <w:rPr>
          <w:b/>
          <w:sz w:val="26"/>
          <w:szCs w:val="26"/>
        </w:rPr>
      </w:pPr>
    </w:p>
    <w:p w:rsidR="00274B01" w:rsidRPr="000F66FF" w:rsidRDefault="00EA2A95" w:rsidP="00274B01">
      <w:pPr>
        <w:pStyle w:val="BodyText"/>
        <w:rPr>
          <w:b/>
          <w:sz w:val="26"/>
          <w:szCs w:val="26"/>
        </w:rPr>
      </w:pPr>
      <w:r w:rsidRPr="000F66FF">
        <w:rPr>
          <w:b/>
          <w:sz w:val="26"/>
          <w:szCs w:val="26"/>
        </w:rPr>
        <w:t>5D (iii</w:t>
      </w:r>
      <w:r w:rsidR="00274B01" w:rsidRPr="000F66FF">
        <w:rPr>
          <w:b/>
          <w:sz w:val="26"/>
          <w:szCs w:val="26"/>
        </w:rPr>
        <w:t>) Lessons learnt from similar assignments and e</w:t>
      </w:r>
      <w:r w:rsidR="005C5207" w:rsidRPr="000F66FF">
        <w:rPr>
          <w:b/>
          <w:sz w:val="26"/>
          <w:szCs w:val="26"/>
        </w:rPr>
        <w:t xml:space="preserve">xtrapolation </w:t>
      </w:r>
      <w:r w:rsidR="000F3308" w:rsidRPr="000F66FF">
        <w:rPr>
          <w:b/>
          <w:sz w:val="26"/>
          <w:szCs w:val="26"/>
        </w:rPr>
        <w:t>to this project</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jc w:val="center"/>
        <w:rPr>
          <w:smallCaps/>
          <w:sz w:val="26"/>
          <w:szCs w:val="26"/>
        </w:rPr>
      </w:pPr>
      <w:r w:rsidRPr="000F66FF">
        <w:rPr>
          <w:sz w:val="26"/>
          <w:szCs w:val="26"/>
        </w:rPr>
        <w:br w:type="page"/>
      </w:r>
      <w:r w:rsidR="0075745E" w:rsidRPr="000F66FF">
        <w:rPr>
          <w:b/>
          <w:sz w:val="26"/>
          <w:szCs w:val="26"/>
        </w:rPr>
        <w:lastRenderedPageBreak/>
        <w:t>5</w:t>
      </w:r>
      <w:r w:rsidR="00BF27B7" w:rsidRPr="000F66FF">
        <w:rPr>
          <w:b/>
          <w:sz w:val="26"/>
          <w:szCs w:val="26"/>
        </w:rPr>
        <w:t>E</w:t>
      </w:r>
      <w:r w:rsidRPr="000F66FF">
        <w:rPr>
          <w:b/>
          <w:sz w:val="26"/>
          <w:szCs w:val="26"/>
        </w:rPr>
        <w:t>. Team Composition &amp; Task Assignments</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1.</w:t>
      </w:r>
      <w:r w:rsidRPr="000F66FF">
        <w:rPr>
          <w:b/>
          <w:sz w:val="26"/>
          <w:szCs w:val="26"/>
        </w:rPr>
        <w:tab/>
        <w:t>Technical/ Managerial Staff</w:t>
      </w:r>
    </w:p>
    <w:p w:rsidR="00D8725A" w:rsidRPr="000F66FF" w:rsidRDefault="00D8725A" w:rsidP="00580C64">
      <w:pPr>
        <w:rPr>
          <w:sz w:val="26"/>
          <w:szCs w:val="26"/>
        </w:rPr>
      </w:pPr>
    </w:p>
    <w:tbl>
      <w:tblPr>
        <w:tblW w:w="8816" w:type="dxa"/>
        <w:jc w:val="center"/>
        <w:tblLayout w:type="fixed"/>
        <w:tblLook w:val="0000"/>
      </w:tblPr>
      <w:tblGrid>
        <w:gridCol w:w="720"/>
        <w:gridCol w:w="918"/>
        <w:gridCol w:w="1980"/>
        <w:gridCol w:w="1620"/>
        <w:gridCol w:w="1868"/>
        <w:gridCol w:w="1710"/>
      </w:tblGrid>
      <w:tr w:rsidR="00D8725A" w:rsidRPr="000F66FF">
        <w:trPr>
          <w:jc w:val="center"/>
        </w:trPr>
        <w:tc>
          <w:tcPr>
            <w:tcW w:w="720" w:type="dxa"/>
          </w:tcPr>
          <w:p w:rsidR="00D8725A" w:rsidRPr="000F66FF" w:rsidRDefault="00D8725A" w:rsidP="00580C64">
            <w:pPr>
              <w:rPr>
                <w:sz w:val="26"/>
                <w:szCs w:val="26"/>
              </w:rPr>
            </w:pPr>
          </w:p>
        </w:tc>
        <w:tc>
          <w:tcPr>
            <w:tcW w:w="918" w:type="dxa"/>
            <w:tcBorders>
              <w:top w:val="single" w:sz="6" w:space="0" w:color="auto"/>
              <w:left w:val="single" w:sz="6" w:space="0" w:color="auto"/>
              <w:bottom w:val="single" w:sz="6" w:space="0" w:color="auto"/>
            </w:tcBorders>
          </w:tcPr>
          <w:p w:rsidR="00D8725A" w:rsidRPr="000F66FF" w:rsidRDefault="00D8725A" w:rsidP="00580C64">
            <w:pPr>
              <w:rPr>
                <w:sz w:val="26"/>
                <w:szCs w:val="26"/>
              </w:rPr>
            </w:pPr>
            <w:r w:rsidRPr="000F66FF">
              <w:rPr>
                <w:sz w:val="26"/>
                <w:szCs w:val="26"/>
              </w:rPr>
              <w:t>Sl. No.</w:t>
            </w:r>
          </w:p>
        </w:tc>
        <w:tc>
          <w:tcPr>
            <w:tcW w:w="1980" w:type="dxa"/>
            <w:tcBorders>
              <w:top w:val="single" w:sz="6" w:space="0" w:color="auto"/>
              <w:left w:val="single" w:sz="6" w:space="0" w:color="auto"/>
              <w:bottom w:val="single" w:sz="6" w:space="0" w:color="auto"/>
            </w:tcBorders>
          </w:tcPr>
          <w:p w:rsidR="00D8725A" w:rsidRPr="000F66FF" w:rsidRDefault="00D8725A" w:rsidP="00580C64">
            <w:pPr>
              <w:jc w:val="left"/>
              <w:rPr>
                <w:sz w:val="26"/>
                <w:szCs w:val="26"/>
              </w:rPr>
            </w:pPr>
            <w:r w:rsidRPr="000F66FF">
              <w:rPr>
                <w:sz w:val="26"/>
                <w:szCs w:val="26"/>
              </w:rPr>
              <w:t>Name</w:t>
            </w:r>
          </w:p>
        </w:tc>
        <w:tc>
          <w:tcPr>
            <w:tcW w:w="1620" w:type="dxa"/>
            <w:tcBorders>
              <w:top w:val="single" w:sz="6" w:space="0" w:color="auto"/>
              <w:left w:val="single" w:sz="6" w:space="0" w:color="auto"/>
              <w:bottom w:val="single" w:sz="6" w:space="0" w:color="auto"/>
            </w:tcBorders>
          </w:tcPr>
          <w:p w:rsidR="00D8725A" w:rsidRPr="000F66FF" w:rsidRDefault="00D8725A" w:rsidP="00580C64">
            <w:pPr>
              <w:jc w:val="left"/>
              <w:rPr>
                <w:sz w:val="26"/>
                <w:szCs w:val="26"/>
              </w:rPr>
            </w:pPr>
            <w:r w:rsidRPr="000F66FF">
              <w:rPr>
                <w:sz w:val="26"/>
                <w:szCs w:val="26"/>
              </w:rPr>
              <w:t>Proposed</w:t>
            </w:r>
          </w:p>
          <w:p w:rsidR="00D8725A" w:rsidRPr="000F66FF" w:rsidRDefault="00D8725A" w:rsidP="00580C64">
            <w:pPr>
              <w:jc w:val="left"/>
              <w:rPr>
                <w:sz w:val="26"/>
                <w:szCs w:val="26"/>
              </w:rPr>
            </w:pPr>
            <w:r w:rsidRPr="000F66FF">
              <w:rPr>
                <w:sz w:val="26"/>
                <w:szCs w:val="26"/>
              </w:rPr>
              <w:t>Position</w:t>
            </w:r>
          </w:p>
        </w:tc>
        <w:tc>
          <w:tcPr>
            <w:tcW w:w="1868" w:type="dxa"/>
            <w:tcBorders>
              <w:top w:val="single" w:sz="6" w:space="0" w:color="auto"/>
              <w:left w:val="single" w:sz="6" w:space="0" w:color="auto"/>
              <w:bottom w:val="single" w:sz="6" w:space="0" w:color="auto"/>
              <w:right w:val="single" w:sz="6" w:space="0" w:color="auto"/>
            </w:tcBorders>
          </w:tcPr>
          <w:p w:rsidR="00D8725A" w:rsidRPr="000F66FF" w:rsidRDefault="00D8725A" w:rsidP="00580C64">
            <w:pPr>
              <w:jc w:val="left"/>
              <w:rPr>
                <w:sz w:val="26"/>
                <w:szCs w:val="26"/>
              </w:rPr>
            </w:pPr>
            <w:r w:rsidRPr="000F66FF">
              <w:rPr>
                <w:sz w:val="26"/>
                <w:szCs w:val="26"/>
              </w:rPr>
              <w:t>Total experience (years)</w:t>
            </w:r>
          </w:p>
        </w:tc>
        <w:tc>
          <w:tcPr>
            <w:tcW w:w="1710" w:type="dxa"/>
            <w:tcBorders>
              <w:top w:val="single" w:sz="6" w:space="0" w:color="auto"/>
              <w:left w:val="nil"/>
              <w:bottom w:val="single" w:sz="6" w:space="0" w:color="auto"/>
              <w:right w:val="single" w:sz="6" w:space="0" w:color="auto"/>
            </w:tcBorders>
          </w:tcPr>
          <w:p w:rsidR="00D8725A" w:rsidRPr="000F66FF" w:rsidRDefault="00D8725A" w:rsidP="00580C64">
            <w:pPr>
              <w:jc w:val="left"/>
              <w:rPr>
                <w:sz w:val="26"/>
                <w:szCs w:val="26"/>
              </w:rPr>
            </w:pPr>
            <w:r w:rsidRPr="000F66FF">
              <w:rPr>
                <w:sz w:val="26"/>
                <w:szCs w:val="26"/>
              </w:rPr>
              <w:t>Relevant experience in years</w:t>
            </w:r>
          </w:p>
        </w:tc>
      </w:tr>
      <w:tr w:rsidR="00F85FDD" w:rsidRPr="000F66FF" w:rsidTr="00F85FDD">
        <w:trPr>
          <w:gridBefore w:val="1"/>
          <w:wBefore w:w="720" w:type="dxa"/>
          <w:jc w:val="center"/>
        </w:trPr>
        <w:tc>
          <w:tcPr>
            <w:tcW w:w="918" w:type="dxa"/>
            <w:tcBorders>
              <w:left w:val="single" w:sz="6" w:space="0" w:color="auto"/>
              <w:bottom w:val="single" w:sz="4" w:space="0" w:color="auto"/>
            </w:tcBorders>
          </w:tcPr>
          <w:p w:rsidR="00F85FDD" w:rsidRPr="000F66FF" w:rsidRDefault="007369C6" w:rsidP="007369C6">
            <w:pPr>
              <w:jc w:val="center"/>
              <w:rPr>
                <w:sz w:val="26"/>
                <w:szCs w:val="26"/>
              </w:rPr>
            </w:pPr>
            <w:r w:rsidRPr="000F66FF">
              <w:rPr>
                <w:sz w:val="26"/>
                <w:szCs w:val="26"/>
              </w:rPr>
              <w:t>1</w:t>
            </w:r>
          </w:p>
        </w:tc>
        <w:tc>
          <w:tcPr>
            <w:tcW w:w="1980" w:type="dxa"/>
            <w:tcBorders>
              <w:left w:val="single" w:sz="6" w:space="0" w:color="auto"/>
              <w:bottom w:val="single" w:sz="4" w:space="0" w:color="auto"/>
            </w:tcBorders>
          </w:tcPr>
          <w:p w:rsidR="00F85FDD" w:rsidRPr="000F66FF" w:rsidRDefault="00F85FDD" w:rsidP="00BE20AE">
            <w:pPr>
              <w:tabs>
                <w:tab w:val="center" w:pos="6840"/>
              </w:tabs>
              <w:rPr>
                <w:sz w:val="26"/>
                <w:szCs w:val="26"/>
              </w:rPr>
            </w:pPr>
            <w:r w:rsidRPr="000F66FF">
              <w:rPr>
                <w:sz w:val="26"/>
                <w:szCs w:val="26"/>
              </w:rPr>
              <w:t>Team Leader/Urban Planner</w:t>
            </w:r>
          </w:p>
        </w:tc>
        <w:tc>
          <w:tcPr>
            <w:tcW w:w="1620" w:type="dxa"/>
            <w:tcBorders>
              <w:left w:val="single" w:sz="6" w:space="0" w:color="auto"/>
              <w:bottom w:val="single" w:sz="4" w:space="0" w:color="auto"/>
            </w:tcBorders>
          </w:tcPr>
          <w:p w:rsidR="00F85FDD" w:rsidRPr="000F66FF" w:rsidRDefault="00F85FDD" w:rsidP="00580C64">
            <w:pPr>
              <w:rPr>
                <w:sz w:val="26"/>
                <w:szCs w:val="26"/>
              </w:rPr>
            </w:pPr>
          </w:p>
        </w:tc>
        <w:tc>
          <w:tcPr>
            <w:tcW w:w="1868" w:type="dxa"/>
            <w:tcBorders>
              <w:left w:val="single" w:sz="6" w:space="0" w:color="auto"/>
              <w:bottom w:val="single" w:sz="4" w:space="0" w:color="auto"/>
              <w:right w:val="single" w:sz="6" w:space="0" w:color="auto"/>
            </w:tcBorders>
          </w:tcPr>
          <w:p w:rsidR="00F85FDD" w:rsidRPr="000F66FF" w:rsidRDefault="00F85FDD" w:rsidP="00580C64">
            <w:pPr>
              <w:rPr>
                <w:sz w:val="26"/>
                <w:szCs w:val="26"/>
              </w:rPr>
            </w:pPr>
          </w:p>
        </w:tc>
        <w:tc>
          <w:tcPr>
            <w:tcW w:w="1710" w:type="dxa"/>
            <w:tcBorders>
              <w:left w:val="nil"/>
              <w:bottom w:val="single" w:sz="4" w:space="0" w:color="auto"/>
              <w:right w:val="single" w:sz="6" w:space="0" w:color="auto"/>
            </w:tcBorders>
          </w:tcPr>
          <w:p w:rsidR="00F85FDD" w:rsidRPr="000F66FF" w:rsidRDefault="00F85FDD" w:rsidP="00580C64">
            <w:pPr>
              <w:rPr>
                <w:sz w:val="26"/>
                <w:szCs w:val="26"/>
              </w:rPr>
            </w:pPr>
          </w:p>
        </w:tc>
      </w:tr>
      <w:tr w:rsidR="00F85FDD" w:rsidRPr="000F66FF" w:rsidTr="003F05BB">
        <w:trPr>
          <w:gridBefore w:val="1"/>
          <w:wBefore w:w="720" w:type="dxa"/>
          <w:jc w:val="center"/>
        </w:trPr>
        <w:tc>
          <w:tcPr>
            <w:tcW w:w="918" w:type="dxa"/>
            <w:tcBorders>
              <w:left w:val="single" w:sz="6" w:space="0" w:color="auto"/>
              <w:bottom w:val="single" w:sz="4" w:space="0" w:color="auto"/>
            </w:tcBorders>
          </w:tcPr>
          <w:p w:rsidR="00F85FDD" w:rsidRPr="000F66FF" w:rsidRDefault="007369C6" w:rsidP="007369C6">
            <w:pPr>
              <w:jc w:val="center"/>
              <w:rPr>
                <w:sz w:val="26"/>
                <w:szCs w:val="26"/>
              </w:rPr>
            </w:pPr>
            <w:r w:rsidRPr="000F66FF">
              <w:rPr>
                <w:sz w:val="26"/>
                <w:szCs w:val="26"/>
              </w:rPr>
              <w:t>2</w:t>
            </w:r>
          </w:p>
        </w:tc>
        <w:tc>
          <w:tcPr>
            <w:tcW w:w="1980" w:type="dxa"/>
            <w:tcBorders>
              <w:top w:val="single" w:sz="4" w:space="0" w:color="auto"/>
              <w:left w:val="single" w:sz="6" w:space="0" w:color="auto"/>
              <w:bottom w:val="single" w:sz="4" w:space="0" w:color="auto"/>
            </w:tcBorders>
          </w:tcPr>
          <w:p w:rsidR="00F85FDD" w:rsidRPr="000F66FF" w:rsidRDefault="00F85FDD" w:rsidP="00BE20AE">
            <w:pPr>
              <w:suppressAutoHyphens w:val="0"/>
              <w:autoSpaceDE w:val="0"/>
              <w:autoSpaceDN w:val="0"/>
              <w:adjustRightInd w:val="0"/>
              <w:jc w:val="left"/>
              <w:rPr>
                <w:sz w:val="26"/>
                <w:szCs w:val="26"/>
              </w:rPr>
            </w:pPr>
            <w:r w:rsidRPr="000F66FF">
              <w:rPr>
                <w:sz w:val="26"/>
                <w:szCs w:val="26"/>
              </w:rPr>
              <w:t>GIS Expert</w:t>
            </w:r>
          </w:p>
          <w:p w:rsidR="003F05BB" w:rsidRPr="000F66FF" w:rsidRDefault="003F05BB" w:rsidP="003F05BB">
            <w:pPr>
              <w:pStyle w:val="BodyText"/>
              <w:rPr>
                <w:sz w:val="4"/>
              </w:rPr>
            </w:pPr>
          </w:p>
        </w:tc>
        <w:tc>
          <w:tcPr>
            <w:tcW w:w="1620" w:type="dxa"/>
            <w:tcBorders>
              <w:top w:val="single" w:sz="4" w:space="0" w:color="auto"/>
              <w:left w:val="single" w:sz="6" w:space="0" w:color="auto"/>
              <w:bottom w:val="single" w:sz="4" w:space="0" w:color="auto"/>
            </w:tcBorders>
          </w:tcPr>
          <w:p w:rsidR="00F85FDD" w:rsidRPr="000F66FF" w:rsidRDefault="00F85FDD" w:rsidP="00580C64">
            <w:pPr>
              <w:rPr>
                <w:sz w:val="26"/>
                <w:szCs w:val="26"/>
              </w:rPr>
            </w:pPr>
          </w:p>
        </w:tc>
        <w:tc>
          <w:tcPr>
            <w:tcW w:w="1868" w:type="dxa"/>
            <w:tcBorders>
              <w:top w:val="single" w:sz="4" w:space="0" w:color="auto"/>
              <w:left w:val="single" w:sz="6" w:space="0" w:color="auto"/>
              <w:bottom w:val="single" w:sz="4" w:space="0" w:color="auto"/>
              <w:right w:val="single" w:sz="6" w:space="0" w:color="auto"/>
            </w:tcBorders>
          </w:tcPr>
          <w:p w:rsidR="00F85FDD" w:rsidRPr="000F66FF" w:rsidRDefault="00F85FDD" w:rsidP="00580C64">
            <w:pPr>
              <w:rPr>
                <w:sz w:val="26"/>
                <w:szCs w:val="26"/>
              </w:rPr>
            </w:pPr>
          </w:p>
        </w:tc>
        <w:tc>
          <w:tcPr>
            <w:tcW w:w="1710" w:type="dxa"/>
            <w:tcBorders>
              <w:top w:val="single" w:sz="4" w:space="0" w:color="auto"/>
              <w:left w:val="nil"/>
              <w:bottom w:val="single" w:sz="4" w:space="0" w:color="auto"/>
              <w:right w:val="single" w:sz="6" w:space="0" w:color="auto"/>
            </w:tcBorders>
          </w:tcPr>
          <w:p w:rsidR="00F85FDD" w:rsidRPr="000F66FF" w:rsidRDefault="00F85FDD" w:rsidP="00580C64">
            <w:pPr>
              <w:rPr>
                <w:sz w:val="26"/>
                <w:szCs w:val="26"/>
              </w:rPr>
            </w:pPr>
          </w:p>
        </w:tc>
      </w:tr>
      <w:tr w:rsidR="00F85FDD" w:rsidRPr="000F66FF" w:rsidTr="003F05BB">
        <w:trPr>
          <w:jc w:val="center"/>
        </w:trPr>
        <w:tc>
          <w:tcPr>
            <w:tcW w:w="720" w:type="dxa"/>
          </w:tcPr>
          <w:p w:rsidR="00F85FDD" w:rsidRPr="000F66FF" w:rsidRDefault="00F85FDD" w:rsidP="00580C64">
            <w:pPr>
              <w:rPr>
                <w:sz w:val="26"/>
                <w:szCs w:val="26"/>
              </w:rPr>
            </w:pPr>
          </w:p>
        </w:tc>
        <w:tc>
          <w:tcPr>
            <w:tcW w:w="918" w:type="dxa"/>
            <w:tcBorders>
              <w:top w:val="single" w:sz="4" w:space="0" w:color="auto"/>
              <w:left w:val="single" w:sz="6" w:space="0" w:color="auto"/>
              <w:bottom w:val="single" w:sz="4" w:space="0" w:color="auto"/>
            </w:tcBorders>
          </w:tcPr>
          <w:p w:rsidR="00F85FDD" w:rsidRPr="000F66FF" w:rsidRDefault="007369C6" w:rsidP="007369C6">
            <w:pPr>
              <w:jc w:val="center"/>
              <w:rPr>
                <w:sz w:val="26"/>
                <w:szCs w:val="26"/>
              </w:rPr>
            </w:pPr>
            <w:r w:rsidRPr="000F66FF">
              <w:rPr>
                <w:sz w:val="26"/>
                <w:szCs w:val="26"/>
              </w:rPr>
              <w:t>3</w:t>
            </w:r>
          </w:p>
        </w:tc>
        <w:tc>
          <w:tcPr>
            <w:tcW w:w="1980" w:type="dxa"/>
            <w:tcBorders>
              <w:top w:val="single" w:sz="4" w:space="0" w:color="auto"/>
              <w:left w:val="single" w:sz="6" w:space="0" w:color="auto"/>
              <w:bottom w:val="single" w:sz="4" w:space="0" w:color="auto"/>
            </w:tcBorders>
          </w:tcPr>
          <w:p w:rsidR="00F85FDD" w:rsidRPr="000F66FF" w:rsidRDefault="00F85FDD" w:rsidP="00BE20AE">
            <w:pPr>
              <w:suppressAutoHyphens w:val="0"/>
              <w:autoSpaceDE w:val="0"/>
              <w:autoSpaceDN w:val="0"/>
              <w:adjustRightInd w:val="0"/>
              <w:jc w:val="left"/>
              <w:rPr>
                <w:sz w:val="26"/>
                <w:szCs w:val="26"/>
                <w:lang w:bidi="hi-IN"/>
              </w:rPr>
            </w:pPr>
            <w:r w:rsidRPr="000F66FF">
              <w:rPr>
                <w:sz w:val="26"/>
                <w:szCs w:val="26"/>
                <w:lang w:bidi="hi-IN"/>
              </w:rPr>
              <w:t>Transport Planner</w:t>
            </w:r>
          </w:p>
        </w:tc>
        <w:tc>
          <w:tcPr>
            <w:tcW w:w="1620" w:type="dxa"/>
            <w:tcBorders>
              <w:top w:val="single" w:sz="4" w:space="0" w:color="auto"/>
              <w:left w:val="single" w:sz="6" w:space="0" w:color="auto"/>
              <w:bottom w:val="single" w:sz="4" w:space="0" w:color="auto"/>
            </w:tcBorders>
          </w:tcPr>
          <w:p w:rsidR="00F85FDD" w:rsidRPr="000F66FF" w:rsidRDefault="00F85FDD" w:rsidP="00580C64">
            <w:pPr>
              <w:rPr>
                <w:sz w:val="26"/>
                <w:szCs w:val="26"/>
              </w:rPr>
            </w:pPr>
          </w:p>
        </w:tc>
        <w:tc>
          <w:tcPr>
            <w:tcW w:w="1868" w:type="dxa"/>
            <w:tcBorders>
              <w:top w:val="single" w:sz="4" w:space="0" w:color="auto"/>
              <w:left w:val="single" w:sz="6" w:space="0" w:color="auto"/>
              <w:bottom w:val="single" w:sz="4" w:space="0" w:color="auto"/>
              <w:right w:val="single" w:sz="6" w:space="0" w:color="auto"/>
            </w:tcBorders>
          </w:tcPr>
          <w:p w:rsidR="00F85FDD" w:rsidRPr="000F66FF" w:rsidRDefault="00F85FDD" w:rsidP="00580C64">
            <w:pPr>
              <w:rPr>
                <w:sz w:val="26"/>
                <w:szCs w:val="26"/>
              </w:rPr>
            </w:pPr>
          </w:p>
        </w:tc>
        <w:tc>
          <w:tcPr>
            <w:tcW w:w="1710" w:type="dxa"/>
            <w:tcBorders>
              <w:top w:val="single" w:sz="4" w:space="0" w:color="auto"/>
              <w:left w:val="nil"/>
              <w:bottom w:val="single" w:sz="4" w:space="0" w:color="auto"/>
              <w:right w:val="single" w:sz="6" w:space="0" w:color="auto"/>
            </w:tcBorders>
          </w:tcPr>
          <w:p w:rsidR="00F85FDD" w:rsidRPr="000F66FF" w:rsidRDefault="00F85FDD" w:rsidP="00580C64">
            <w:pPr>
              <w:rPr>
                <w:sz w:val="26"/>
                <w:szCs w:val="26"/>
              </w:rPr>
            </w:pPr>
          </w:p>
        </w:tc>
      </w:tr>
      <w:tr w:rsidR="00F85FDD" w:rsidRPr="000F66FF" w:rsidTr="00F85FDD">
        <w:trPr>
          <w:jc w:val="center"/>
        </w:trPr>
        <w:tc>
          <w:tcPr>
            <w:tcW w:w="720" w:type="dxa"/>
          </w:tcPr>
          <w:p w:rsidR="00F85FDD" w:rsidRPr="000F66FF" w:rsidRDefault="00F85FDD" w:rsidP="00580C64">
            <w:pPr>
              <w:rPr>
                <w:sz w:val="26"/>
                <w:szCs w:val="26"/>
              </w:rPr>
            </w:pPr>
          </w:p>
        </w:tc>
        <w:tc>
          <w:tcPr>
            <w:tcW w:w="918" w:type="dxa"/>
            <w:tcBorders>
              <w:top w:val="single" w:sz="4" w:space="0" w:color="auto"/>
              <w:left w:val="single" w:sz="6" w:space="0" w:color="auto"/>
              <w:bottom w:val="single" w:sz="4" w:space="0" w:color="auto"/>
            </w:tcBorders>
          </w:tcPr>
          <w:p w:rsidR="00F85FDD" w:rsidRPr="000F66FF" w:rsidRDefault="007369C6" w:rsidP="007369C6">
            <w:pPr>
              <w:jc w:val="center"/>
              <w:rPr>
                <w:sz w:val="26"/>
                <w:szCs w:val="26"/>
              </w:rPr>
            </w:pPr>
            <w:r w:rsidRPr="000F66FF">
              <w:rPr>
                <w:sz w:val="26"/>
                <w:szCs w:val="26"/>
              </w:rPr>
              <w:t>4</w:t>
            </w:r>
          </w:p>
        </w:tc>
        <w:tc>
          <w:tcPr>
            <w:tcW w:w="1980" w:type="dxa"/>
            <w:tcBorders>
              <w:top w:val="single" w:sz="4" w:space="0" w:color="auto"/>
              <w:left w:val="single" w:sz="6" w:space="0" w:color="auto"/>
              <w:bottom w:val="single" w:sz="4" w:space="0" w:color="auto"/>
            </w:tcBorders>
          </w:tcPr>
          <w:p w:rsidR="00F85FDD" w:rsidRPr="000F66FF" w:rsidRDefault="00F85FDD" w:rsidP="00BE20AE">
            <w:pPr>
              <w:tabs>
                <w:tab w:val="center" w:pos="6840"/>
              </w:tabs>
              <w:rPr>
                <w:sz w:val="26"/>
                <w:szCs w:val="26"/>
              </w:rPr>
            </w:pPr>
            <w:r w:rsidRPr="000F66FF">
              <w:rPr>
                <w:sz w:val="26"/>
                <w:szCs w:val="26"/>
              </w:rPr>
              <w:t>Socio-economic Expert</w:t>
            </w:r>
          </w:p>
        </w:tc>
        <w:tc>
          <w:tcPr>
            <w:tcW w:w="1620" w:type="dxa"/>
            <w:tcBorders>
              <w:top w:val="single" w:sz="4" w:space="0" w:color="auto"/>
              <w:left w:val="single" w:sz="6" w:space="0" w:color="auto"/>
              <w:bottom w:val="single" w:sz="4" w:space="0" w:color="auto"/>
            </w:tcBorders>
          </w:tcPr>
          <w:p w:rsidR="00F85FDD" w:rsidRPr="000F66FF" w:rsidRDefault="00F85FDD" w:rsidP="00580C64">
            <w:pPr>
              <w:rPr>
                <w:sz w:val="26"/>
                <w:szCs w:val="26"/>
              </w:rPr>
            </w:pPr>
          </w:p>
        </w:tc>
        <w:tc>
          <w:tcPr>
            <w:tcW w:w="1868" w:type="dxa"/>
            <w:tcBorders>
              <w:top w:val="single" w:sz="4" w:space="0" w:color="auto"/>
              <w:left w:val="single" w:sz="6" w:space="0" w:color="auto"/>
              <w:bottom w:val="single" w:sz="4" w:space="0" w:color="auto"/>
              <w:right w:val="single" w:sz="6" w:space="0" w:color="auto"/>
            </w:tcBorders>
          </w:tcPr>
          <w:p w:rsidR="00F85FDD" w:rsidRPr="000F66FF" w:rsidRDefault="00F85FDD" w:rsidP="00580C64">
            <w:pPr>
              <w:rPr>
                <w:sz w:val="26"/>
                <w:szCs w:val="26"/>
              </w:rPr>
            </w:pPr>
          </w:p>
        </w:tc>
        <w:tc>
          <w:tcPr>
            <w:tcW w:w="1710" w:type="dxa"/>
            <w:tcBorders>
              <w:top w:val="single" w:sz="4" w:space="0" w:color="auto"/>
              <w:left w:val="nil"/>
              <w:bottom w:val="single" w:sz="4" w:space="0" w:color="auto"/>
              <w:right w:val="single" w:sz="6" w:space="0" w:color="auto"/>
            </w:tcBorders>
          </w:tcPr>
          <w:p w:rsidR="00F85FDD" w:rsidRPr="000F66FF" w:rsidRDefault="00F85FDD" w:rsidP="00580C64">
            <w:pPr>
              <w:rPr>
                <w:sz w:val="26"/>
                <w:szCs w:val="26"/>
              </w:rPr>
            </w:pPr>
          </w:p>
        </w:tc>
      </w:tr>
      <w:tr w:rsidR="00F85FDD" w:rsidRPr="000F66FF" w:rsidTr="00F85FDD">
        <w:trPr>
          <w:gridBefore w:val="1"/>
          <w:wBefore w:w="720" w:type="dxa"/>
          <w:jc w:val="center"/>
        </w:trPr>
        <w:tc>
          <w:tcPr>
            <w:tcW w:w="918" w:type="dxa"/>
            <w:tcBorders>
              <w:top w:val="single" w:sz="4" w:space="0" w:color="auto"/>
              <w:left w:val="single" w:sz="6" w:space="0" w:color="auto"/>
              <w:bottom w:val="single" w:sz="4" w:space="0" w:color="auto"/>
            </w:tcBorders>
          </w:tcPr>
          <w:p w:rsidR="00F85FDD" w:rsidRPr="000F66FF" w:rsidRDefault="007369C6" w:rsidP="007369C6">
            <w:pPr>
              <w:jc w:val="center"/>
              <w:rPr>
                <w:sz w:val="26"/>
                <w:szCs w:val="26"/>
              </w:rPr>
            </w:pPr>
            <w:r w:rsidRPr="000F66FF">
              <w:rPr>
                <w:sz w:val="26"/>
                <w:szCs w:val="26"/>
              </w:rPr>
              <w:t>5</w:t>
            </w:r>
          </w:p>
        </w:tc>
        <w:tc>
          <w:tcPr>
            <w:tcW w:w="1980" w:type="dxa"/>
            <w:tcBorders>
              <w:top w:val="single" w:sz="4" w:space="0" w:color="auto"/>
              <w:left w:val="single" w:sz="6" w:space="0" w:color="auto"/>
              <w:bottom w:val="single" w:sz="4" w:space="0" w:color="auto"/>
            </w:tcBorders>
          </w:tcPr>
          <w:p w:rsidR="00F85FDD" w:rsidRPr="000F66FF" w:rsidRDefault="00F85FDD" w:rsidP="00BE20AE">
            <w:pPr>
              <w:tabs>
                <w:tab w:val="center" w:pos="6840"/>
              </w:tabs>
              <w:rPr>
                <w:sz w:val="26"/>
                <w:szCs w:val="26"/>
              </w:rPr>
            </w:pPr>
            <w:r w:rsidRPr="000F66FF">
              <w:rPr>
                <w:sz w:val="26"/>
                <w:szCs w:val="26"/>
              </w:rPr>
              <w:t>Infrastructure Expert</w:t>
            </w:r>
          </w:p>
        </w:tc>
        <w:tc>
          <w:tcPr>
            <w:tcW w:w="1620" w:type="dxa"/>
            <w:tcBorders>
              <w:top w:val="single" w:sz="4" w:space="0" w:color="auto"/>
              <w:left w:val="single" w:sz="6" w:space="0" w:color="auto"/>
              <w:bottom w:val="single" w:sz="4" w:space="0" w:color="auto"/>
            </w:tcBorders>
          </w:tcPr>
          <w:p w:rsidR="00F85FDD" w:rsidRPr="000F66FF" w:rsidRDefault="00F85FDD" w:rsidP="00580C64">
            <w:pPr>
              <w:rPr>
                <w:sz w:val="26"/>
                <w:szCs w:val="26"/>
              </w:rPr>
            </w:pPr>
          </w:p>
        </w:tc>
        <w:tc>
          <w:tcPr>
            <w:tcW w:w="1868" w:type="dxa"/>
            <w:tcBorders>
              <w:top w:val="single" w:sz="4" w:space="0" w:color="auto"/>
              <w:left w:val="single" w:sz="6" w:space="0" w:color="auto"/>
              <w:bottom w:val="single" w:sz="4" w:space="0" w:color="auto"/>
              <w:right w:val="single" w:sz="6" w:space="0" w:color="auto"/>
            </w:tcBorders>
          </w:tcPr>
          <w:p w:rsidR="00F85FDD" w:rsidRPr="000F66FF" w:rsidRDefault="00F85FDD" w:rsidP="00580C64">
            <w:pPr>
              <w:rPr>
                <w:sz w:val="26"/>
                <w:szCs w:val="26"/>
              </w:rPr>
            </w:pPr>
          </w:p>
        </w:tc>
        <w:tc>
          <w:tcPr>
            <w:tcW w:w="1710" w:type="dxa"/>
            <w:tcBorders>
              <w:top w:val="single" w:sz="4" w:space="0" w:color="auto"/>
              <w:left w:val="nil"/>
              <w:bottom w:val="single" w:sz="4" w:space="0" w:color="auto"/>
              <w:right w:val="single" w:sz="6" w:space="0" w:color="auto"/>
            </w:tcBorders>
          </w:tcPr>
          <w:p w:rsidR="00F85FDD" w:rsidRPr="000F66FF" w:rsidRDefault="00F85FDD" w:rsidP="00580C64">
            <w:pPr>
              <w:rPr>
                <w:sz w:val="26"/>
                <w:szCs w:val="26"/>
              </w:rPr>
            </w:pPr>
          </w:p>
        </w:tc>
      </w:tr>
      <w:tr w:rsidR="00F85FDD" w:rsidRPr="000F66FF" w:rsidTr="00F85FDD">
        <w:trPr>
          <w:gridBefore w:val="1"/>
          <w:wBefore w:w="720" w:type="dxa"/>
          <w:jc w:val="center"/>
        </w:trPr>
        <w:tc>
          <w:tcPr>
            <w:tcW w:w="918" w:type="dxa"/>
            <w:tcBorders>
              <w:left w:val="single" w:sz="6" w:space="0" w:color="auto"/>
              <w:bottom w:val="single" w:sz="6" w:space="0" w:color="auto"/>
            </w:tcBorders>
          </w:tcPr>
          <w:p w:rsidR="00F85FDD" w:rsidRPr="000F66FF" w:rsidRDefault="007369C6" w:rsidP="007369C6">
            <w:pPr>
              <w:jc w:val="center"/>
              <w:rPr>
                <w:sz w:val="26"/>
                <w:szCs w:val="26"/>
              </w:rPr>
            </w:pPr>
            <w:r w:rsidRPr="000F66FF">
              <w:rPr>
                <w:sz w:val="26"/>
                <w:szCs w:val="26"/>
              </w:rPr>
              <w:t>6</w:t>
            </w:r>
          </w:p>
        </w:tc>
        <w:tc>
          <w:tcPr>
            <w:tcW w:w="1980" w:type="dxa"/>
            <w:tcBorders>
              <w:left w:val="single" w:sz="6" w:space="0" w:color="auto"/>
              <w:bottom w:val="single" w:sz="6" w:space="0" w:color="auto"/>
            </w:tcBorders>
          </w:tcPr>
          <w:p w:rsidR="00F85FDD" w:rsidRPr="000F66FF" w:rsidRDefault="00F85FDD" w:rsidP="00BE20AE">
            <w:pPr>
              <w:tabs>
                <w:tab w:val="center" w:pos="6840"/>
              </w:tabs>
              <w:rPr>
                <w:sz w:val="26"/>
                <w:szCs w:val="26"/>
              </w:rPr>
            </w:pPr>
            <w:r w:rsidRPr="000F66FF">
              <w:rPr>
                <w:sz w:val="26"/>
                <w:szCs w:val="26"/>
              </w:rPr>
              <w:t>Urban Designer (only in case of Amritsar city)</w:t>
            </w:r>
          </w:p>
        </w:tc>
        <w:tc>
          <w:tcPr>
            <w:tcW w:w="1620" w:type="dxa"/>
            <w:tcBorders>
              <w:left w:val="single" w:sz="6" w:space="0" w:color="auto"/>
              <w:bottom w:val="single" w:sz="6" w:space="0" w:color="auto"/>
            </w:tcBorders>
          </w:tcPr>
          <w:p w:rsidR="00F85FDD" w:rsidRPr="000F66FF" w:rsidRDefault="00F85FDD" w:rsidP="00580C64">
            <w:pPr>
              <w:rPr>
                <w:sz w:val="26"/>
                <w:szCs w:val="26"/>
              </w:rPr>
            </w:pPr>
          </w:p>
        </w:tc>
        <w:tc>
          <w:tcPr>
            <w:tcW w:w="1868" w:type="dxa"/>
            <w:tcBorders>
              <w:left w:val="single" w:sz="6" w:space="0" w:color="auto"/>
              <w:bottom w:val="single" w:sz="6" w:space="0" w:color="auto"/>
              <w:right w:val="single" w:sz="6" w:space="0" w:color="auto"/>
            </w:tcBorders>
          </w:tcPr>
          <w:p w:rsidR="00F85FDD" w:rsidRPr="000F66FF" w:rsidRDefault="00F85FDD" w:rsidP="00580C64">
            <w:pPr>
              <w:rPr>
                <w:sz w:val="26"/>
                <w:szCs w:val="26"/>
              </w:rPr>
            </w:pPr>
          </w:p>
        </w:tc>
        <w:tc>
          <w:tcPr>
            <w:tcW w:w="1710" w:type="dxa"/>
            <w:tcBorders>
              <w:left w:val="nil"/>
              <w:bottom w:val="single" w:sz="6" w:space="0" w:color="auto"/>
              <w:right w:val="single" w:sz="6" w:space="0" w:color="auto"/>
            </w:tcBorders>
          </w:tcPr>
          <w:p w:rsidR="00F85FDD" w:rsidRPr="000F66FF" w:rsidRDefault="00F85FDD" w:rsidP="00580C64">
            <w:pPr>
              <w:rPr>
                <w:sz w:val="26"/>
                <w:szCs w:val="26"/>
              </w:rPr>
            </w:pPr>
          </w:p>
        </w:tc>
      </w:tr>
    </w:tbl>
    <w:p w:rsidR="00D8725A" w:rsidRPr="000F66FF" w:rsidRDefault="00D8725A" w:rsidP="00580C64">
      <w:pPr>
        <w:rPr>
          <w:sz w:val="26"/>
          <w:szCs w:val="26"/>
        </w:rPr>
      </w:pPr>
    </w:p>
    <w:p w:rsidR="00D8725A" w:rsidRPr="000F66FF" w:rsidRDefault="00D8725A" w:rsidP="00580C64">
      <w:pPr>
        <w:rPr>
          <w:b/>
          <w:sz w:val="26"/>
          <w:szCs w:val="26"/>
        </w:rPr>
      </w:pPr>
    </w:p>
    <w:p w:rsidR="00D8725A" w:rsidRPr="000F66FF" w:rsidRDefault="00D8725A" w:rsidP="00580C64">
      <w:pPr>
        <w:rPr>
          <w:b/>
          <w:sz w:val="26"/>
          <w:szCs w:val="26"/>
        </w:rPr>
      </w:pPr>
      <w:r w:rsidRPr="000F66FF">
        <w:rPr>
          <w:b/>
          <w:sz w:val="26"/>
          <w:szCs w:val="26"/>
        </w:rPr>
        <w:t>2.</w:t>
      </w:r>
      <w:r w:rsidRPr="000F66FF">
        <w:rPr>
          <w:b/>
          <w:sz w:val="26"/>
          <w:szCs w:val="26"/>
        </w:rPr>
        <w:tab/>
        <w:t>Support Staff</w:t>
      </w:r>
    </w:p>
    <w:p w:rsidR="00D8725A" w:rsidRPr="000F66FF" w:rsidRDefault="00D8725A" w:rsidP="00580C64">
      <w:pPr>
        <w:rPr>
          <w:sz w:val="26"/>
          <w:szCs w:val="26"/>
        </w:rPr>
      </w:pPr>
    </w:p>
    <w:tbl>
      <w:tblPr>
        <w:tblW w:w="0" w:type="auto"/>
        <w:jc w:val="center"/>
        <w:tblLayout w:type="fixed"/>
        <w:tblLook w:val="0000"/>
      </w:tblPr>
      <w:tblGrid>
        <w:gridCol w:w="720"/>
        <w:gridCol w:w="918"/>
        <w:gridCol w:w="908"/>
        <w:gridCol w:w="2408"/>
        <w:gridCol w:w="2201"/>
        <w:gridCol w:w="2151"/>
      </w:tblGrid>
      <w:tr w:rsidR="00D8725A" w:rsidRPr="000F66FF">
        <w:trPr>
          <w:jc w:val="center"/>
        </w:trPr>
        <w:tc>
          <w:tcPr>
            <w:tcW w:w="720" w:type="dxa"/>
          </w:tcPr>
          <w:p w:rsidR="00D8725A" w:rsidRPr="000F66FF" w:rsidRDefault="00D8725A" w:rsidP="00580C64">
            <w:pPr>
              <w:rPr>
                <w:sz w:val="26"/>
                <w:szCs w:val="26"/>
              </w:rPr>
            </w:pPr>
          </w:p>
        </w:tc>
        <w:tc>
          <w:tcPr>
            <w:tcW w:w="918" w:type="dxa"/>
            <w:tcBorders>
              <w:top w:val="single" w:sz="6" w:space="0" w:color="auto"/>
              <w:left w:val="single" w:sz="6" w:space="0" w:color="auto"/>
              <w:bottom w:val="single" w:sz="6" w:space="0" w:color="auto"/>
            </w:tcBorders>
          </w:tcPr>
          <w:p w:rsidR="00D8725A" w:rsidRPr="000F66FF" w:rsidRDefault="00D8725A" w:rsidP="00580C64">
            <w:pPr>
              <w:jc w:val="left"/>
              <w:rPr>
                <w:sz w:val="26"/>
                <w:szCs w:val="26"/>
              </w:rPr>
            </w:pPr>
            <w:r w:rsidRPr="000F66FF">
              <w:rPr>
                <w:sz w:val="26"/>
                <w:szCs w:val="26"/>
              </w:rPr>
              <w:t>Sl. No.</w:t>
            </w:r>
          </w:p>
        </w:tc>
        <w:tc>
          <w:tcPr>
            <w:tcW w:w="908" w:type="dxa"/>
            <w:tcBorders>
              <w:top w:val="single" w:sz="6" w:space="0" w:color="auto"/>
              <w:left w:val="single" w:sz="6" w:space="0" w:color="auto"/>
              <w:bottom w:val="single" w:sz="6" w:space="0" w:color="auto"/>
            </w:tcBorders>
          </w:tcPr>
          <w:p w:rsidR="00D8725A" w:rsidRPr="000F66FF" w:rsidRDefault="00D8725A" w:rsidP="00580C64">
            <w:pPr>
              <w:jc w:val="left"/>
              <w:rPr>
                <w:sz w:val="26"/>
                <w:szCs w:val="26"/>
              </w:rPr>
            </w:pPr>
            <w:r w:rsidRPr="000F66FF">
              <w:rPr>
                <w:sz w:val="26"/>
                <w:szCs w:val="26"/>
              </w:rPr>
              <w:t>Name</w:t>
            </w:r>
          </w:p>
        </w:tc>
        <w:tc>
          <w:tcPr>
            <w:tcW w:w="2408" w:type="dxa"/>
            <w:tcBorders>
              <w:top w:val="single" w:sz="6" w:space="0" w:color="auto"/>
              <w:left w:val="single" w:sz="6" w:space="0" w:color="auto"/>
              <w:bottom w:val="single" w:sz="6" w:space="0" w:color="auto"/>
              <w:right w:val="single" w:sz="6" w:space="0" w:color="auto"/>
            </w:tcBorders>
          </w:tcPr>
          <w:p w:rsidR="00D8725A" w:rsidRPr="000F66FF" w:rsidRDefault="00D8725A" w:rsidP="00580C64">
            <w:pPr>
              <w:jc w:val="left"/>
              <w:rPr>
                <w:sz w:val="26"/>
                <w:szCs w:val="26"/>
              </w:rPr>
            </w:pPr>
            <w:r w:rsidRPr="000F66FF">
              <w:rPr>
                <w:sz w:val="26"/>
                <w:szCs w:val="26"/>
              </w:rPr>
              <w:t>Proposed Position</w:t>
            </w:r>
          </w:p>
        </w:tc>
        <w:tc>
          <w:tcPr>
            <w:tcW w:w="2201" w:type="dxa"/>
            <w:tcBorders>
              <w:top w:val="single" w:sz="6" w:space="0" w:color="auto"/>
              <w:left w:val="nil"/>
              <w:bottom w:val="single" w:sz="6" w:space="0" w:color="auto"/>
              <w:right w:val="single" w:sz="4" w:space="0" w:color="auto"/>
            </w:tcBorders>
          </w:tcPr>
          <w:p w:rsidR="00D8725A" w:rsidRPr="000F66FF" w:rsidRDefault="00D8725A" w:rsidP="00580C64">
            <w:pPr>
              <w:jc w:val="left"/>
              <w:rPr>
                <w:sz w:val="26"/>
                <w:szCs w:val="26"/>
              </w:rPr>
            </w:pPr>
            <w:r w:rsidRPr="000F66FF">
              <w:rPr>
                <w:sz w:val="26"/>
                <w:szCs w:val="26"/>
              </w:rPr>
              <w:t>Total experience (years)</w:t>
            </w:r>
          </w:p>
        </w:tc>
        <w:tc>
          <w:tcPr>
            <w:tcW w:w="2151" w:type="dxa"/>
            <w:tcBorders>
              <w:top w:val="single" w:sz="6" w:space="0" w:color="auto"/>
              <w:left w:val="single" w:sz="4" w:space="0" w:color="auto"/>
              <w:bottom w:val="single" w:sz="6" w:space="0" w:color="auto"/>
              <w:right w:val="single" w:sz="6" w:space="0" w:color="auto"/>
            </w:tcBorders>
          </w:tcPr>
          <w:p w:rsidR="00D8725A" w:rsidRPr="000F66FF" w:rsidRDefault="00D8725A" w:rsidP="00580C64">
            <w:pPr>
              <w:jc w:val="left"/>
              <w:rPr>
                <w:sz w:val="26"/>
                <w:szCs w:val="26"/>
              </w:rPr>
            </w:pPr>
            <w:r w:rsidRPr="000F66FF">
              <w:rPr>
                <w:sz w:val="26"/>
                <w:szCs w:val="26"/>
              </w:rPr>
              <w:t>Tasks to be performed</w:t>
            </w:r>
          </w:p>
        </w:tc>
      </w:tr>
      <w:tr w:rsidR="00D8725A" w:rsidRPr="000F66FF">
        <w:trPr>
          <w:jc w:val="center"/>
        </w:trPr>
        <w:tc>
          <w:tcPr>
            <w:tcW w:w="720" w:type="dxa"/>
          </w:tcPr>
          <w:p w:rsidR="00D8725A" w:rsidRPr="000F66FF" w:rsidRDefault="00D8725A" w:rsidP="00580C64">
            <w:pPr>
              <w:rPr>
                <w:sz w:val="26"/>
                <w:szCs w:val="26"/>
              </w:rPr>
            </w:pPr>
          </w:p>
        </w:tc>
        <w:tc>
          <w:tcPr>
            <w:tcW w:w="918" w:type="dxa"/>
            <w:tcBorders>
              <w:left w:val="single" w:sz="6" w:space="0" w:color="auto"/>
            </w:tcBorders>
          </w:tcPr>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1.</w:t>
            </w:r>
          </w:p>
        </w:tc>
        <w:tc>
          <w:tcPr>
            <w:tcW w:w="908" w:type="dxa"/>
            <w:tcBorders>
              <w:left w:val="single" w:sz="6" w:space="0" w:color="auto"/>
            </w:tcBorders>
          </w:tcPr>
          <w:p w:rsidR="00D8725A" w:rsidRPr="000F66FF" w:rsidRDefault="00D8725A" w:rsidP="00580C64">
            <w:pPr>
              <w:rPr>
                <w:sz w:val="26"/>
                <w:szCs w:val="26"/>
              </w:rPr>
            </w:pPr>
          </w:p>
        </w:tc>
        <w:tc>
          <w:tcPr>
            <w:tcW w:w="2408" w:type="dxa"/>
            <w:tcBorders>
              <w:left w:val="single" w:sz="6" w:space="0" w:color="auto"/>
              <w:right w:val="single" w:sz="6" w:space="0" w:color="auto"/>
            </w:tcBorders>
          </w:tcPr>
          <w:p w:rsidR="00D8725A" w:rsidRPr="000F66FF" w:rsidRDefault="00D8725A" w:rsidP="00580C64">
            <w:pPr>
              <w:rPr>
                <w:sz w:val="26"/>
                <w:szCs w:val="26"/>
              </w:rPr>
            </w:pPr>
          </w:p>
        </w:tc>
        <w:tc>
          <w:tcPr>
            <w:tcW w:w="2201" w:type="dxa"/>
            <w:tcBorders>
              <w:left w:val="nil"/>
              <w:right w:val="single" w:sz="4" w:space="0" w:color="auto"/>
            </w:tcBorders>
          </w:tcPr>
          <w:p w:rsidR="00D8725A" w:rsidRPr="000F66FF" w:rsidRDefault="00D8725A" w:rsidP="00580C64">
            <w:pPr>
              <w:rPr>
                <w:sz w:val="26"/>
                <w:szCs w:val="26"/>
              </w:rPr>
            </w:pPr>
          </w:p>
        </w:tc>
        <w:tc>
          <w:tcPr>
            <w:tcW w:w="2151" w:type="dxa"/>
            <w:tcBorders>
              <w:left w:val="single" w:sz="4" w:space="0" w:color="auto"/>
              <w:right w:val="single" w:sz="6" w:space="0" w:color="auto"/>
            </w:tcBorders>
          </w:tcPr>
          <w:p w:rsidR="00D8725A" w:rsidRPr="000F66FF" w:rsidRDefault="00D8725A" w:rsidP="00580C64">
            <w:pPr>
              <w:rPr>
                <w:sz w:val="26"/>
                <w:szCs w:val="26"/>
              </w:rPr>
            </w:pPr>
          </w:p>
        </w:tc>
      </w:tr>
      <w:tr w:rsidR="00D8725A" w:rsidRPr="000F66FF">
        <w:trPr>
          <w:jc w:val="center"/>
        </w:trPr>
        <w:tc>
          <w:tcPr>
            <w:tcW w:w="720" w:type="dxa"/>
          </w:tcPr>
          <w:p w:rsidR="00D8725A" w:rsidRPr="000F66FF" w:rsidRDefault="00D8725A" w:rsidP="00580C64">
            <w:pPr>
              <w:rPr>
                <w:sz w:val="26"/>
                <w:szCs w:val="26"/>
              </w:rPr>
            </w:pPr>
          </w:p>
        </w:tc>
        <w:tc>
          <w:tcPr>
            <w:tcW w:w="918" w:type="dxa"/>
            <w:tcBorders>
              <w:left w:val="single" w:sz="6" w:space="0" w:color="auto"/>
            </w:tcBorders>
          </w:tcPr>
          <w:p w:rsidR="00D8725A" w:rsidRPr="000F66FF" w:rsidRDefault="00D8725A" w:rsidP="00580C64">
            <w:pPr>
              <w:rPr>
                <w:sz w:val="26"/>
                <w:szCs w:val="26"/>
              </w:rPr>
            </w:pPr>
            <w:r w:rsidRPr="000F66FF">
              <w:rPr>
                <w:sz w:val="26"/>
                <w:szCs w:val="26"/>
              </w:rPr>
              <w:t>2.</w:t>
            </w:r>
          </w:p>
        </w:tc>
        <w:tc>
          <w:tcPr>
            <w:tcW w:w="908" w:type="dxa"/>
            <w:tcBorders>
              <w:left w:val="single" w:sz="6" w:space="0" w:color="auto"/>
            </w:tcBorders>
          </w:tcPr>
          <w:p w:rsidR="00D8725A" w:rsidRPr="000F66FF" w:rsidRDefault="00D8725A" w:rsidP="00580C64">
            <w:pPr>
              <w:rPr>
                <w:sz w:val="26"/>
                <w:szCs w:val="26"/>
              </w:rPr>
            </w:pPr>
          </w:p>
        </w:tc>
        <w:tc>
          <w:tcPr>
            <w:tcW w:w="2408" w:type="dxa"/>
            <w:tcBorders>
              <w:left w:val="single" w:sz="6" w:space="0" w:color="auto"/>
              <w:right w:val="single" w:sz="6" w:space="0" w:color="auto"/>
            </w:tcBorders>
          </w:tcPr>
          <w:p w:rsidR="00D8725A" w:rsidRPr="000F66FF" w:rsidRDefault="00D8725A" w:rsidP="00580C64">
            <w:pPr>
              <w:rPr>
                <w:sz w:val="26"/>
                <w:szCs w:val="26"/>
              </w:rPr>
            </w:pPr>
          </w:p>
        </w:tc>
        <w:tc>
          <w:tcPr>
            <w:tcW w:w="2201" w:type="dxa"/>
            <w:tcBorders>
              <w:left w:val="nil"/>
              <w:right w:val="single" w:sz="4" w:space="0" w:color="auto"/>
            </w:tcBorders>
          </w:tcPr>
          <w:p w:rsidR="00D8725A" w:rsidRPr="000F66FF" w:rsidRDefault="00D8725A" w:rsidP="00580C64">
            <w:pPr>
              <w:rPr>
                <w:sz w:val="26"/>
                <w:szCs w:val="26"/>
              </w:rPr>
            </w:pPr>
          </w:p>
        </w:tc>
        <w:tc>
          <w:tcPr>
            <w:tcW w:w="2151" w:type="dxa"/>
            <w:tcBorders>
              <w:left w:val="single" w:sz="4" w:space="0" w:color="auto"/>
              <w:right w:val="single" w:sz="6" w:space="0" w:color="auto"/>
            </w:tcBorders>
          </w:tcPr>
          <w:p w:rsidR="00D8725A" w:rsidRPr="000F66FF" w:rsidRDefault="00D8725A" w:rsidP="00580C64">
            <w:pPr>
              <w:rPr>
                <w:sz w:val="26"/>
                <w:szCs w:val="26"/>
              </w:rPr>
            </w:pPr>
          </w:p>
        </w:tc>
      </w:tr>
      <w:tr w:rsidR="00D8725A" w:rsidRPr="000F66FF">
        <w:trPr>
          <w:jc w:val="center"/>
        </w:trPr>
        <w:tc>
          <w:tcPr>
            <w:tcW w:w="720" w:type="dxa"/>
          </w:tcPr>
          <w:p w:rsidR="00D8725A" w:rsidRPr="000F66FF" w:rsidRDefault="00D8725A" w:rsidP="00580C64">
            <w:pPr>
              <w:rPr>
                <w:sz w:val="26"/>
                <w:szCs w:val="26"/>
              </w:rPr>
            </w:pPr>
          </w:p>
        </w:tc>
        <w:tc>
          <w:tcPr>
            <w:tcW w:w="918" w:type="dxa"/>
            <w:tcBorders>
              <w:left w:val="single" w:sz="6" w:space="0" w:color="auto"/>
            </w:tcBorders>
          </w:tcPr>
          <w:p w:rsidR="00D8725A" w:rsidRPr="000F66FF" w:rsidRDefault="00D8725A" w:rsidP="00580C64">
            <w:pPr>
              <w:rPr>
                <w:sz w:val="26"/>
                <w:szCs w:val="26"/>
              </w:rPr>
            </w:pPr>
            <w:r w:rsidRPr="000F66FF">
              <w:rPr>
                <w:sz w:val="26"/>
                <w:szCs w:val="26"/>
              </w:rPr>
              <w:t>3.</w:t>
            </w:r>
          </w:p>
        </w:tc>
        <w:tc>
          <w:tcPr>
            <w:tcW w:w="908" w:type="dxa"/>
            <w:tcBorders>
              <w:left w:val="single" w:sz="6" w:space="0" w:color="auto"/>
            </w:tcBorders>
          </w:tcPr>
          <w:p w:rsidR="00D8725A" w:rsidRPr="000F66FF" w:rsidRDefault="00D8725A" w:rsidP="00580C64">
            <w:pPr>
              <w:rPr>
                <w:sz w:val="26"/>
                <w:szCs w:val="26"/>
              </w:rPr>
            </w:pPr>
          </w:p>
        </w:tc>
        <w:tc>
          <w:tcPr>
            <w:tcW w:w="2408" w:type="dxa"/>
            <w:tcBorders>
              <w:left w:val="single" w:sz="6" w:space="0" w:color="auto"/>
              <w:right w:val="single" w:sz="6" w:space="0" w:color="auto"/>
            </w:tcBorders>
          </w:tcPr>
          <w:p w:rsidR="00D8725A" w:rsidRPr="000F66FF" w:rsidRDefault="00D8725A" w:rsidP="00580C64">
            <w:pPr>
              <w:rPr>
                <w:sz w:val="26"/>
                <w:szCs w:val="26"/>
              </w:rPr>
            </w:pPr>
          </w:p>
        </w:tc>
        <w:tc>
          <w:tcPr>
            <w:tcW w:w="2201" w:type="dxa"/>
            <w:tcBorders>
              <w:left w:val="nil"/>
              <w:right w:val="single" w:sz="4" w:space="0" w:color="auto"/>
            </w:tcBorders>
          </w:tcPr>
          <w:p w:rsidR="00D8725A" w:rsidRPr="000F66FF" w:rsidRDefault="00D8725A" w:rsidP="00580C64">
            <w:pPr>
              <w:rPr>
                <w:sz w:val="26"/>
                <w:szCs w:val="26"/>
              </w:rPr>
            </w:pPr>
          </w:p>
        </w:tc>
        <w:tc>
          <w:tcPr>
            <w:tcW w:w="2151" w:type="dxa"/>
            <w:tcBorders>
              <w:left w:val="single" w:sz="4" w:space="0" w:color="auto"/>
              <w:right w:val="single" w:sz="6" w:space="0" w:color="auto"/>
            </w:tcBorders>
          </w:tcPr>
          <w:p w:rsidR="00D8725A" w:rsidRPr="000F66FF" w:rsidRDefault="00D8725A" w:rsidP="00580C64">
            <w:pPr>
              <w:rPr>
                <w:sz w:val="26"/>
                <w:szCs w:val="26"/>
              </w:rPr>
            </w:pPr>
          </w:p>
        </w:tc>
      </w:tr>
      <w:tr w:rsidR="00D8725A" w:rsidRPr="000F66FF">
        <w:trPr>
          <w:jc w:val="center"/>
        </w:trPr>
        <w:tc>
          <w:tcPr>
            <w:tcW w:w="720" w:type="dxa"/>
          </w:tcPr>
          <w:p w:rsidR="00D8725A" w:rsidRPr="000F66FF" w:rsidRDefault="00D8725A" w:rsidP="00580C64">
            <w:pPr>
              <w:rPr>
                <w:sz w:val="26"/>
                <w:szCs w:val="26"/>
              </w:rPr>
            </w:pPr>
          </w:p>
        </w:tc>
        <w:tc>
          <w:tcPr>
            <w:tcW w:w="918" w:type="dxa"/>
            <w:tcBorders>
              <w:left w:val="single" w:sz="6" w:space="0" w:color="auto"/>
            </w:tcBorders>
          </w:tcPr>
          <w:p w:rsidR="00D8725A" w:rsidRPr="000F66FF" w:rsidRDefault="00D8725A" w:rsidP="00580C64">
            <w:pPr>
              <w:rPr>
                <w:sz w:val="26"/>
                <w:szCs w:val="26"/>
              </w:rPr>
            </w:pPr>
            <w:r w:rsidRPr="000F66FF">
              <w:rPr>
                <w:sz w:val="26"/>
                <w:szCs w:val="26"/>
              </w:rPr>
              <w:t>4.</w:t>
            </w:r>
          </w:p>
        </w:tc>
        <w:tc>
          <w:tcPr>
            <w:tcW w:w="908" w:type="dxa"/>
            <w:tcBorders>
              <w:left w:val="single" w:sz="6" w:space="0" w:color="auto"/>
            </w:tcBorders>
          </w:tcPr>
          <w:p w:rsidR="00D8725A" w:rsidRPr="000F66FF" w:rsidRDefault="00D8725A" w:rsidP="00580C64">
            <w:pPr>
              <w:rPr>
                <w:sz w:val="26"/>
                <w:szCs w:val="26"/>
              </w:rPr>
            </w:pPr>
          </w:p>
        </w:tc>
        <w:tc>
          <w:tcPr>
            <w:tcW w:w="2408" w:type="dxa"/>
            <w:tcBorders>
              <w:left w:val="single" w:sz="6" w:space="0" w:color="auto"/>
              <w:right w:val="single" w:sz="6" w:space="0" w:color="auto"/>
            </w:tcBorders>
          </w:tcPr>
          <w:p w:rsidR="00D8725A" w:rsidRPr="000F66FF" w:rsidRDefault="00D8725A" w:rsidP="00580C64">
            <w:pPr>
              <w:rPr>
                <w:sz w:val="26"/>
                <w:szCs w:val="26"/>
              </w:rPr>
            </w:pPr>
          </w:p>
        </w:tc>
        <w:tc>
          <w:tcPr>
            <w:tcW w:w="2201" w:type="dxa"/>
            <w:tcBorders>
              <w:left w:val="nil"/>
              <w:right w:val="single" w:sz="4" w:space="0" w:color="auto"/>
            </w:tcBorders>
          </w:tcPr>
          <w:p w:rsidR="00D8725A" w:rsidRPr="000F66FF" w:rsidRDefault="00D8725A" w:rsidP="00580C64">
            <w:pPr>
              <w:rPr>
                <w:sz w:val="26"/>
                <w:szCs w:val="26"/>
              </w:rPr>
            </w:pPr>
          </w:p>
        </w:tc>
        <w:tc>
          <w:tcPr>
            <w:tcW w:w="2151" w:type="dxa"/>
            <w:tcBorders>
              <w:left w:val="single" w:sz="4" w:space="0" w:color="auto"/>
              <w:right w:val="single" w:sz="6" w:space="0" w:color="auto"/>
            </w:tcBorders>
          </w:tcPr>
          <w:p w:rsidR="00D8725A" w:rsidRPr="000F66FF" w:rsidRDefault="00D8725A" w:rsidP="00580C64">
            <w:pPr>
              <w:rPr>
                <w:sz w:val="26"/>
                <w:szCs w:val="26"/>
              </w:rPr>
            </w:pPr>
          </w:p>
        </w:tc>
      </w:tr>
      <w:tr w:rsidR="00D8725A" w:rsidRPr="000F66FF">
        <w:trPr>
          <w:jc w:val="center"/>
        </w:trPr>
        <w:tc>
          <w:tcPr>
            <w:tcW w:w="720" w:type="dxa"/>
          </w:tcPr>
          <w:p w:rsidR="00D8725A" w:rsidRPr="000F66FF" w:rsidRDefault="00D8725A" w:rsidP="00580C64">
            <w:pPr>
              <w:rPr>
                <w:sz w:val="26"/>
                <w:szCs w:val="26"/>
              </w:rPr>
            </w:pPr>
          </w:p>
        </w:tc>
        <w:tc>
          <w:tcPr>
            <w:tcW w:w="918" w:type="dxa"/>
            <w:tcBorders>
              <w:left w:val="single" w:sz="6" w:space="0" w:color="auto"/>
            </w:tcBorders>
          </w:tcPr>
          <w:p w:rsidR="00D8725A" w:rsidRPr="000F66FF" w:rsidRDefault="00D8725A" w:rsidP="00580C64">
            <w:pPr>
              <w:rPr>
                <w:sz w:val="26"/>
                <w:szCs w:val="26"/>
              </w:rPr>
            </w:pPr>
            <w:r w:rsidRPr="000F66FF">
              <w:rPr>
                <w:sz w:val="26"/>
                <w:szCs w:val="26"/>
              </w:rPr>
              <w:t>..</w:t>
            </w:r>
          </w:p>
        </w:tc>
        <w:tc>
          <w:tcPr>
            <w:tcW w:w="908" w:type="dxa"/>
            <w:tcBorders>
              <w:left w:val="single" w:sz="6" w:space="0" w:color="auto"/>
            </w:tcBorders>
          </w:tcPr>
          <w:p w:rsidR="00D8725A" w:rsidRPr="000F66FF" w:rsidRDefault="00D8725A" w:rsidP="00580C64">
            <w:pPr>
              <w:rPr>
                <w:sz w:val="26"/>
                <w:szCs w:val="26"/>
              </w:rPr>
            </w:pPr>
          </w:p>
        </w:tc>
        <w:tc>
          <w:tcPr>
            <w:tcW w:w="2408" w:type="dxa"/>
            <w:tcBorders>
              <w:left w:val="single" w:sz="6" w:space="0" w:color="auto"/>
              <w:right w:val="single" w:sz="6" w:space="0" w:color="auto"/>
            </w:tcBorders>
          </w:tcPr>
          <w:p w:rsidR="00D8725A" w:rsidRPr="000F66FF" w:rsidRDefault="00D8725A" w:rsidP="00580C64">
            <w:pPr>
              <w:rPr>
                <w:sz w:val="26"/>
                <w:szCs w:val="26"/>
              </w:rPr>
            </w:pPr>
          </w:p>
        </w:tc>
        <w:tc>
          <w:tcPr>
            <w:tcW w:w="2201" w:type="dxa"/>
            <w:tcBorders>
              <w:left w:val="nil"/>
              <w:right w:val="single" w:sz="4" w:space="0" w:color="auto"/>
            </w:tcBorders>
          </w:tcPr>
          <w:p w:rsidR="00D8725A" w:rsidRPr="000F66FF" w:rsidRDefault="00D8725A" w:rsidP="00580C64">
            <w:pPr>
              <w:rPr>
                <w:sz w:val="26"/>
                <w:szCs w:val="26"/>
              </w:rPr>
            </w:pPr>
          </w:p>
        </w:tc>
        <w:tc>
          <w:tcPr>
            <w:tcW w:w="2151" w:type="dxa"/>
            <w:tcBorders>
              <w:left w:val="single" w:sz="4" w:space="0" w:color="auto"/>
              <w:right w:val="single" w:sz="6" w:space="0" w:color="auto"/>
            </w:tcBorders>
          </w:tcPr>
          <w:p w:rsidR="00D8725A" w:rsidRPr="000F66FF" w:rsidRDefault="00D8725A" w:rsidP="00580C64">
            <w:pPr>
              <w:rPr>
                <w:sz w:val="26"/>
                <w:szCs w:val="26"/>
              </w:rPr>
            </w:pPr>
          </w:p>
        </w:tc>
      </w:tr>
      <w:tr w:rsidR="00D8725A" w:rsidRPr="000F66FF">
        <w:trPr>
          <w:jc w:val="center"/>
        </w:trPr>
        <w:tc>
          <w:tcPr>
            <w:tcW w:w="720" w:type="dxa"/>
          </w:tcPr>
          <w:p w:rsidR="00D8725A" w:rsidRPr="000F66FF" w:rsidRDefault="00D8725A" w:rsidP="00580C64">
            <w:pPr>
              <w:rPr>
                <w:sz w:val="26"/>
                <w:szCs w:val="26"/>
              </w:rPr>
            </w:pPr>
          </w:p>
        </w:tc>
        <w:tc>
          <w:tcPr>
            <w:tcW w:w="918" w:type="dxa"/>
            <w:tcBorders>
              <w:left w:val="single" w:sz="6" w:space="0" w:color="auto"/>
              <w:bottom w:val="single" w:sz="6" w:space="0" w:color="auto"/>
            </w:tcBorders>
          </w:tcPr>
          <w:p w:rsidR="00D8725A" w:rsidRPr="000F66FF" w:rsidRDefault="00D8725A" w:rsidP="00580C64">
            <w:pPr>
              <w:rPr>
                <w:sz w:val="26"/>
                <w:szCs w:val="26"/>
              </w:rPr>
            </w:pPr>
            <w:r w:rsidRPr="000F66FF">
              <w:rPr>
                <w:sz w:val="26"/>
                <w:szCs w:val="26"/>
              </w:rPr>
              <w:t>..</w:t>
            </w:r>
          </w:p>
        </w:tc>
        <w:tc>
          <w:tcPr>
            <w:tcW w:w="908" w:type="dxa"/>
            <w:tcBorders>
              <w:left w:val="single" w:sz="6" w:space="0" w:color="auto"/>
              <w:bottom w:val="single" w:sz="6" w:space="0" w:color="auto"/>
            </w:tcBorders>
          </w:tcPr>
          <w:p w:rsidR="00D8725A" w:rsidRPr="000F66FF" w:rsidRDefault="00D8725A" w:rsidP="00580C64">
            <w:pPr>
              <w:rPr>
                <w:sz w:val="26"/>
                <w:szCs w:val="26"/>
              </w:rPr>
            </w:pPr>
          </w:p>
        </w:tc>
        <w:tc>
          <w:tcPr>
            <w:tcW w:w="2408" w:type="dxa"/>
            <w:tcBorders>
              <w:left w:val="single" w:sz="6" w:space="0" w:color="auto"/>
              <w:bottom w:val="single" w:sz="6" w:space="0" w:color="auto"/>
              <w:right w:val="single" w:sz="6" w:space="0" w:color="auto"/>
            </w:tcBorders>
          </w:tcPr>
          <w:p w:rsidR="00D8725A" w:rsidRPr="000F66FF" w:rsidRDefault="00D8725A" w:rsidP="00580C64">
            <w:pPr>
              <w:rPr>
                <w:sz w:val="26"/>
                <w:szCs w:val="26"/>
              </w:rPr>
            </w:pPr>
          </w:p>
        </w:tc>
        <w:tc>
          <w:tcPr>
            <w:tcW w:w="2201" w:type="dxa"/>
            <w:tcBorders>
              <w:left w:val="nil"/>
              <w:bottom w:val="single" w:sz="6" w:space="0" w:color="auto"/>
              <w:right w:val="single" w:sz="4" w:space="0" w:color="auto"/>
            </w:tcBorders>
          </w:tcPr>
          <w:p w:rsidR="00D8725A" w:rsidRPr="000F66FF" w:rsidRDefault="00D8725A" w:rsidP="00580C64">
            <w:pPr>
              <w:rPr>
                <w:sz w:val="26"/>
                <w:szCs w:val="26"/>
              </w:rPr>
            </w:pPr>
          </w:p>
        </w:tc>
        <w:tc>
          <w:tcPr>
            <w:tcW w:w="2151" w:type="dxa"/>
            <w:tcBorders>
              <w:left w:val="single" w:sz="4" w:space="0" w:color="auto"/>
              <w:bottom w:val="single" w:sz="6" w:space="0" w:color="auto"/>
              <w:right w:val="single" w:sz="6" w:space="0" w:color="auto"/>
            </w:tcBorders>
          </w:tcPr>
          <w:p w:rsidR="00D8725A" w:rsidRPr="000F66FF" w:rsidRDefault="00D8725A" w:rsidP="00580C64">
            <w:pPr>
              <w:rPr>
                <w:sz w:val="26"/>
                <w:szCs w:val="26"/>
              </w:rPr>
            </w:pPr>
          </w:p>
        </w:tc>
      </w:tr>
    </w:tbl>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jc w:val="center"/>
        <w:outlineLvl w:val="0"/>
        <w:rPr>
          <w:b/>
          <w:smallCaps/>
          <w:sz w:val="26"/>
          <w:szCs w:val="26"/>
        </w:rPr>
      </w:pPr>
    </w:p>
    <w:p w:rsidR="00D8725A" w:rsidRPr="000F66FF" w:rsidRDefault="00D8725A" w:rsidP="00580C64">
      <w:pPr>
        <w:jc w:val="center"/>
        <w:outlineLvl w:val="0"/>
        <w:rPr>
          <w:b/>
          <w:smallCaps/>
          <w:sz w:val="26"/>
          <w:szCs w:val="26"/>
        </w:rPr>
      </w:pPr>
    </w:p>
    <w:p w:rsidR="00D8725A" w:rsidRPr="000F66FF" w:rsidRDefault="00D8725A" w:rsidP="00580C64">
      <w:pPr>
        <w:jc w:val="center"/>
        <w:outlineLvl w:val="0"/>
        <w:rPr>
          <w:b/>
          <w:smallCaps/>
          <w:sz w:val="26"/>
          <w:szCs w:val="26"/>
        </w:rPr>
      </w:pPr>
    </w:p>
    <w:p w:rsidR="00D8725A" w:rsidRPr="000F66FF" w:rsidRDefault="00D8725A" w:rsidP="00580C64">
      <w:pPr>
        <w:jc w:val="center"/>
        <w:outlineLvl w:val="0"/>
        <w:rPr>
          <w:b/>
          <w:smallCaps/>
          <w:sz w:val="26"/>
          <w:szCs w:val="26"/>
        </w:rPr>
      </w:pPr>
    </w:p>
    <w:p w:rsidR="00D8725A" w:rsidRPr="000F66FF" w:rsidRDefault="00D8725A" w:rsidP="00580C64">
      <w:pPr>
        <w:jc w:val="center"/>
        <w:rPr>
          <w:b/>
          <w:sz w:val="26"/>
          <w:szCs w:val="26"/>
        </w:rPr>
      </w:pPr>
      <w:r w:rsidRPr="000F66FF">
        <w:rPr>
          <w:b/>
          <w:smallCaps/>
          <w:sz w:val="26"/>
          <w:szCs w:val="26"/>
        </w:rPr>
        <w:br w:type="page"/>
      </w:r>
      <w:r w:rsidR="0075745E" w:rsidRPr="000F66FF">
        <w:rPr>
          <w:b/>
          <w:sz w:val="26"/>
          <w:szCs w:val="26"/>
        </w:rPr>
        <w:lastRenderedPageBreak/>
        <w:t>5</w:t>
      </w:r>
      <w:r w:rsidR="00BF27B7" w:rsidRPr="000F66FF">
        <w:rPr>
          <w:b/>
          <w:sz w:val="26"/>
          <w:szCs w:val="26"/>
        </w:rPr>
        <w:t>F</w:t>
      </w:r>
      <w:r w:rsidRPr="000F66FF">
        <w:rPr>
          <w:b/>
          <w:sz w:val="26"/>
          <w:szCs w:val="26"/>
        </w:rPr>
        <w:t xml:space="preserve">. Format of Curriculum Vitae (CV) for </w:t>
      </w:r>
    </w:p>
    <w:p w:rsidR="00D8725A" w:rsidRPr="000F66FF" w:rsidRDefault="00D8725A" w:rsidP="00580C64">
      <w:pPr>
        <w:jc w:val="center"/>
        <w:rPr>
          <w:b/>
          <w:sz w:val="26"/>
          <w:szCs w:val="26"/>
        </w:rPr>
      </w:pPr>
      <w:r w:rsidRPr="000F66FF">
        <w:rPr>
          <w:b/>
          <w:sz w:val="26"/>
          <w:szCs w:val="26"/>
        </w:rPr>
        <w:t xml:space="preserve">Proposed Key Professional Staff </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Proposed Position: ________________________</w:t>
      </w:r>
      <w:r w:rsidR="00C445BD" w:rsidRPr="000F66FF">
        <w:rPr>
          <w:sz w:val="26"/>
          <w:szCs w:val="26"/>
        </w:rPr>
        <w:t>_____________</w:t>
      </w:r>
      <w:r w:rsidR="0086709B" w:rsidRPr="000F66FF">
        <w:rPr>
          <w:sz w:val="26"/>
          <w:szCs w:val="26"/>
        </w:rPr>
        <w:t>______________________</w:t>
      </w:r>
    </w:p>
    <w:p w:rsidR="00D8725A" w:rsidRPr="000F66FF" w:rsidRDefault="00D8725A" w:rsidP="00580C64">
      <w:pPr>
        <w:rPr>
          <w:sz w:val="26"/>
          <w:szCs w:val="26"/>
        </w:rPr>
      </w:pPr>
      <w:r w:rsidRPr="000F66FF">
        <w:rPr>
          <w:sz w:val="26"/>
          <w:szCs w:val="26"/>
        </w:rPr>
        <w:t>Name of Firm:  ________________________________________</w:t>
      </w:r>
      <w:r w:rsidR="00C445BD" w:rsidRPr="000F66FF">
        <w:rPr>
          <w:sz w:val="26"/>
          <w:szCs w:val="26"/>
        </w:rPr>
        <w:t>___________</w:t>
      </w:r>
      <w:r w:rsidRPr="000F66FF">
        <w:rPr>
          <w:sz w:val="26"/>
          <w:szCs w:val="26"/>
        </w:rPr>
        <w:t>___________</w:t>
      </w:r>
    </w:p>
    <w:p w:rsidR="00D8725A" w:rsidRPr="000F66FF" w:rsidRDefault="00D8725A" w:rsidP="00580C64">
      <w:pPr>
        <w:rPr>
          <w:sz w:val="26"/>
          <w:szCs w:val="26"/>
        </w:rPr>
      </w:pPr>
      <w:r w:rsidRPr="000F66FF">
        <w:rPr>
          <w:sz w:val="26"/>
          <w:szCs w:val="26"/>
        </w:rPr>
        <w:t xml:space="preserve">Name of </w:t>
      </w:r>
      <w:r w:rsidR="00F14D9E" w:rsidRPr="000F66FF">
        <w:rPr>
          <w:sz w:val="26"/>
          <w:szCs w:val="26"/>
        </w:rPr>
        <w:t>Expert</w:t>
      </w:r>
      <w:r w:rsidRPr="000F66FF">
        <w:rPr>
          <w:sz w:val="26"/>
          <w:szCs w:val="26"/>
        </w:rPr>
        <w:t>: ___________</w:t>
      </w:r>
      <w:r w:rsidR="00F14D9E" w:rsidRPr="000F66FF">
        <w:rPr>
          <w:sz w:val="26"/>
          <w:szCs w:val="26"/>
        </w:rPr>
        <w:t>_______________________________</w:t>
      </w:r>
      <w:r w:rsidRPr="000F66FF">
        <w:rPr>
          <w:sz w:val="26"/>
          <w:szCs w:val="26"/>
        </w:rPr>
        <w:t>________</w:t>
      </w:r>
      <w:r w:rsidR="0086709B" w:rsidRPr="000F66FF">
        <w:rPr>
          <w:sz w:val="26"/>
          <w:szCs w:val="26"/>
        </w:rPr>
        <w:t>___________</w:t>
      </w:r>
    </w:p>
    <w:p w:rsidR="00D8725A" w:rsidRPr="000F66FF" w:rsidRDefault="00D8725A" w:rsidP="00580C64">
      <w:pPr>
        <w:rPr>
          <w:sz w:val="26"/>
          <w:szCs w:val="26"/>
        </w:rPr>
      </w:pPr>
      <w:r w:rsidRPr="000F66FF">
        <w:rPr>
          <w:sz w:val="26"/>
          <w:szCs w:val="26"/>
        </w:rPr>
        <w:t>Profession: _____________________________________________________</w:t>
      </w:r>
      <w:r w:rsidR="0086709B" w:rsidRPr="000F66FF">
        <w:rPr>
          <w:sz w:val="26"/>
          <w:szCs w:val="26"/>
        </w:rPr>
        <w:t>____________</w:t>
      </w:r>
    </w:p>
    <w:p w:rsidR="00D8725A" w:rsidRPr="000F66FF" w:rsidRDefault="00D8725A" w:rsidP="00580C64">
      <w:pPr>
        <w:rPr>
          <w:sz w:val="26"/>
          <w:szCs w:val="26"/>
        </w:rPr>
      </w:pPr>
      <w:r w:rsidRPr="000F66FF">
        <w:rPr>
          <w:sz w:val="26"/>
          <w:szCs w:val="26"/>
        </w:rPr>
        <w:t>Date of Birth: ______________________________________</w:t>
      </w:r>
      <w:r w:rsidR="00C445BD" w:rsidRPr="000F66FF">
        <w:rPr>
          <w:sz w:val="26"/>
          <w:szCs w:val="26"/>
        </w:rPr>
        <w:t>___________</w:t>
      </w:r>
      <w:r w:rsidRPr="000F66FF">
        <w:rPr>
          <w:sz w:val="26"/>
          <w:szCs w:val="26"/>
        </w:rPr>
        <w:t>______________</w:t>
      </w:r>
    </w:p>
    <w:p w:rsidR="00D8725A" w:rsidRPr="000F66FF" w:rsidRDefault="00D8725A" w:rsidP="00580C64">
      <w:pPr>
        <w:rPr>
          <w:sz w:val="26"/>
          <w:szCs w:val="26"/>
        </w:rPr>
      </w:pPr>
      <w:r w:rsidRPr="000F66FF">
        <w:rPr>
          <w:sz w:val="26"/>
          <w:szCs w:val="26"/>
        </w:rPr>
        <w:t>Years with Firm/Entity: ____________</w:t>
      </w:r>
      <w:r w:rsidR="00C445BD" w:rsidRPr="000F66FF">
        <w:rPr>
          <w:sz w:val="26"/>
          <w:szCs w:val="26"/>
        </w:rPr>
        <w:t>_______</w:t>
      </w:r>
      <w:r w:rsidR="0086709B" w:rsidRPr="000F66FF">
        <w:rPr>
          <w:sz w:val="26"/>
          <w:szCs w:val="26"/>
        </w:rPr>
        <w:t>__</w:t>
      </w:r>
      <w:r w:rsidRPr="000F66FF">
        <w:rPr>
          <w:sz w:val="26"/>
          <w:szCs w:val="26"/>
        </w:rPr>
        <w:t xml:space="preserve"> Nationality:  ___</w:t>
      </w:r>
      <w:r w:rsidR="00C445BD" w:rsidRPr="000F66FF">
        <w:rPr>
          <w:sz w:val="26"/>
          <w:szCs w:val="26"/>
        </w:rPr>
        <w:t>______</w:t>
      </w:r>
      <w:r w:rsidRPr="000F66FF">
        <w:rPr>
          <w:sz w:val="26"/>
          <w:szCs w:val="26"/>
        </w:rPr>
        <w:t>______________</w:t>
      </w:r>
    </w:p>
    <w:p w:rsidR="00D8725A" w:rsidRPr="000F66FF" w:rsidRDefault="00D8725A" w:rsidP="00580C64">
      <w:pPr>
        <w:rPr>
          <w:sz w:val="26"/>
          <w:szCs w:val="26"/>
        </w:rPr>
      </w:pPr>
      <w:r w:rsidRPr="000F66FF">
        <w:rPr>
          <w:sz w:val="26"/>
          <w:szCs w:val="26"/>
        </w:rPr>
        <w:t>Membership in Professional Societies: _____________________</w:t>
      </w:r>
      <w:r w:rsidR="00C445BD" w:rsidRPr="000F66FF">
        <w:rPr>
          <w:sz w:val="26"/>
          <w:szCs w:val="26"/>
        </w:rPr>
        <w:t>____________</w:t>
      </w:r>
      <w:r w:rsidR="0086709B" w:rsidRPr="000F66FF">
        <w:rPr>
          <w:sz w:val="26"/>
          <w:szCs w:val="26"/>
        </w:rPr>
        <w:t>__________</w:t>
      </w:r>
    </w:p>
    <w:p w:rsidR="00D8725A" w:rsidRPr="000F66FF" w:rsidRDefault="00D8725A" w:rsidP="00580C64">
      <w:pPr>
        <w:rPr>
          <w:sz w:val="26"/>
          <w:szCs w:val="26"/>
        </w:rPr>
      </w:pPr>
      <w:r w:rsidRPr="000F66FF">
        <w:rPr>
          <w:sz w:val="26"/>
          <w:szCs w:val="26"/>
        </w:rPr>
        <w:t>Detailed Tasks Assigned: ___________________________</w:t>
      </w:r>
      <w:r w:rsidR="00C445BD" w:rsidRPr="000F66FF">
        <w:rPr>
          <w:sz w:val="26"/>
          <w:szCs w:val="26"/>
        </w:rPr>
        <w:t>___________</w:t>
      </w:r>
      <w:r w:rsidRPr="000F66FF">
        <w:rPr>
          <w:sz w:val="26"/>
          <w:szCs w:val="26"/>
        </w:rPr>
        <w:t xml:space="preserve">________________ </w:t>
      </w:r>
    </w:p>
    <w:p w:rsidR="00D8725A" w:rsidRPr="000F66FF" w:rsidRDefault="00D8725A" w:rsidP="00580C64">
      <w:pPr>
        <w:rPr>
          <w:sz w:val="26"/>
          <w:szCs w:val="26"/>
        </w:rPr>
      </w:pPr>
      <w:r w:rsidRPr="000F66FF">
        <w:rPr>
          <w:sz w:val="26"/>
          <w:szCs w:val="26"/>
        </w:rPr>
        <w:t>Key Qualifications: ____________________________</w:t>
      </w:r>
      <w:r w:rsidR="00C445BD" w:rsidRPr="000F66FF">
        <w:rPr>
          <w:sz w:val="26"/>
          <w:szCs w:val="26"/>
        </w:rPr>
        <w:t>___________</w:t>
      </w:r>
      <w:r w:rsidRPr="000F66FF">
        <w:rPr>
          <w:sz w:val="26"/>
          <w:szCs w:val="26"/>
        </w:rPr>
        <w:t>____________________</w:t>
      </w:r>
    </w:p>
    <w:p w:rsidR="00D8725A" w:rsidRPr="000F66FF" w:rsidRDefault="00D8725A" w:rsidP="00580C64">
      <w:pPr>
        <w:rPr>
          <w:i/>
          <w:sz w:val="26"/>
          <w:szCs w:val="26"/>
        </w:rPr>
      </w:pPr>
      <w:r w:rsidRPr="000F66FF">
        <w:rPr>
          <w:i/>
          <w:sz w:val="26"/>
          <w:szCs w:val="26"/>
        </w:rPr>
        <w:t xml:space="preserve">[Give an outline of </w:t>
      </w:r>
      <w:r w:rsidR="00F14D9E" w:rsidRPr="000F66FF">
        <w:rPr>
          <w:i/>
          <w:sz w:val="26"/>
          <w:szCs w:val="26"/>
        </w:rPr>
        <w:t>expert</w:t>
      </w:r>
      <w:r w:rsidRPr="000F66FF">
        <w:rPr>
          <w:i/>
          <w:sz w:val="26"/>
          <w:szCs w:val="26"/>
        </w:rPr>
        <w:t xml:space="preserve"> member’s experience and training most pertinent to tasks on assignment. Describe degree of responsibility held by </w:t>
      </w:r>
      <w:r w:rsidR="00F14D9E" w:rsidRPr="000F66FF">
        <w:rPr>
          <w:i/>
          <w:sz w:val="26"/>
          <w:szCs w:val="26"/>
        </w:rPr>
        <w:t>expert</w:t>
      </w:r>
      <w:r w:rsidRPr="000F66FF">
        <w:rPr>
          <w:i/>
          <w:sz w:val="26"/>
          <w:szCs w:val="26"/>
        </w:rPr>
        <w:t xml:space="preserve"> member on relevant previous assignments and give dates and locations.  Use about half a page.]</w:t>
      </w:r>
    </w:p>
    <w:p w:rsidR="00D8725A" w:rsidRPr="000F66FF" w:rsidRDefault="00D8725A" w:rsidP="00580C64">
      <w:pPr>
        <w:rPr>
          <w:sz w:val="26"/>
          <w:szCs w:val="26"/>
        </w:rPr>
      </w:pPr>
      <w:r w:rsidRPr="000F66FF">
        <w:rPr>
          <w:sz w:val="26"/>
          <w:szCs w:val="26"/>
        </w:rPr>
        <w:tab/>
      </w:r>
    </w:p>
    <w:p w:rsidR="00D8725A" w:rsidRPr="000F66FF" w:rsidRDefault="00D8725A" w:rsidP="00580C64">
      <w:pPr>
        <w:rPr>
          <w:sz w:val="26"/>
          <w:szCs w:val="26"/>
        </w:rPr>
      </w:pPr>
      <w:r w:rsidRPr="000F66FF">
        <w:rPr>
          <w:sz w:val="26"/>
          <w:szCs w:val="26"/>
        </w:rPr>
        <w:t>Education: ____________________</w:t>
      </w:r>
      <w:r w:rsidR="00C445BD" w:rsidRPr="000F66FF">
        <w:rPr>
          <w:sz w:val="26"/>
          <w:szCs w:val="26"/>
        </w:rPr>
        <w:t>__</w:t>
      </w:r>
      <w:r w:rsidRPr="000F66FF">
        <w:rPr>
          <w:sz w:val="26"/>
          <w:szCs w:val="26"/>
        </w:rPr>
        <w:t>____________________________________________</w:t>
      </w:r>
    </w:p>
    <w:p w:rsidR="00D8725A" w:rsidRPr="000F66FF" w:rsidRDefault="00D8725A" w:rsidP="00580C64">
      <w:pPr>
        <w:rPr>
          <w:i/>
          <w:sz w:val="26"/>
          <w:szCs w:val="26"/>
        </w:rPr>
      </w:pPr>
      <w:r w:rsidRPr="000F66FF">
        <w:rPr>
          <w:i/>
          <w:sz w:val="26"/>
          <w:szCs w:val="26"/>
        </w:rPr>
        <w:t xml:space="preserve">[Summarize college/university and other specialized education of </w:t>
      </w:r>
      <w:r w:rsidR="00F14D9E" w:rsidRPr="000F66FF">
        <w:rPr>
          <w:i/>
          <w:sz w:val="26"/>
          <w:szCs w:val="26"/>
        </w:rPr>
        <w:t>expert</w:t>
      </w:r>
      <w:r w:rsidRPr="000F66FF">
        <w:rPr>
          <w:i/>
          <w:sz w:val="26"/>
          <w:szCs w:val="26"/>
        </w:rPr>
        <w:t xml:space="preserve"> member, giving names of schools, dates attended, and degrees obtained. </w:t>
      </w:r>
      <w:proofErr w:type="gramStart"/>
      <w:r w:rsidRPr="000F66FF">
        <w:rPr>
          <w:i/>
          <w:sz w:val="26"/>
          <w:szCs w:val="26"/>
        </w:rPr>
        <w:t>Use about one quarter of a page.]</w:t>
      </w:r>
      <w:proofErr w:type="gramEnd"/>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Employment Record: __________________</w:t>
      </w:r>
      <w:r w:rsidR="00C445BD" w:rsidRPr="000F66FF">
        <w:rPr>
          <w:sz w:val="26"/>
          <w:szCs w:val="26"/>
        </w:rPr>
        <w:t>____________</w:t>
      </w:r>
      <w:r w:rsidR="0086709B" w:rsidRPr="000F66FF">
        <w:rPr>
          <w:sz w:val="26"/>
          <w:szCs w:val="26"/>
        </w:rPr>
        <w:t>___________________________</w:t>
      </w:r>
    </w:p>
    <w:p w:rsidR="00D8725A" w:rsidRPr="000F66FF" w:rsidRDefault="00D8725A" w:rsidP="00580C64">
      <w:pPr>
        <w:rPr>
          <w:i/>
          <w:sz w:val="26"/>
          <w:szCs w:val="26"/>
        </w:rPr>
      </w:pPr>
      <w:r w:rsidRPr="000F66FF">
        <w:rPr>
          <w:i/>
          <w:sz w:val="26"/>
          <w:szCs w:val="26"/>
        </w:rPr>
        <w:t xml:space="preserve">[Starting with present position, list in reverse order every employment held.  List all positions held by </w:t>
      </w:r>
      <w:r w:rsidR="00F14D9E" w:rsidRPr="000F66FF">
        <w:rPr>
          <w:i/>
          <w:sz w:val="26"/>
          <w:szCs w:val="26"/>
        </w:rPr>
        <w:t>expert</w:t>
      </w:r>
      <w:r w:rsidRPr="000F66FF">
        <w:rPr>
          <w:i/>
          <w:sz w:val="26"/>
          <w:szCs w:val="26"/>
        </w:rPr>
        <w:t xml:space="preserve"> member since graduation, giving dates, names of employing organizations, titles of positions held, and locations of assignments.  For experience in last ten years, also give types of activities performed and client references, where appropriate. Use about two pages.]  </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Languages: ___________________________</w:t>
      </w:r>
      <w:r w:rsidR="00C445BD" w:rsidRPr="000F66FF">
        <w:rPr>
          <w:sz w:val="26"/>
          <w:szCs w:val="26"/>
        </w:rPr>
        <w:t>__</w:t>
      </w:r>
      <w:r w:rsidRPr="000F66FF">
        <w:rPr>
          <w:sz w:val="26"/>
          <w:szCs w:val="26"/>
        </w:rPr>
        <w:t>_____________________________________</w:t>
      </w:r>
      <w:r w:rsidR="0086709B" w:rsidRPr="000F66FF">
        <w:rPr>
          <w:sz w:val="26"/>
          <w:szCs w:val="26"/>
        </w:rPr>
        <w:t>_____</w:t>
      </w:r>
    </w:p>
    <w:p w:rsidR="00D8725A" w:rsidRPr="000F66FF" w:rsidRDefault="00D8725A" w:rsidP="00580C64">
      <w:pPr>
        <w:rPr>
          <w:i/>
          <w:sz w:val="26"/>
          <w:szCs w:val="26"/>
        </w:rPr>
      </w:pPr>
      <w:r w:rsidRPr="000F66FF">
        <w:rPr>
          <w:i/>
          <w:sz w:val="26"/>
          <w:szCs w:val="26"/>
        </w:rPr>
        <w:t>[For each language indicate proficiency: excellent, good, fair, or poor; in speaking, reading, and writing]</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Certification:</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I, the undersigned, certify that to the best of my knowledge and belief, these data correctly describe me, my qualifications, and my experience.</w:t>
      </w:r>
      <w:r w:rsidR="00F14D9E" w:rsidRPr="000F66FF">
        <w:rPr>
          <w:sz w:val="26"/>
          <w:szCs w:val="26"/>
        </w:rPr>
        <w:t xml:space="preserve"> If awarded the Contract, I undertake to work with this Firm only on this assignment.</w:t>
      </w:r>
    </w:p>
    <w:p w:rsidR="00D8725A" w:rsidRPr="000F66FF" w:rsidRDefault="00D8725A" w:rsidP="00580C64">
      <w:pPr>
        <w:rPr>
          <w:sz w:val="26"/>
          <w:szCs w:val="26"/>
        </w:rPr>
      </w:pPr>
    </w:p>
    <w:p w:rsidR="00F14D9E" w:rsidRPr="000F66FF" w:rsidRDefault="00D8725A" w:rsidP="00F14D9E">
      <w:pPr>
        <w:pStyle w:val="BodyText"/>
        <w:spacing w:after="0"/>
        <w:rPr>
          <w:sz w:val="26"/>
          <w:szCs w:val="26"/>
        </w:rPr>
      </w:pPr>
      <w:r w:rsidRPr="000F66FF">
        <w:rPr>
          <w:sz w:val="26"/>
          <w:szCs w:val="26"/>
        </w:rPr>
        <w:t>______________________________</w:t>
      </w:r>
      <w:r w:rsidR="00F14D9E" w:rsidRPr="000F66FF">
        <w:rPr>
          <w:sz w:val="26"/>
          <w:szCs w:val="26"/>
        </w:rPr>
        <w:tab/>
        <w:t xml:space="preserve"> _____________________________________</w:t>
      </w:r>
    </w:p>
    <w:p w:rsidR="00D8725A" w:rsidRPr="000F66FF" w:rsidRDefault="00D8725A" w:rsidP="00F14D9E">
      <w:pPr>
        <w:pStyle w:val="BodyText"/>
        <w:spacing w:after="0"/>
        <w:rPr>
          <w:sz w:val="26"/>
          <w:szCs w:val="26"/>
        </w:rPr>
      </w:pPr>
      <w:r w:rsidRPr="000F66FF">
        <w:rPr>
          <w:sz w:val="26"/>
          <w:szCs w:val="26"/>
        </w:rPr>
        <w:t xml:space="preserve">[Signature of </w:t>
      </w:r>
      <w:r w:rsidR="00F14D9E" w:rsidRPr="000F66FF">
        <w:rPr>
          <w:sz w:val="26"/>
          <w:szCs w:val="26"/>
        </w:rPr>
        <w:t>expert</w:t>
      </w:r>
      <w:r w:rsidRPr="000F66FF">
        <w:rPr>
          <w:sz w:val="26"/>
          <w:szCs w:val="26"/>
        </w:rPr>
        <w:t xml:space="preserve"> member</w:t>
      </w:r>
      <w:r w:rsidR="00F14D9E" w:rsidRPr="000F66FF">
        <w:rPr>
          <w:sz w:val="26"/>
          <w:szCs w:val="26"/>
        </w:rPr>
        <w:t>]</w:t>
      </w:r>
      <w:r w:rsidR="00F14D9E" w:rsidRPr="000F66FF">
        <w:rPr>
          <w:sz w:val="26"/>
          <w:szCs w:val="26"/>
        </w:rPr>
        <w:tab/>
        <w:t xml:space="preserve">             [Signature of </w:t>
      </w:r>
      <w:r w:rsidRPr="000F66FF">
        <w:rPr>
          <w:sz w:val="26"/>
          <w:szCs w:val="26"/>
        </w:rPr>
        <w:t>authorized representative of Firm]</w:t>
      </w:r>
    </w:p>
    <w:p w:rsidR="00F14D9E" w:rsidRPr="000F66FF" w:rsidRDefault="00F14D9E" w:rsidP="00580C64">
      <w:pPr>
        <w:rPr>
          <w:sz w:val="26"/>
          <w:szCs w:val="26"/>
        </w:rPr>
      </w:pPr>
    </w:p>
    <w:p w:rsidR="00D8725A" w:rsidRPr="000F66FF" w:rsidRDefault="00D8725A" w:rsidP="00580C64">
      <w:pPr>
        <w:rPr>
          <w:sz w:val="26"/>
          <w:szCs w:val="26"/>
        </w:rPr>
      </w:pPr>
      <w:r w:rsidRPr="000F66FF">
        <w:rPr>
          <w:sz w:val="26"/>
          <w:szCs w:val="26"/>
        </w:rPr>
        <w:t>Date:  Day/Month/Year</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Full name of </w:t>
      </w:r>
      <w:r w:rsidR="00F14D9E" w:rsidRPr="000F66FF">
        <w:rPr>
          <w:sz w:val="26"/>
          <w:szCs w:val="26"/>
        </w:rPr>
        <w:t>expert</w:t>
      </w:r>
      <w:r w:rsidRPr="000F66FF">
        <w:rPr>
          <w:sz w:val="26"/>
          <w:szCs w:val="26"/>
        </w:rPr>
        <w:t>: __________________________________________</w:t>
      </w:r>
      <w:r w:rsidR="0086709B" w:rsidRPr="000F66FF">
        <w:rPr>
          <w:sz w:val="26"/>
          <w:szCs w:val="26"/>
        </w:rPr>
        <w:t>_________</w:t>
      </w:r>
      <w:r w:rsidR="00F14D9E" w:rsidRPr="000F66FF">
        <w:rPr>
          <w:sz w:val="26"/>
          <w:szCs w:val="26"/>
        </w:rPr>
        <w:t>____</w:t>
      </w:r>
    </w:p>
    <w:p w:rsidR="00D8725A" w:rsidRPr="000F66FF" w:rsidRDefault="00D8725A" w:rsidP="00580C64">
      <w:pPr>
        <w:rPr>
          <w:sz w:val="26"/>
          <w:szCs w:val="26"/>
        </w:rPr>
      </w:pPr>
      <w:r w:rsidRPr="000F66FF">
        <w:rPr>
          <w:sz w:val="26"/>
          <w:szCs w:val="26"/>
        </w:rPr>
        <w:t>Full name of authorized representative: ________________________________</w:t>
      </w:r>
      <w:r w:rsidR="0086709B" w:rsidRPr="000F66FF">
        <w:rPr>
          <w:sz w:val="26"/>
          <w:szCs w:val="26"/>
        </w:rPr>
        <w:t>__________</w:t>
      </w:r>
    </w:p>
    <w:p w:rsidR="00D8725A" w:rsidRPr="000F66FF" w:rsidRDefault="0075745E" w:rsidP="00580C64">
      <w:pPr>
        <w:jc w:val="center"/>
        <w:rPr>
          <w:b/>
          <w:sz w:val="26"/>
          <w:szCs w:val="26"/>
        </w:rPr>
      </w:pPr>
      <w:r w:rsidRPr="000F66FF">
        <w:rPr>
          <w:b/>
          <w:sz w:val="26"/>
          <w:szCs w:val="26"/>
        </w:rPr>
        <w:lastRenderedPageBreak/>
        <w:t>5</w:t>
      </w:r>
      <w:r w:rsidR="00BF27B7" w:rsidRPr="000F66FF">
        <w:rPr>
          <w:b/>
          <w:sz w:val="26"/>
          <w:szCs w:val="26"/>
        </w:rPr>
        <w:t>G</w:t>
      </w:r>
      <w:r w:rsidR="00D8725A" w:rsidRPr="000F66FF">
        <w:rPr>
          <w:b/>
          <w:sz w:val="26"/>
          <w:szCs w:val="26"/>
        </w:rPr>
        <w:t>. Time Schedule for Key Professional Personnel</w:t>
      </w:r>
    </w:p>
    <w:p w:rsidR="00D8725A" w:rsidRPr="000F66FF" w:rsidRDefault="00D8725A" w:rsidP="00580C64">
      <w:pPr>
        <w:rPr>
          <w:sz w:val="26"/>
          <w:szCs w:val="26"/>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tblPr>
      <w:tblGrid>
        <w:gridCol w:w="522"/>
        <w:gridCol w:w="740"/>
        <w:gridCol w:w="934"/>
        <w:gridCol w:w="1378"/>
        <w:gridCol w:w="360"/>
        <w:gridCol w:w="360"/>
        <w:gridCol w:w="360"/>
        <w:gridCol w:w="360"/>
        <w:gridCol w:w="360"/>
        <w:gridCol w:w="360"/>
        <w:gridCol w:w="360"/>
        <w:gridCol w:w="360"/>
        <w:gridCol w:w="360"/>
        <w:gridCol w:w="569"/>
        <w:gridCol w:w="348"/>
        <w:gridCol w:w="1500"/>
      </w:tblGrid>
      <w:tr w:rsidR="00D8725A" w:rsidRPr="000F66FF">
        <w:tc>
          <w:tcPr>
            <w:tcW w:w="522" w:type="dxa"/>
          </w:tcPr>
          <w:p w:rsidR="00D8725A" w:rsidRPr="000F66FF" w:rsidRDefault="00D8725A" w:rsidP="00580C64">
            <w:pPr>
              <w:jc w:val="left"/>
              <w:rPr>
                <w:b/>
                <w:sz w:val="26"/>
                <w:szCs w:val="26"/>
              </w:rPr>
            </w:pPr>
            <w:r w:rsidRPr="000F66FF">
              <w:rPr>
                <w:b/>
                <w:sz w:val="26"/>
                <w:szCs w:val="26"/>
              </w:rPr>
              <w:t>Sl. No.</w:t>
            </w:r>
          </w:p>
        </w:tc>
        <w:tc>
          <w:tcPr>
            <w:tcW w:w="740" w:type="dxa"/>
          </w:tcPr>
          <w:p w:rsidR="00D8725A" w:rsidRPr="000F66FF" w:rsidRDefault="00D8725A" w:rsidP="00580C64">
            <w:pPr>
              <w:jc w:val="center"/>
              <w:rPr>
                <w:b/>
                <w:sz w:val="26"/>
                <w:szCs w:val="26"/>
              </w:rPr>
            </w:pPr>
            <w:r w:rsidRPr="000F66FF">
              <w:rPr>
                <w:b/>
                <w:sz w:val="26"/>
                <w:szCs w:val="26"/>
              </w:rPr>
              <w:t>Name</w:t>
            </w:r>
          </w:p>
        </w:tc>
        <w:tc>
          <w:tcPr>
            <w:tcW w:w="934" w:type="dxa"/>
          </w:tcPr>
          <w:p w:rsidR="00D8725A" w:rsidRPr="000F66FF" w:rsidRDefault="00D8725A" w:rsidP="00580C64">
            <w:pPr>
              <w:jc w:val="center"/>
              <w:rPr>
                <w:b/>
                <w:sz w:val="26"/>
                <w:szCs w:val="26"/>
              </w:rPr>
            </w:pPr>
            <w:r w:rsidRPr="000F66FF">
              <w:rPr>
                <w:b/>
                <w:sz w:val="26"/>
                <w:szCs w:val="26"/>
              </w:rPr>
              <w:t>Position</w:t>
            </w:r>
          </w:p>
        </w:tc>
        <w:tc>
          <w:tcPr>
            <w:tcW w:w="1378" w:type="dxa"/>
          </w:tcPr>
          <w:p w:rsidR="00D8725A" w:rsidRPr="000F66FF" w:rsidRDefault="00D8725A" w:rsidP="00580C64">
            <w:pPr>
              <w:jc w:val="center"/>
              <w:rPr>
                <w:b/>
                <w:sz w:val="26"/>
                <w:szCs w:val="26"/>
              </w:rPr>
            </w:pPr>
            <w:r w:rsidRPr="000F66FF">
              <w:rPr>
                <w:b/>
                <w:sz w:val="26"/>
                <w:szCs w:val="26"/>
              </w:rPr>
              <w:t>Reports Due/</w:t>
            </w:r>
          </w:p>
          <w:p w:rsidR="00D8725A" w:rsidRPr="000F66FF" w:rsidRDefault="00D8725A" w:rsidP="00580C64">
            <w:pPr>
              <w:jc w:val="center"/>
              <w:rPr>
                <w:b/>
                <w:sz w:val="26"/>
                <w:szCs w:val="26"/>
              </w:rPr>
            </w:pPr>
            <w:r w:rsidRPr="000F66FF">
              <w:rPr>
                <w:b/>
                <w:sz w:val="26"/>
                <w:szCs w:val="26"/>
              </w:rPr>
              <w:t>Activities</w:t>
            </w:r>
          </w:p>
        </w:tc>
        <w:tc>
          <w:tcPr>
            <w:tcW w:w="5657" w:type="dxa"/>
            <w:gridSpan w:val="12"/>
          </w:tcPr>
          <w:p w:rsidR="00D8725A" w:rsidRPr="000F66FF" w:rsidRDefault="00D8725A" w:rsidP="00580C64">
            <w:pPr>
              <w:jc w:val="center"/>
              <w:rPr>
                <w:sz w:val="26"/>
                <w:szCs w:val="26"/>
              </w:rPr>
            </w:pPr>
            <w:r w:rsidRPr="000F66FF">
              <w:rPr>
                <w:b/>
                <w:sz w:val="26"/>
                <w:szCs w:val="26"/>
              </w:rPr>
              <w:t>Weeks (in the form of a Bar Chart)</w:t>
            </w:r>
          </w:p>
        </w:tc>
      </w:tr>
      <w:tr w:rsidR="00D8725A" w:rsidRPr="000F66FF">
        <w:tc>
          <w:tcPr>
            <w:tcW w:w="522" w:type="dxa"/>
          </w:tcPr>
          <w:p w:rsidR="00D8725A" w:rsidRPr="000F66FF" w:rsidRDefault="00D8725A" w:rsidP="00580C64">
            <w:pPr>
              <w:jc w:val="left"/>
              <w:rPr>
                <w:sz w:val="26"/>
                <w:szCs w:val="26"/>
              </w:rPr>
            </w:pPr>
          </w:p>
        </w:tc>
        <w:tc>
          <w:tcPr>
            <w:tcW w:w="740" w:type="dxa"/>
          </w:tcPr>
          <w:p w:rsidR="00D8725A" w:rsidRPr="000F66FF" w:rsidRDefault="00D8725A" w:rsidP="00580C64">
            <w:pPr>
              <w:jc w:val="left"/>
              <w:rPr>
                <w:sz w:val="26"/>
                <w:szCs w:val="26"/>
              </w:rPr>
            </w:pPr>
          </w:p>
        </w:tc>
        <w:tc>
          <w:tcPr>
            <w:tcW w:w="934" w:type="dxa"/>
          </w:tcPr>
          <w:p w:rsidR="00D8725A" w:rsidRPr="000F66FF" w:rsidRDefault="00D8725A" w:rsidP="00580C64">
            <w:pPr>
              <w:jc w:val="left"/>
              <w:rPr>
                <w:sz w:val="26"/>
                <w:szCs w:val="26"/>
              </w:rPr>
            </w:pPr>
          </w:p>
        </w:tc>
        <w:tc>
          <w:tcPr>
            <w:tcW w:w="1378"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r w:rsidRPr="000F66FF">
              <w:rPr>
                <w:sz w:val="26"/>
                <w:szCs w:val="26"/>
              </w:rPr>
              <w:t>1</w:t>
            </w:r>
          </w:p>
        </w:tc>
        <w:tc>
          <w:tcPr>
            <w:tcW w:w="360" w:type="dxa"/>
          </w:tcPr>
          <w:p w:rsidR="00D8725A" w:rsidRPr="000F66FF" w:rsidRDefault="00D8725A" w:rsidP="00580C64">
            <w:pPr>
              <w:jc w:val="left"/>
              <w:rPr>
                <w:sz w:val="26"/>
                <w:szCs w:val="26"/>
              </w:rPr>
            </w:pPr>
            <w:r w:rsidRPr="000F66FF">
              <w:rPr>
                <w:sz w:val="26"/>
                <w:szCs w:val="26"/>
              </w:rPr>
              <w:t>2</w:t>
            </w:r>
          </w:p>
        </w:tc>
        <w:tc>
          <w:tcPr>
            <w:tcW w:w="360" w:type="dxa"/>
          </w:tcPr>
          <w:p w:rsidR="00D8725A" w:rsidRPr="000F66FF" w:rsidRDefault="00D8725A" w:rsidP="00580C64">
            <w:pPr>
              <w:jc w:val="left"/>
              <w:rPr>
                <w:sz w:val="26"/>
                <w:szCs w:val="26"/>
              </w:rPr>
            </w:pPr>
            <w:r w:rsidRPr="000F66FF">
              <w:rPr>
                <w:sz w:val="26"/>
                <w:szCs w:val="26"/>
              </w:rPr>
              <w:t>3</w:t>
            </w:r>
          </w:p>
        </w:tc>
        <w:tc>
          <w:tcPr>
            <w:tcW w:w="360" w:type="dxa"/>
          </w:tcPr>
          <w:p w:rsidR="00D8725A" w:rsidRPr="000F66FF" w:rsidRDefault="00D8725A" w:rsidP="00580C64">
            <w:pPr>
              <w:jc w:val="left"/>
              <w:rPr>
                <w:sz w:val="26"/>
                <w:szCs w:val="26"/>
              </w:rPr>
            </w:pPr>
            <w:r w:rsidRPr="000F66FF">
              <w:rPr>
                <w:sz w:val="26"/>
                <w:szCs w:val="26"/>
              </w:rPr>
              <w:t>4</w:t>
            </w:r>
          </w:p>
        </w:tc>
        <w:tc>
          <w:tcPr>
            <w:tcW w:w="360" w:type="dxa"/>
          </w:tcPr>
          <w:p w:rsidR="00D8725A" w:rsidRPr="000F66FF" w:rsidRDefault="00D8725A" w:rsidP="00580C64">
            <w:pPr>
              <w:jc w:val="left"/>
              <w:rPr>
                <w:sz w:val="26"/>
                <w:szCs w:val="26"/>
              </w:rPr>
            </w:pPr>
            <w:r w:rsidRPr="000F66FF">
              <w:rPr>
                <w:sz w:val="26"/>
                <w:szCs w:val="26"/>
              </w:rPr>
              <w:t>5</w:t>
            </w:r>
          </w:p>
        </w:tc>
        <w:tc>
          <w:tcPr>
            <w:tcW w:w="360" w:type="dxa"/>
          </w:tcPr>
          <w:p w:rsidR="00D8725A" w:rsidRPr="000F66FF" w:rsidRDefault="00D8725A" w:rsidP="00580C64">
            <w:pPr>
              <w:jc w:val="left"/>
              <w:rPr>
                <w:sz w:val="26"/>
                <w:szCs w:val="26"/>
              </w:rPr>
            </w:pPr>
            <w:r w:rsidRPr="000F66FF">
              <w:rPr>
                <w:sz w:val="26"/>
                <w:szCs w:val="26"/>
              </w:rPr>
              <w:t>6</w:t>
            </w:r>
          </w:p>
        </w:tc>
        <w:tc>
          <w:tcPr>
            <w:tcW w:w="360" w:type="dxa"/>
          </w:tcPr>
          <w:p w:rsidR="00D8725A" w:rsidRPr="000F66FF" w:rsidRDefault="00D8725A" w:rsidP="00580C64">
            <w:pPr>
              <w:jc w:val="left"/>
              <w:rPr>
                <w:sz w:val="26"/>
                <w:szCs w:val="26"/>
              </w:rPr>
            </w:pPr>
            <w:r w:rsidRPr="000F66FF">
              <w:rPr>
                <w:sz w:val="26"/>
                <w:szCs w:val="26"/>
              </w:rPr>
              <w:t>7</w:t>
            </w:r>
          </w:p>
        </w:tc>
        <w:tc>
          <w:tcPr>
            <w:tcW w:w="360" w:type="dxa"/>
          </w:tcPr>
          <w:p w:rsidR="00D8725A" w:rsidRPr="000F66FF" w:rsidRDefault="00D8725A" w:rsidP="00580C64">
            <w:pPr>
              <w:jc w:val="left"/>
              <w:rPr>
                <w:sz w:val="26"/>
                <w:szCs w:val="26"/>
              </w:rPr>
            </w:pPr>
            <w:r w:rsidRPr="000F66FF">
              <w:rPr>
                <w:sz w:val="26"/>
                <w:szCs w:val="26"/>
              </w:rPr>
              <w:t>8</w:t>
            </w:r>
          </w:p>
        </w:tc>
        <w:tc>
          <w:tcPr>
            <w:tcW w:w="360" w:type="dxa"/>
          </w:tcPr>
          <w:p w:rsidR="00D8725A" w:rsidRPr="000F66FF" w:rsidRDefault="00D8725A" w:rsidP="00580C64">
            <w:pPr>
              <w:jc w:val="left"/>
              <w:rPr>
                <w:sz w:val="26"/>
                <w:szCs w:val="26"/>
              </w:rPr>
            </w:pPr>
            <w:r w:rsidRPr="000F66FF">
              <w:rPr>
                <w:sz w:val="26"/>
                <w:szCs w:val="26"/>
              </w:rPr>
              <w:t>9</w:t>
            </w:r>
          </w:p>
        </w:tc>
        <w:tc>
          <w:tcPr>
            <w:tcW w:w="569" w:type="dxa"/>
          </w:tcPr>
          <w:p w:rsidR="00D8725A" w:rsidRPr="000F66FF" w:rsidRDefault="00D8725A" w:rsidP="00580C64">
            <w:pPr>
              <w:jc w:val="left"/>
              <w:rPr>
                <w:sz w:val="26"/>
                <w:szCs w:val="26"/>
              </w:rPr>
            </w:pPr>
            <w:r w:rsidRPr="000F66FF">
              <w:rPr>
                <w:sz w:val="26"/>
                <w:szCs w:val="26"/>
              </w:rPr>
              <w:t>10</w:t>
            </w:r>
          </w:p>
        </w:tc>
        <w:tc>
          <w:tcPr>
            <w:tcW w:w="348" w:type="dxa"/>
          </w:tcPr>
          <w:p w:rsidR="00D8725A" w:rsidRPr="000F66FF" w:rsidRDefault="00D8725A" w:rsidP="00580C64">
            <w:pPr>
              <w:jc w:val="left"/>
              <w:rPr>
                <w:sz w:val="26"/>
                <w:szCs w:val="26"/>
              </w:rPr>
            </w:pPr>
            <w:r w:rsidRPr="000F66FF">
              <w:rPr>
                <w:sz w:val="26"/>
                <w:szCs w:val="26"/>
              </w:rPr>
              <w:t>…</w:t>
            </w:r>
          </w:p>
        </w:tc>
        <w:tc>
          <w:tcPr>
            <w:tcW w:w="1500" w:type="dxa"/>
          </w:tcPr>
          <w:p w:rsidR="00D8725A" w:rsidRPr="000F66FF" w:rsidRDefault="00D8725A" w:rsidP="00580C64">
            <w:pPr>
              <w:jc w:val="left"/>
              <w:rPr>
                <w:sz w:val="26"/>
                <w:szCs w:val="26"/>
              </w:rPr>
            </w:pPr>
            <w:r w:rsidRPr="000F66FF">
              <w:rPr>
                <w:sz w:val="26"/>
                <w:szCs w:val="26"/>
              </w:rPr>
              <w:t>Number of Weeks</w:t>
            </w:r>
          </w:p>
        </w:tc>
      </w:tr>
      <w:tr w:rsidR="00D8725A" w:rsidRPr="000F66FF">
        <w:tc>
          <w:tcPr>
            <w:tcW w:w="522" w:type="dxa"/>
          </w:tcPr>
          <w:p w:rsidR="00D8725A" w:rsidRPr="000F66FF" w:rsidRDefault="00D8725A" w:rsidP="00580C64">
            <w:pPr>
              <w:jc w:val="left"/>
              <w:rPr>
                <w:sz w:val="26"/>
                <w:szCs w:val="26"/>
              </w:rPr>
            </w:pPr>
          </w:p>
          <w:p w:rsidR="00D8725A" w:rsidRPr="000F66FF" w:rsidRDefault="00D8725A" w:rsidP="00580C64">
            <w:pPr>
              <w:jc w:val="left"/>
              <w:rPr>
                <w:sz w:val="26"/>
                <w:szCs w:val="26"/>
              </w:rPr>
            </w:pPr>
            <w:r w:rsidRPr="000F66FF">
              <w:rPr>
                <w:sz w:val="26"/>
                <w:szCs w:val="26"/>
              </w:rPr>
              <w:t>1.</w:t>
            </w:r>
          </w:p>
        </w:tc>
        <w:tc>
          <w:tcPr>
            <w:tcW w:w="740" w:type="dxa"/>
          </w:tcPr>
          <w:p w:rsidR="00D8725A" w:rsidRPr="000F66FF" w:rsidRDefault="00D8725A" w:rsidP="00580C64">
            <w:pPr>
              <w:jc w:val="left"/>
              <w:rPr>
                <w:sz w:val="26"/>
                <w:szCs w:val="26"/>
              </w:rPr>
            </w:pPr>
          </w:p>
        </w:tc>
        <w:tc>
          <w:tcPr>
            <w:tcW w:w="934" w:type="dxa"/>
          </w:tcPr>
          <w:p w:rsidR="00D8725A" w:rsidRPr="000F66FF" w:rsidRDefault="00D8725A" w:rsidP="00580C64">
            <w:pPr>
              <w:jc w:val="left"/>
              <w:rPr>
                <w:sz w:val="26"/>
                <w:szCs w:val="26"/>
              </w:rPr>
            </w:pPr>
          </w:p>
        </w:tc>
        <w:tc>
          <w:tcPr>
            <w:tcW w:w="1378"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569" w:type="dxa"/>
          </w:tcPr>
          <w:p w:rsidR="00D8725A" w:rsidRPr="000F66FF" w:rsidRDefault="00D8725A" w:rsidP="00580C64">
            <w:pPr>
              <w:jc w:val="left"/>
              <w:rPr>
                <w:sz w:val="26"/>
                <w:szCs w:val="26"/>
              </w:rPr>
            </w:pPr>
          </w:p>
        </w:tc>
        <w:tc>
          <w:tcPr>
            <w:tcW w:w="348" w:type="dxa"/>
          </w:tcPr>
          <w:p w:rsidR="00D8725A" w:rsidRPr="000F66FF" w:rsidRDefault="00D8725A" w:rsidP="00580C64">
            <w:pPr>
              <w:jc w:val="left"/>
              <w:rPr>
                <w:sz w:val="26"/>
                <w:szCs w:val="26"/>
              </w:rPr>
            </w:pPr>
          </w:p>
        </w:tc>
        <w:tc>
          <w:tcPr>
            <w:tcW w:w="1500" w:type="dxa"/>
          </w:tcPr>
          <w:p w:rsidR="00D8725A" w:rsidRPr="000F66FF" w:rsidRDefault="00D8725A" w:rsidP="00580C64">
            <w:pPr>
              <w:jc w:val="left"/>
              <w:rPr>
                <w:sz w:val="26"/>
                <w:szCs w:val="26"/>
              </w:rPr>
            </w:pPr>
          </w:p>
          <w:p w:rsidR="00D8725A" w:rsidRPr="000F66FF" w:rsidRDefault="00D8725A" w:rsidP="00580C64">
            <w:pPr>
              <w:jc w:val="left"/>
              <w:rPr>
                <w:sz w:val="26"/>
                <w:szCs w:val="26"/>
              </w:rPr>
            </w:pPr>
          </w:p>
          <w:p w:rsidR="00D8725A" w:rsidRPr="000F66FF" w:rsidRDefault="00D8725A" w:rsidP="00580C64">
            <w:pPr>
              <w:jc w:val="left"/>
              <w:rPr>
                <w:sz w:val="26"/>
                <w:szCs w:val="26"/>
              </w:rPr>
            </w:pPr>
            <w:r w:rsidRPr="000F66FF">
              <w:rPr>
                <w:sz w:val="26"/>
                <w:szCs w:val="26"/>
              </w:rPr>
              <w:t>Subtotal (1)</w:t>
            </w:r>
          </w:p>
        </w:tc>
      </w:tr>
      <w:tr w:rsidR="00D8725A" w:rsidRPr="000F66FF">
        <w:tc>
          <w:tcPr>
            <w:tcW w:w="522" w:type="dxa"/>
          </w:tcPr>
          <w:p w:rsidR="00D8725A" w:rsidRPr="000F66FF" w:rsidRDefault="00D8725A" w:rsidP="00580C64">
            <w:pPr>
              <w:jc w:val="left"/>
              <w:rPr>
                <w:sz w:val="26"/>
                <w:szCs w:val="26"/>
              </w:rPr>
            </w:pPr>
          </w:p>
          <w:p w:rsidR="00D8725A" w:rsidRPr="000F66FF" w:rsidRDefault="00D8725A" w:rsidP="00580C64">
            <w:pPr>
              <w:jc w:val="left"/>
              <w:rPr>
                <w:sz w:val="26"/>
                <w:szCs w:val="26"/>
              </w:rPr>
            </w:pPr>
            <w:r w:rsidRPr="000F66FF">
              <w:rPr>
                <w:sz w:val="26"/>
                <w:szCs w:val="26"/>
              </w:rPr>
              <w:t>2.</w:t>
            </w:r>
          </w:p>
        </w:tc>
        <w:tc>
          <w:tcPr>
            <w:tcW w:w="740" w:type="dxa"/>
          </w:tcPr>
          <w:p w:rsidR="00D8725A" w:rsidRPr="000F66FF" w:rsidRDefault="00D8725A" w:rsidP="00580C64">
            <w:pPr>
              <w:jc w:val="left"/>
              <w:rPr>
                <w:sz w:val="26"/>
                <w:szCs w:val="26"/>
              </w:rPr>
            </w:pPr>
          </w:p>
        </w:tc>
        <w:tc>
          <w:tcPr>
            <w:tcW w:w="934" w:type="dxa"/>
          </w:tcPr>
          <w:p w:rsidR="00D8725A" w:rsidRPr="000F66FF" w:rsidRDefault="00D8725A" w:rsidP="00580C64">
            <w:pPr>
              <w:jc w:val="left"/>
              <w:rPr>
                <w:sz w:val="26"/>
                <w:szCs w:val="26"/>
              </w:rPr>
            </w:pPr>
          </w:p>
        </w:tc>
        <w:tc>
          <w:tcPr>
            <w:tcW w:w="1378"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569" w:type="dxa"/>
          </w:tcPr>
          <w:p w:rsidR="00D8725A" w:rsidRPr="000F66FF" w:rsidRDefault="00D8725A" w:rsidP="00580C64">
            <w:pPr>
              <w:jc w:val="left"/>
              <w:rPr>
                <w:sz w:val="26"/>
                <w:szCs w:val="26"/>
              </w:rPr>
            </w:pPr>
          </w:p>
        </w:tc>
        <w:tc>
          <w:tcPr>
            <w:tcW w:w="348" w:type="dxa"/>
          </w:tcPr>
          <w:p w:rsidR="00D8725A" w:rsidRPr="000F66FF" w:rsidRDefault="00D8725A" w:rsidP="00580C64">
            <w:pPr>
              <w:jc w:val="left"/>
              <w:rPr>
                <w:sz w:val="26"/>
                <w:szCs w:val="26"/>
              </w:rPr>
            </w:pPr>
          </w:p>
        </w:tc>
        <w:tc>
          <w:tcPr>
            <w:tcW w:w="1500" w:type="dxa"/>
          </w:tcPr>
          <w:p w:rsidR="00D8725A" w:rsidRPr="000F66FF" w:rsidRDefault="00D8725A" w:rsidP="00580C64">
            <w:pPr>
              <w:jc w:val="left"/>
              <w:rPr>
                <w:sz w:val="26"/>
                <w:szCs w:val="26"/>
              </w:rPr>
            </w:pPr>
          </w:p>
          <w:p w:rsidR="00D8725A" w:rsidRPr="000F66FF" w:rsidRDefault="00D8725A" w:rsidP="00580C64">
            <w:pPr>
              <w:jc w:val="left"/>
              <w:rPr>
                <w:sz w:val="26"/>
                <w:szCs w:val="26"/>
              </w:rPr>
            </w:pPr>
          </w:p>
          <w:p w:rsidR="00D8725A" w:rsidRPr="000F66FF" w:rsidRDefault="00D8725A" w:rsidP="00580C64">
            <w:pPr>
              <w:jc w:val="left"/>
              <w:rPr>
                <w:sz w:val="26"/>
                <w:szCs w:val="26"/>
              </w:rPr>
            </w:pPr>
            <w:r w:rsidRPr="000F66FF">
              <w:rPr>
                <w:sz w:val="26"/>
                <w:szCs w:val="26"/>
              </w:rPr>
              <w:t>Subtotal (2)</w:t>
            </w:r>
          </w:p>
        </w:tc>
      </w:tr>
      <w:tr w:rsidR="00D8725A" w:rsidRPr="000F66FF">
        <w:tc>
          <w:tcPr>
            <w:tcW w:w="522" w:type="dxa"/>
          </w:tcPr>
          <w:p w:rsidR="00D8725A" w:rsidRPr="000F66FF" w:rsidRDefault="00D8725A" w:rsidP="00580C64">
            <w:pPr>
              <w:jc w:val="left"/>
              <w:rPr>
                <w:sz w:val="26"/>
                <w:szCs w:val="26"/>
              </w:rPr>
            </w:pPr>
          </w:p>
          <w:p w:rsidR="00D8725A" w:rsidRPr="000F66FF" w:rsidRDefault="00D8725A" w:rsidP="00580C64">
            <w:pPr>
              <w:jc w:val="left"/>
              <w:rPr>
                <w:sz w:val="26"/>
                <w:szCs w:val="26"/>
              </w:rPr>
            </w:pPr>
            <w:r w:rsidRPr="000F66FF">
              <w:rPr>
                <w:sz w:val="26"/>
                <w:szCs w:val="26"/>
              </w:rPr>
              <w:t>3.</w:t>
            </w:r>
          </w:p>
        </w:tc>
        <w:tc>
          <w:tcPr>
            <w:tcW w:w="740" w:type="dxa"/>
          </w:tcPr>
          <w:p w:rsidR="00D8725A" w:rsidRPr="000F66FF" w:rsidRDefault="00D8725A" w:rsidP="00580C64">
            <w:pPr>
              <w:jc w:val="left"/>
              <w:rPr>
                <w:sz w:val="26"/>
                <w:szCs w:val="26"/>
              </w:rPr>
            </w:pPr>
          </w:p>
        </w:tc>
        <w:tc>
          <w:tcPr>
            <w:tcW w:w="934" w:type="dxa"/>
          </w:tcPr>
          <w:p w:rsidR="00D8725A" w:rsidRPr="000F66FF" w:rsidRDefault="00D8725A" w:rsidP="00580C64">
            <w:pPr>
              <w:jc w:val="left"/>
              <w:rPr>
                <w:sz w:val="26"/>
                <w:szCs w:val="26"/>
              </w:rPr>
            </w:pPr>
          </w:p>
        </w:tc>
        <w:tc>
          <w:tcPr>
            <w:tcW w:w="1378"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569" w:type="dxa"/>
          </w:tcPr>
          <w:p w:rsidR="00D8725A" w:rsidRPr="000F66FF" w:rsidRDefault="00D8725A" w:rsidP="00580C64">
            <w:pPr>
              <w:jc w:val="left"/>
              <w:rPr>
                <w:sz w:val="26"/>
                <w:szCs w:val="26"/>
              </w:rPr>
            </w:pPr>
          </w:p>
        </w:tc>
        <w:tc>
          <w:tcPr>
            <w:tcW w:w="348" w:type="dxa"/>
          </w:tcPr>
          <w:p w:rsidR="00D8725A" w:rsidRPr="000F66FF" w:rsidRDefault="00D8725A" w:rsidP="00580C64">
            <w:pPr>
              <w:jc w:val="left"/>
              <w:rPr>
                <w:sz w:val="26"/>
                <w:szCs w:val="26"/>
              </w:rPr>
            </w:pPr>
          </w:p>
        </w:tc>
        <w:tc>
          <w:tcPr>
            <w:tcW w:w="1500" w:type="dxa"/>
          </w:tcPr>
          <w:p w:rsidR="00D8725A" w:rsidRPr="000F66FF" w:rsidRDefault="00D8725A" w:rsidP="00580C64">
            <w:pPr>
              <w:jc w:val="left"/>
              <w:rPr>
                <w:sz w:val="26"/>
                <w:szCs w:val="26"/>
              </w:rPr>
            </w:pPr>
          </w:p>
          <w:p w:rsidR="00D8725A" w:rsidRPr="000F66FF" w:rsidRDefault="00D8725A" w:rsidP="00580C64">
            <w:pPr>
              <w:jc w:val="left"/>
              <w:rPr>
                <w:sz w:val="26"/>
                <w:szCs w:val="26"/>
              </w:rPr>
            </w:pPr>
          </w:p>
          <w:p w:rsidR="00D8725A" w:rsidRPr="000F66FF" w:rsidRDefault="00D8725A" w:rsidP="00580C64">
            <w:pPr>
              <w:jc w:val="left"/>
              <w:rPr>
                <w:sz w:val="26"/>
                <w:szCs w:val="26"/>
              </w:rPr>
            </w:pPr>
            <w:r w:rsidRPr="000F66FF">
              <w:rPr>
                <w:sz w:val="26"/>
                <w:szCs w:val="26"/>
              </w:rPr>
              <w:t>Subtotal (3)</w:t>
            </w:r>
          </w:p>
        </w:tc>
      </w:tr>
      <w:tr w:rsidR="00D8725A" w:rsidRPr="000F66FF">
        <w:tc>
          <w:tcPr>
            <w:tcW w:w="522" w:type="dxa"/>
          </w:tcPr>
          <w:p w:rsidR="00D8725A" w:rsidRPr="000F66FF" w:rsidRDefault="00D8725A" w:rsidP="00580C64">
            <w:pPr>
              <w:jc w:val="left"/>
              <w:rPr>
                <w:sz w:val="26"/>
                <w:szCs w:val="26"/>
              </w:rPr>
            </w:pPr>
          </w:p>
          <w:p w:rsidR="00D8725A" w:rsidRPr="000F66FF" w:rsidRDefault="00D8725A" w:rsidP="00580C64">
            <w:pPr>
              <w:jc w:val="left"/>
              <w:rPr>
                <w:sz w:val="26"/>
                <w:szCs w:val="26"/>
              </w:rPr>
            </w:pPr>
            <w:r w:rsidRPr="000F66FF">
              <w:rPr>
                <w:sz w:val="26"/>
                <w:szCs w:val="26"/>
              </w:rPr>
              <w:t>4.</w:t>
            </w:r>
          </w:p>
        </w:tc>
        <w:tc>
          <w:tcPr>
            <w:tcW w:w="740" w:type="dxa"/>
          </w:tcPr>
          <w:p w:rsidR="00D8725A" w:rsidRPr="000F66FF" w:rsidRDefault="00D8725A" w:rsidP="00580C64">
            <w:pPr>
              <w:jc w:val="left"/>
              <w:rPr>
                <w:sz w:val="26"/>
                <w:szCs w:val="26"/>
              </w:rPr>
            </w:pPr>
          </w:p>
        </w:tc>
        <w:tc>
          <w:tcPr>
            <w:tcW w:w="934" w:type="dxa"/>
          </w:tcPr>
          <w:p w:rsidR="00D8725A" w:rsidRPr="000F66FF" w:rsidRDefault="00D8725A" w:rsidP="00580C64">
            <w:pPr>
              <w:jc w:val="left"/>
              <w:rPr>
                <w:sz w:val="26"/>
                <w:szCs w:val="26"/>
              </w:rPr>
            </w:pPr>
          </w:p>
        </w:tc>
        <w:tc>
          <w:tcPr>
            <w:tcW w:w="1378"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569" w:type="dxa"/>
          </w:tcPr>
          <w:p w:rsidR="00D8725A" w:rsidRPr="000F66FF" w:rsidRDefault="00D8725A" w:rsidP="00580C64">
            <w:pPr>
              <w:jc w:val="left"/>
              <w:rPr>
                <w:sz w:val="26"/>
                <w:szCs w:val="26"/>
              </w:rPr>
            </w:pPr>
          </w:p>
        </w:tc>
        <w:tc>
          <w:tcPr>
            <w:tcW w:w="348" w:type="dxa"/>
          </w:tcPr>
          <w:p w:rsidR="00D8725A" w:rsidRPr="000F66FF" w:rsidRDefault="00D8725A" w:rsidP="00580C64">
            <w:pPr>
              <w:jc w:val="left"/>
              <w:rPr>
                <w:sz w:val="26"/>
                <w:szCs w:val="26"/>
              </w:rPr>
            </w:pPr>
          </w:p>
        </w:tc>
        <w:tc>
          <w:tcPr>
            <w:tcW w:w="1500" w:type="dxa"/>
          </w:tcPr>
          <w:p w:rsidR="00D8725A" w:rsidRPr="000F66FF" w:rsidRDefault="00D8725A" w:rsidP="00580C64">
            <w:pPr>
              <w:jc w:val="left"/>
              <w:rPr>
                <w:sz w:val="26"/>
                <w:szCs w:val="26"/>
              </w:rPr>
            </w:pPr>
          </w:p>
          <w:p w:rsidR="00D8725A" w:rsidRPr="000F66FF" w:rsidRDefault="00D8725A" w:rsidP="00580C64">
            <w:pPr>
              <w:jc w:val="left"/>
              <w:rPr>
                <w:sz w:val="26"/>
                <w:szCs w:val="26"/>
              </w:rPr>
            </w:pPr>
          </w:p>
          <w:p w:rsidR="00D8725A" w:rsidRPr="000F66FF" w:rsidRDefault="00D8725A" w:rsidP="00580C64">
            <w:pPr>
              <w:jc w:val="left"/>
              <w:rPr>
                <w:sz w:val="26"/>
                <w:szCs w:val="26"/>
              </w:rPr>
            </w:pPr>
            <w:r w:rsidRPr="000F66FF">
              <w:rPr>
                <w:sz w:val="26"/>
                <w:szCs w:val="26"/>
              </w:rPr>
              <w:t>Subtotal (4)</w:t>
            </w:r>
          </w:p>
        </w:tc>
      </w:tr>
      <w:tr w:rsidR="00D8725A" w:rsidRPr="000F66FF">
        <w:tc>
          <w:tcPr>
            <w:tcW w:w="522" w:type="dxa"/>
          </w:tcPr>
          <w:p w:rsidR="00D8725A" w:rsidRPr="000F66FF" w:rsidRDefault="00D8725A" w:rsidP="00580C64">
            <w:pPr>
              <w:jc w:val="left"/>
              <w:rPr>
                <w:sz w:val="26"/>
                <w:szCs w:val="26"/>
              </w:rPr>
            </w:pPr>
          </w:p>
        </w:tc>
        <w:tc>
          <w:tcPr>
            <w:tcW w:w="740" w:type="dxa"/>
          </w:tcPr>
          <w:p w:rsidR="00D8725A" w:rsidRPr="000F66FF" w:rsidRDefault="00D8725A" w:rsidP="00580C64">
            <w:pPr>
              <w:jc w:val="left"/>
              <w:rPr>
                <w:sz w:val="26"/>
                <w:szCs w:val="26"/>
              </w:rPr>
            </w:pPr>
          </w:p>
        </w:tc>
        <w:tc>
          <w:tcPr>
            <w:tcW w:w="934" w:type="dxa"/>
          </w:tcPr>
          <w:p w:rsidR="00D8725A" w:rsidRPr="000F66FF" w:rsidRDefault="00D8725A" w:rsidP="00580C64">
            <w:pPr>
              <w:jc w:val="left"/>
              <w:rPr>
                <w:sz w:val="26"/>
                <w:szCs w:val="26"/>
              </w:rPr>
            </w:pPr>
          </w:p>
        </w:tc>
        <w:tc>
          <w:tcPr>
            <w:tcW w:w="1378"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360" w:type="dxa"/>
          </w:tcPr>
          <w:p w:rsidR="00D8725A" w:rsidRPr="000F66FF" w:rsidRDefault="00D8725A" w:rsidP="00580C64">
            <w:pPr>
              <w:jc w:val="left"/>
              <w:rPr>
                <w:sz w:val="26"/>
                <w:szCs w:val="26"/>
              </w:rPr>
            </w:pPr>
          </w:p>
        </w:tc>
        <w:tc>
          <w:tcPr>
            <w:tcW w:w="569" w:type="dxa"/>
          </w:tcPr>
          <w:p w:rsidR="00D8725A" w:rsidRPr="000F66FF" w:rsidRDefault="00D8725A" w:rsidP="00580C64">
            <w:pPr>
              <w:jc w:val="left"/>
              <w:rPr>
                <w:sz w:val="26"/>
                <w:szCs w:val="26"/>
              </w:rPr>
            </w:pPr>
          </w:p>
        </w:tc>
        <w:tc>
          <w:tcPr>
            <w:tcW w:w="348" w:type="dxa"/>
          </w:tcPr>
          <w:p w:rsidR="00D8725A" w:rsidRPr="000F66FF" w:rsidRDefault="00D8725A" w:rsidP="00580C64">
            <w:pPr>
              <w:jc w:val="left"/>
              <w:rPr>
                <w:sz w:val="26"/>
                <w:szCs w:val="26"/>
              </w:rPr>
            </w:pPr>
          </w:p>
        </w:tc>
        <w:tc>
          <w:tcPr>
            <w:tcW w:w="1500" w:type="dxa"/>
          </w:tcPr>
          <w:p w:rsidR="00D8725A" w:rsidRPr="000F66FF" w:rsidRDefault="00D8725A" w:rsidP="00580C64">
            <w:pPr>
              <w:jc w:val="left"/>
              <w:rPr>
                <w:sz w:val="26"/>
                <w:szCs w:val="26"/>
              </w:rPr>
            </w:pPr>
          </w:p>
          <w:p w:rsidR="00D8725A" w:rsidRPr="000F66FF" w:rsidRDefault="00D8725A" w:rsidP="00580C64">
            <w:pPr>
              <w:jc w:val="left"/>
              <w:rPr>
                <w:sz w:val="26"/>
                <w:szCs w:val="26"/>
              </w:rPr>
            </w:pPr>
          </w:p>
          <w:p w:rsidR="00D8725A" w:rsidRPr="000F66FF" w:rsidRDefault="00D8725A" w:rsidP="00580C64">
            <w:pPr>
              <w:jc w:val="left"/>
              <w:rPr>
                <w:sz w:val="26"/>
                <w:szCs w:val="26"/>
              </w:rPr>
            </w:pPr>
          </w:p>
        </w:tc>
      </w:tr>
    </w:tbl>
    <w:p w:rsidR="00D8725A" w:rsidRPr="000F66FF" w:rsidRDefault="00D8725A" w:rsidP="00580C64">
      <w:pPr>
        <w:jc w:val="center"/>
        <w:rPr>
          <w:b/>
          <w:sz w:val="26"/>
          <w:szCs w:val="26"/>
        </w:rPr>
      </w:pPr>
    </w:p>
    <w:p w:rsidR="00D8725A" w:rsidRPr="000F66FF" w:rsidRDefault="00D8725A" w:rsidP="00580C64">
      <w:pP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89"/>
        <w:gridCol w:w="5676"/>
      </w:tblGrid>
      <w:tr w:rsidR="00DD38AD" w:rsidRPr="000F66FF" w:rsidTr="00DD38AD">
        <w:tc>
          <w:tcPr>
            <w:tcW w:w="4622" w:type="dxa"/>
          </w:tcPr>
          <w:p w:rsidR="00DD38AD" w:rsidRPr="000F66FF" w:rsidRDefault="00DD38AD" w:rsidP="00580C64">
            <w:pPr>
              <w:rPr>
                <w:sz w:val="26"/>
                <w:szCs w:val="26"/>
              </w:rPr>
            </w:pPr>
            <w:r w:rsidRPr="000F66FF">
              <w:rPr>
                <w:sz w:val="26"/>
                <w:szCs w:val="26"/>
              </w:rPr>
              <w:t>Full-time:</w:t>
            </w:r>
          </w:p>
        </w:tc>
        <w:tc>
          <w:tcPr>
            <w:tcW w:w="4623" w:type="dxa"/>
          </w:tcPr>
          <w:p w:rsidR="00DD38AD" w:rsidRPr="000F66FF" w:rsidRDefault="00DD38AD" w:rsidP="00580C64">
            <w:pPr>
              <w:rPr>
                <w:sz w:val="26"/>
                <w:szCs w:val="26"/>
              </w:rPr>
            </w:pPr>
            <w:r w:rsidRPr="000F66FF">
              <w:rPr>
                <w:sz w:val="26"/>
                <w:szCs w:val="26"/>
              </w:rPr>
              <w:t>__________________________________________</w:t>
            </w:r>
          </w:p>
        </w:tc>
      </w:tr>
      <w:tr w:rsidR="00DD38AD" w:rsidRPr="000F66FF" w:rsidTr="00DD38AD">
        <w:tc>
          <w:tcPr>
            <w:tcW w:w="4622" w:type="dxa"/>
          </w:tcPr>
          <w:p w:rsidR="00DD38AD" w:rsidRPr="000F66FF" w:rsidRDefault="00DD38AD" w:rsidP="00580C64">
            <w:pPr>
              <w:rPr>
                <w:sz w:val="26"/>
                <w:szCs w:val="26"/>
              </w:rPr>
            </w:pPr>
            <w:r w:rsidRPr="000F66FF">
              <w:rPr>
                <w:sz w:val="26"/>
                <w:szCs w:val="26"/>
              </w:rPr>
              <w:t>Part-time:</w:t>
            </w:r>
          </w:p>
        </w:tc>
        <w:tc>
          <w:tcPr>
            <w:tcW w:w="4623" w:type="dxa"/>
          </w:tcPr>
          <w:p w:rsidR="00DD38AD" w:rsidRPr="000F66FF" w:rsidRDefault="00DD38AD" w:rsidP="00580C64">
            <w:pPr>
              <w:rPr>
                <w:sz w:val="26"/>
                <w:szCs w:val="26"/>
              </w:rPr>
            </w:pPr>
            <w:r w:rsidRPr="000F66FF">
              <w:rPr>
                <w:sz w:val="26"/>
                <w:szCs w:val="26"/>
              </w:rPr>
              <w:t>__________________________________________</w:t>
            </w:r>
          </w:p>
        </w:tc>
      </w:tr>
      <w:tr w:rsidR="00DD38AD" w:rsidRPr="000F66FF" w:rsidTr="00DD38AD">
        <w:tc>
          <w:tcPr>
            <w:tcW w:w="4622" w:type="dxa"/>
          </w:tcPr>
          <w:p w:rsidR="00DD38AD" w:rsidRPr="000F66FF" w:rsidRDefault="00DD38AD" w:rsidP="00580C64">
            <w:pPr>
              <w:rPr>
                <w:sz w:val="26"/>
                <w:szCs w:val="26"/>
              </w:rPr>
            </w:pPr>
            <w:r w:rsidRPr="000F66FF">
              <w:rPr>
                <w:sz w:val="26"/>
                <w:szCs w:val="26"/>
              </w:rPr>
              <w:t>Reports Due:</w:t>
            </w:r>
            <w:r w:rsidRPr="000F66FF">
              <w:rPr>
                <w:sz w:val="26"/>
                <w:szCs w:val="26"/>
              </w:rPr>
              <w:tab/>
            </w:r>
          </w:p>
        </w:tc>
        <w:tc>
          <w:tcPr>
            <w:tcW w:w="4623" w:type="dxa"/>
          </w:tcPr>
          <w:p w:rsidR="00DD38AD" w:rsidRPr="000F66FF" w:rsidRDefault="00DD38AD" w:rsidP="00580C64">
            <w:pPr>
              <w:rPr>
                <w:sz w:val="26"/>
                <w:szCs w:val="26"/>
              </w:rPr>
            </w:pPr>
            <w:r w:rsidRPr="000F66FF">
              <w:rPr>
                <w:sz w:val="26"/>
                <w:szCs w:val="26"/>
              </w:rPr>
              <w:t>__________________________________________</w:t>
            </w:r>
          </w:p>
        </w:tc>
      </w:tr>
      <w:tr w:rsidR="00DD38AD" w:rsidRPr="000F66FF" w:rsidTr="00DD38AD">
        <w:tc>
          <w:tcPr>
            <w:tcW w:w="4622" w:type="dxa"/>
          </w:tcPr>
          <w:p w:rsidR="00DD38AD" w:rsidRPr="000F66FF" w:rsidRDefault="00DD38AD" w:rsidP="00580C64">
            <w:pPr>
              <w:rPr>
                <w:sz w:val="26"/>
                <w:szCs w:val="26"/>
              </w:rPr>
            </w:pPr>
            <w:r w:rsidRPr="000F66FF">
              <w:rPr>
                <w:sz w:val="26"/>
                <w:szCs w:val="26"/>
              </w:rPr>
              <w:t>Activities Duration:</w:t>
            </w:r>
          </w:p>
        </w:tc>
        <w:tc>
          <w:tcPr>
            <w:tcW w:w="4623" w:type="dxa"/>
          </w:tcPr>
          <w:p w:rsidR="00DD38AD" w:rsidRPr="000F66FF" w:rsidRDefault="00DD38AD" w:rsidP="00DD38AD">
            <w:pPr>
              <w:rPr>
                <w:sz w:val="26"/>
                <w:szCs w:val="26"/>
              </w:rPr>
            </w:pPr>
            <w:r w:rsidRPr="000F66FF">
              <w:rPr>
                <w:sz w:val="26"/>
                <w:szCs w:val="26"/>
              </w:rPr>
              <w:t>__________________________________________</w:t>
            </w:r>
          </w:p>
        </w:tc>
      </w:tr>
      <w:tr w:rsidR="00DD38AD" w:rsidRPr="000F66FF" w:rsidTr="00DD38AD">
        <w:tc>
          <w:tcPr>
            <w:tcW w:w="4622" w:type="dxa"/>
          </w:tcPr>
          <w:p w:rsidR="00DD38AD" w:rsidRPr="000F66FF" w:rsidRDefault="00DD38AD" w:rsidP="00580C64">
            <w:pPr>
              <w:rPr>
                <w:sz w:val="26"/>
                <w:szCs w:val="26"/>
              </w:rPr>
            </w:pPr>
            <w:r w:rsidRPr="000F66FF">
              <w:rPr>
                <w:sz w:val="26"/>
                <w:szCs w:val="26"/>
              </w:rPr>
              <w:t>Signature (Authorized Representative):</w:t>
            </w:r>
          </w:p>
        </w:tc>
        <w:tc>
          <w:tcPr>
            <w:tcW w:w="4623" w:type="dxa"/>
          </w:tcPr>
          <w:p w:rsidR="00DD38AD" w:rsidRPr="000F66FF" w:rsidRDefault="00DD38AD" w:rsidP="00580C64">
            <w:pPr>
              <w:rPr>
                <w:sz w:val="26"/>
                <w:szCs w:val="26"/>
              </w:rPr>
            </w:pPr>
            <w:r w:rsidRPr="000F66FF">
              <w:rPr>
                <w:sz w:val="26"/>
                <w:szCs w:val="26"/>
              </w:rPr>
              <w:t>__________________________________________</w:t>
            </w:r>
          </w:p>
        </w:tc>
      </w:tr>
      <w:tr w:rsidR="00DD38AD" w:rsidRPr="000F66FF" w:rsidTr="00DD38AD">
        <w:tc>
          <w:tcPr>
            <w:tcW w:w="4622" w:type="dxa"/>
          </w:tcPr>
          <w:p w:rsidR="00DD38AD" w:rsidRPr="000F66FF" w:rsidRDefault="00DD38AD" w:rsidP="00580C64">
            <w:pPr>
              <w:rPr>
                <w:sz w:val="26"/>
                <w:szCs w:val="26"/>
              </w:rPr>
            </w:pPr>
            <w:r w:rsidRPr="000F66FF">
              <w:rPr>
                <w:sz w:val="26"/>
                <w:szCs w:val="26"/>
              </w:rPr>
              <w:t>Full Name:</w:t>
            </w:r>
          </w:p>
        </w:tc>
        <w:tc>
          <w:tcPr>
            <w:tcW w:w="4623" w:type="dxa"/>
          </w:tcPr>
          <w:p w:rsidR="00DD38AD" w:rsidRPr="000F66FF" w:rsidRDefault="00DD38AD" w:rsidP="00580C64">
            <w:pPr>
              <w:rPr>
                <w:sz w:val="26"/>
                <w:szCs w:val="26"/>
              </w:rPr>
            </w:pPr>
            <w:r w:rsidRPr="000F66FF">
              <w:rPr>
                <w:sz w:val="26"/>
                <w:szCs w:val="26"/>
              </w:rPr>
              <w:t>__________________________________________</w:t>
            </w:r>
          </w:p>
        </w:tc>
      </w:tr>
      <w:tr w:rsidR="00DD38AD" w:rsidRPr="000F66FF" w:rsidTr="00DD38AD">
        <w:tc>
          <w:tcPr>
            <w:tcW w:w="4622" w:type="dxa"/>
          </w:tcPr>
          <w:p w:rsidR="00DD38AD" w:rsidRPr="000F66FF" w:rsidRDefault="00DD38AD" w:rsidP="00580C64">
            <w:pPr>
              <w:rPr>
                <w:sz w:val="26"/>
                <w:szCs w:val="26"/>
              </w:rPr>
            </w:pPr>
            <w:r w:rsidRPr="000F66FF">
              <w:rPr>
                <w:sz w:val="26"/>
                <w:szCs w:val="26"/>
              </w:rPr>
              <w:t>Title:</w:t>
            </w:r>
          </w:p>
        </w:tc>
        <w:tc>
          <w:tcPr>
            <w:tcW w:w="4623" w:type="dxa"/>
          </w:tcPr>
          <w:p w:rsidR="00DD38AD" w:rsidRPr="000F66FF" w:rsidRDefault="00DD38AD" w:rsidP="00580C64">
            <w:pPr>
              <w:rPr>
                <w:sz w:val="26"/>
                <w:szCs w:val="26"/>
              </w:rPr>
            </w:pPr>
            <w:r w:rsidRPr="000F66FF">
              <w:rPr>
                <w:sz w:val="26"/>
                <w:szCs w:val="26"/>
              </w:rPr>
              <w:t>__________________________________________</w:t>
            </w:r>
          </w:p>
        </w:tc>
      </w:tr>
      <w:tr w:rsidR="00DD38AD" w:rsidRPr="000F66FF" w:rsidTr="00DD38AD">
        <w:tc>
          <w:tcPr>
            <w:tcW w:w="4622" w:type="dxa"/>
          </w:tcPr>
          <w:p w:rsidR="00DD38AD" w:rsidRPr="000F66FF" w:rsidRDefault="00DD38AD" w:rsidP="00580C64">
            <w:pPr>
              <w:rPr>
                <w:sz w:val="26"/>
                <w:szCs w:val="26"/>
              </w:rPr>
            </w:pPr>
            <w:r w:rsidRPr="000F66FF">
              <w:rPr>
                <w:sz w:val="26"/>
                <w:szCs w:val="26"/>
              </w:rPr>
              <w:t>Address:</w:t>
            </w:r>
          </w:p>
        </w:tc>
        <w:tc>
          <w:tcPr>
            <w:tcW w:w="4623" w:type="dxa"/>
          </w:tcPr>
          <w:p w:rsidR="00DD38AD" w:rsidRPr="000F66FF" w:rsidRDefault="00DD38AD" w:rsidP="00580C64">
            <w:pPr>
              <w:rPr>
                <w:sz w:val="26"/>
                <w:szCs w:val="26"/>
              </w:rPr>
            </w:pPr>
            <w:r w:rsidRPr="000F66FF">
              <w:rPr>
                <w:sz w:val="26"/>
                <w:szCs w:val="26"/>
              </w:rPr>
              <w:t>__________________________________________</w:t>
            </w:r>
          </w:p>
        </w:tc>
      </w:tr>
    </w:tbl>
    <w:p w:rsidR="00DD38AD" w:rsidRPr="000F66FF" w:rsidRDefault="00DD38AD" w:rsidP="00580C64">
      <w:pPr>
        <w:rPr>
          <w:sz w:val="26"/>
          <w:szCs w:val="26"/>
        </w:rPr>
      </w:pPr>
    </w:p>
    <w:p w:rsidR="00DD38AD" w:rsidRPr="000F66FF" w:rsidRDefault="00DD38AD" w:rsidP="00580C64">
      <w:pPr>
        <w:rPr>
          <w:sz w:val="26"/>
          <w:szCs w:val="26"/>
        </w:rPr>
      </w:pPr>
    </w:p>
    <w:p w:rsidR="00DD38AD" w:rsidRPr="000F66FF" w:rsidRDefault="00DD38AD" w:rsidP="00580C64">
      <w:pPr>
        <w:rPr>
          <w:sz w:val="26"/>
          <w:szCs w:val="26"/>
        </w:rPr>
      </w:pPr>
    </w:p>
    <w:p w:rsidR="00D8725A" w:rsidRPr="000F66FF" w:rsidRDefault="00D8725A" w:rsidP="00580C64">
      <w:pPr>
        <w:rPr>
          <w:b/>
          <w:sz w:val="26"/>
          <w:szCs w:val="26"/>
        </w:rPr>
      </w:pP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p>
    <w:p w:rsidR="00D8725A" w:rsidRPr="000F66FF" w:rsidRDefault="00D8725A" w:rsidP="00580C64">
      <w:pPr>
        <w:rPr>
          <w:sz w:val="26"/>
          <w:szCs w:val="26"/>
        </w:rPr>
      </w:pP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p>
    <w:p w:rsidR="00D8725A" w:rsidRPr="000F66FF" w:rsidRDefault="00D8725A" w:rsidP="00580C64">
      <w:pPr>
        <w:rPr>
          <w:sz w:val="26"/>
          <w:szCs w:val="26"/>
        </w:rPr>
      </w:pPr>
      <w:r w:rsidRPr="000F66FF">
        <w:rPr>
          <w:sz w:val="26"/>
          <w:szCs w:val="26"/>
        </w:rPr>
        <w:tab/>
      </w:r>
      <w:r w:rsidRPr="000F66FF">
        <w:rPr>
          <w:sz w:val="26"/>
          <w:szCs w:val="26"/>
        </w:rPr>
        <w:tab/>
      </w:r>
      <w:r w:rsidRPr="000F66FF">
        <w:rPr>
          <w:sz w:val="26"/>
          <w:szCs w:val="26"/>
        </w:rPr>
        <w:tab/>
      </w:r>
      <w:r w:rsidRPr="000F66FF">
        <w:rPr>
          <w:sz w:val="26"/>
          <w:szCs w:val="26"/>
        </w:rPr>
        <w:tab/>
      </w:r>
    </w:p>
    <w:p w:rsidR="00D8725A" w:rsidRPr="000F66FF" w:rsidRDefault="00D8725A" w:rsidP="00580C64">
      <w:pPr>
        <w:rPr>
          <w:sz w:val="26"/>
          <w:szCs w:val="26"/>
        </w:rPr>
      </w:pPr>
      <w:r w:rsidRPr="000F66FF">
        <w:rPr>
          <w:sz w:val="26"/>
          <w:szCs w:val="26"/>
        </w:rPr>
        <w:tab/>
      </w:r>
      <w:r w:rsidRPr="000F66FF">
        <w:rPr>
          <w:sz w:val="26"/>
          <w:szCs w:val="26"/>
        </w:rPr>
        <w:tab/>
      </w:r>
      <w:r w:rsidRPr="000F66FF">
        <w:rPr>
          <w:sz w:val="26"/>
          <w:szCs w:val="26"/>
        </w:rPr>
        <w:tab/>
      </w:r>
      <w:r w:rsidRPr="000F66FF">
        <w:rPr>
          <w:sz w:val="26"/>
          <w:szCs w:val="26"/>
        </w:rPr>
        <w:tab/>
      </w:r>
    </w:p>
    <w:p w:rsidR="00D8725A" w:rsidRPr="000F66FF" w:rsidRDefault="00D8725A" w:rsidP="00580C64">
      <w:pPr>
        <w:rPr>
          <w:sz w:val="26"/>
          <w:szCs w:val="26"/>
        </w:rPr>
      </w:pPr>
      <w:r w:rsidRPr="000F66FF">
        <w:rPr>
          <w:sz w:val="26"/>
          <w:szCs w:val="26"/>
        </w:rPr>
        <w:tab/>
      </w:r>
    </w:p>
    <w:p w:rsidR="00D8725A" w:rsidRPr="000F66FF" w:rsidRDefault="00D8725A" w:rsidP="00580C64">
      <w:pPr>
        <w:rPr>
          <w:sz w:val="26"/>
          <w:szCs w:val="26"/>
        </w:rPr>
      </w:pP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p>
    <w:p w:rsidR="00D8725A" w:rsidRPr="000F66FF" w:rsidRDefault="00D8725A" w:rsidP="00580C64">
      <w:pPr>
        <w:rPr>
          <w:sz w:val="26"/>
          <w:szCs w:val="26"/>
        </w:rPr>
      </w:pP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r w:rsidRPr="000F66FF">
        <w:rPr>
          <w:sz w:val="26"/>
          <w:szCs w:val="26"/>
        </w:rPr>
        <w:tab/>
      </w:r>
    </w:p>
    <w:p w:rsidR="00D8725A" w:rsidRPr="000F66FF" w:rsidRDefault="00D8725A" w:rsidP="00580C64">
      <w:pPr>
        <w:rPr>
          <w:b/>
          <w:sz w:val="26"/>
          <w:szCs w:val="26"/>
        </w:rPr>
      </w:pPr>
      <w:r w:rsidRPr="000F66FF">
        <w:rPr>
          <w:b/>
          <w:sz w:val="26"/>
          <w:szCs w:val="26"/>
        </w:rPr>
        <w:tab/>
      </w:r>
      <w:r w:rsidRPr="000F66FF">
        <w:rPr>
          <w:b/>
          <w:sz w:val="26"/>
          <w:szCs w:val="26"/>
        </w:rPr>
        <w:tab/>
      </w:r>
      <w:r w:rsidRPr="000F66FF">
        <w:rPr>
          <w:b/>
          <w:sz w:val="26"/>
          <w:szCs w:val="26"/>
        </w:rPr>
        <w:tab/>
      </w:r>
      <w:r w:rsidRPr="000F66FF">
        <w:rPr>
          <w:b/>
          <w:sz w:val="26"/>
          <w:szCs w:val="26"/>
        </w:rPr>
        <w:tab/>
      </w:r>
      <w:r w:rsidRPr="000F66FF">
        <w:rPr>
          <w:b/>
          <w:sz w:val="26"/>
          <w:szCs w:val="26"/>
        </w:rPr>
        <w:tab/>
      </w:r>
    </w:p>
    <w:p w:rsidR="00D8725A" w:rsidRPr="000F66FF" w:rsidRDefault="00D8725A" w:rsidP="00580C64">
      <w:pPr>
        <w:jc w:val="center"/>
        <w:rPr>
          <w:b/>
          <w:sz w:val="26"/>
          <w:szCs w:val="26"/>
        </w:rPr>
      </w:pPr>
      <w:r w:rsidRPr="000F66FF">
        <w:rPr>
          <w:b/>
          <w:sz w:val="26"/>
          <w:szCs w:val="26"/>
        </w:rPr>
        <w:br w:type="page"/>
      </w:r>
      <w:r w:rsidR="0075745E" w:rsidRPr="000F66FF">
        <w:rPr>
          <w:b/>
          <w:sz w:val="26"/>
          <w:szCs w:val="26"/>
        </w:rPr>
        <w:lastRenderedPageBreak/>
        <w:t>5</w:t>
      </w:r>
      <w:r w:rsidR="00BF27B7" w:rsidRPr="000F66FF">
        <w:rPr>
          <w:b/>
          <w:sz w:val="26"/>
          <w:szCs w:val="26"/>
        </w:rPr>
        <w:t>H</w:t>
      </w:r>
      <w:r w:rsidRPr="000F66FF">
        <w:rPr>
          <w:b/>
          <w:sz w:val="26"/>
          <w:szCs w:val="26"/>
        </w:rPr>
        <w:t>. Activity* (Work) Schedule</w:t>
      </w:r>
      <w:r w:rsidRPr="000F66FF">
        <w:rPr>
          <w:b/>
          <w:sz w:val="26"/>
          <w:szCs w:val="26"/>
        </w:rPr>
        <w:br/>
      </w:r>
    </w:p>
    <w:p w:rsidR="00D8725A" w:rsidRPr="000F66FF" w:rsidRDefault="00D8725A" w:rsidP="00580C64">
      <w:pPr>
        <w:rPr>
          <w:b/>
          <w:sz w:val="26"/>
          <w:szCs w:val="26"/>
        </w:rPr>
      </w:pPr>
      <w:r w:rsidRPr="000F66FF">
        <w:rPr>
          <w:b/>
          <w:sz w:val="26"/>
          <w:szCs w:val="26"/>
        </w:rPr>
        <w:t>A.       Field Investigation and Consultancy Items</w:t>
      </w:r>
    </w:p>
    <w:p w:rsidR="00D8725A" w:rsidRPr="000F66FF" w:rsidRDefault="00D8725A" w:rsidP="00580C64">
      <w:pPr>
        <w:rPr>
          <w:sz w:val="26"/>
          <w:szCs w:val="26"/>
        </w:rPr>
      </w:pPr>
    </w:p>
    <w:tbl>
      <w:tblPr>
        <w:tblW w:w="8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tblPr>
      <w:tblGrid>
        <w:gridCol w:w="585"/>
        <w:gridCol w:w="1812"/>
        <w:gridCol w:w="360"/>
        <w:gridCol w:w="303"/>
        <w:gridCol w:w="360"/>
        <w:gridCol w:w="360"/>
        <w:gridCol w:w="360"/>
        <w:gridCol w:w="360"/>
        <w:gridCol w:w="360"/>
        <w:gridCol w:w="360"/>
        <w:gridCol w:w="360"/>
        <w:gridCol w:w="447"/>
        <w:gridCol w:w="447"/>
        <w:gridCol w:w="1704"/>
      </w:tblGrid>
      <w:tr w:rsidR="00D8725A" w:rsidRPr="000F66FF">
        <w:trPr>
          <w:trHeight w:val="369"/>
          <w:jc w:val="center"/>
        </w:trPr>
        <w:tc>
          <w:tcPr>
            <w:tcW w:w="585" w:type="dxa"/>
          </w:tcPr>
          <w:p w:rsidR="00D8725A" w:rsidRPr="000F66FF" w:rsidRDefault="00D8725A" w:rsidP="00580C64">
            <w:pPr>
              <w:jc w:val="center"/>
              <w:rPr>
                <w:b/>
                <w:sz w:val="26"/>
                <w:szCs w:val="26"/>
              </w:rPr>
            </w:pPr>
            <w:r w:rsidRPr="000F66FF">
              <w:rPr>
                <w:b/>
                <w:sz w:val="26"/>
                <w:szCs w:val="26"/>
              </w:rPr>
              <w:t>Sl. No.</w:t>
            </w:r>
          </w:p>
        </w:tc>
        <w:tc>
          <w:tcPr>
            <w:tcW w:w="1812" w:type="dxa"/>
          </w:tcPr>
          <w:p w:rsidR="00D8725A" w:rsidRPr="000F66FF" w:rsidRDefault="00D8725A" w:rsidP="00580C64">
            <w:pPr>
              <w:jc w:val="center"/>
              <w:rPr>
                <w:b/>
                <w:sz w:val="26"/>
                <w:szCs w:val="26"/>
              </w:rPr>
            </w:pPr>
            <w:r w:rsidRPr="000F66FF">
              <w:rPr>
                <w:b/>
                <w:sz w:val="26"/>
                <w:szCs w:val="26"/>
              </w:rPr>
              <w:t xml:space="preserve">Item of Activity </w:t>
            </w:r>
          </w:p>
          <w:p w:rsidR="00D8725A" w:rsidRPr="000F66FF" w:rsidRDefault="00D8725A" w:rsidP="00580C64">
            <w:pPr>
              <w:jc w:val="center"/>
              <w:rPr>
                <w:b/>
                <w:sz w:val="26"/>
                <w:szCs w:val="26"/>
              </w:rPr>
            </w:pPr>
            <w:r w:rsidRPr="000F66FF">
              <w:rPr>
                <w:b/>
                <w:sz w:val="26"/>
                <w:szCs w:val="26"/>
              </w:rPr>
              <w:t>(Work)</w:t>
            </w:r>
          </w:p>
        </w:tc>
        <w:tc>
          <w:tcPr>
            <w:tcW w:w="5781" w:type="dxa"/>
            <w:gridSpan w:val="12"/>
          </w:tcPr>
          <w:p w:rsidR="00D8725A" w:rsidRPr="000F66FF" w:rsidRDefault="00D8725A" w:rsidP="00580C64">
            <w:pPr>
              <w:jc w:val="center"/>
              <w:rPr>
                <w:b/>
                <w:sz w:val="26"/>
                <w:szCs w:val="26"/>
              </w:rPr>
            </w:pPr>
            <w:r w:rsidRPr="000F66FF">
              <w:rPr>
                <w:b/>
                <w:sz w:val="26"/>
                <w:szCs w:val="26"/>
              </w:rPr>
              <w:t>Weeks from inception of the assignment</w:t>
            </w:r>
          </w:p>
          <w:p w:rsidR="00D8725A" w:rsidRPr="000F66FF" w:rsidRDefault="00D8725A" w:rsidP="00580C64">
            <w:pPr>
              <w:jc w:val="center"/>
              <w:rPr>
                <w:b/>
                <w:sz w:val="26"/>
                <w:szCs w:val="26"/>
              </w:rPr>
            </w:pPr>
            <w:r w:rsidRPr="000F66FF">
              <w:rPr>
                <w:b/>
                <w:sz w:val="26"/>
                <w:szCs w:val="26"/>
              </w:rPr>
              <w:t>(in the form of a Bar Chart)</w:t>
            </w:r>
          </w:p>
          <w:p w:rsidR="00D8725A" w:rsidRPr="000F66FF" w:rsidRDefault="00D8725A" w:rsidP="00580C64">
            <w:pPr>
              <w:jc w:val="center"/>
              <w:rPr>
                <w:b/>
                <w:sz w:val="26"/>
                <w:szCs w:val="26"/>
              </w:rPr>
            </w:pPr>
          </w:p>
        </w:tc>
      </w:tr>
      <w:tr w:rsidR="00D8725A" w:rsidRPr="000F66FF">
        <w:trPr>
          <w:jc w:val="center"/>
        </w:trPr>
        <w:tc>
          <w:tcPr>
            <w:tcW w:w="585" w:type="dxa"/>
          </w:tcPr>
          <w:p w:rsidR="00D8725A" w:rsidRPr="000F66FF" w:rsidRDefault="00D8725A" w:rsidP="00580C64">
            <w:pPr>
              <w:jc w:val="center"/>
              <w:rPr>
                <w:sz w:val="26"/>
                <w:szCs w:val="26"/>
              </w:rPr>
            </w:pPr>
          </w:p>
        </w:tc>
        <w:tc>
          <w:tcPr>
            <w:tcW w:w="1812" w:type="dxa"/>
          </w:tcPr>
          <w:p w:rsidR="00D8725A" w:rsidRPr="000F66FF" w:rsidRDefault="00D8725A" w:rsidP="00580C64">
            <w:pPr>
              <w:jc w:val="center"/>
              <w:rPr>
                <w:sz w:val="26"/>
                <w:szCs w:val="26"/>
              </w:rPr>
            </w:pPr>
          </w:p>
        </w:tc>
        <w:tc>
          <w:tcPr>
            <w:tcW w:w="360" w:type="dxa"/>
          </w:tcPr>
          <w:p w:rsidR="00D8725A" w:rsidRPr="000F66FF" w:rsidRDefault="00D8725A" w:rsidP="00580C64">
            <w:pPr>
              <w:jc w:val="center"/>
              <w:rPr>
                <w:sz w:val="26"/>
                <w:szCs w:val="26"/>
              </w:rPr>
            </w:pPr>
            <w:r w:rsidRPr="000F66FF">
              <w:rPr>
                <w:sz w:val="26"/>
                <w:szCs w:val="26"/>
              </w:rPr>
              <w:t>1</w:t>
            </w:r>
          </w:p>
        </w:tc>
        <w:tc>
          <w:tcPr>
            <w:tcW w:w="303" w:type="dxa"/>
          </w:tcPr>
          <w:p w:rsidR="00D8725A" w:rsidRPr="000F66FF" w:rsidRDefault="00D8725A" w:rsidP="00580C64">
            <w:pPr>
              <w:jc w:val="center"/>
              <w:rPr>
                <w:sz w:val="26"/>
                <w:szCs w:val="26"/>
              </w:rPr>
            </w:pPr>
            <w:r w:rsidRPr="000F66FF">
              <w:rPr>
                <w:sz w:val="26"/>
                <w:szCs w:val="26"/>
              </w:rPr>
              <w:t>2</w:t>
            </w:r>
          </w:p>
        </w:tc>
        <w:tc>
          <w:tcPr>
            <w:tcW w:w="360" w:type="dxa"/>
          </w:tcPr>
          <w:p w:rsidR="00D8725A" w:rsidRPr="000F66FF" w:rsidRDefault="00D8725A" w:rsidP="00580C64">
            <w:pPr>
              <w:jc w:val="center"/>
              <w:rPr>
                <w:sz w:val="26"/>
                <w:szCs w:val="26"/>
              </w:rPr>
            </w:pPr>
            <w:r w:rsidRPr="000F66FF">
              <w:rPr>
                <w:sz w:val="26"/>
                <w:szCs w:val="26"/>
              </w:rPr>
              <w:t>3</w:t>
            </w:r>
          </w:p>
        </w:tc>
        <w:tc>
          <w:tcPr>
            <w:tcW w:w="360" w:type="dxa"/>
          </w:tcPr>
          <w:p w:rsidR="00D8725A" w:rsidRPr="000F66FF" w:rsidRDefault="00D8725A" w:rsidP="00580C64">
            <w:pPr>
              <w:jc w:val="center"/>
              <w:rPr>
                <w:sz w:val="26"/>
                <w:szCs w:val="26"/>
              </w:rPr>
            </w:pPr>
            <w:r w:rsidRPr="000F66FF">
              <w:rPr>
                <w:sz w:val="26"/>
                <w:szCs w:val="26"/>
              </w:rPr>
              <w:t>4</w:t>
            </w:r>
          </w:p>
        </w:tc>
        <w:tc>
          <w:tcPr>
            <w:tcW w:w="360" w:type="dxa"/>
          </w:tcPr>
          <w:p w:rsidR="00D8725A" w:rsidRPr="000F66FF" w:rsidRDefault="00D8725A" w:rsidP="00580C64">
            <w:pPr>
              <w:jc w:val="center"/>
              <w:rPr>
                <w:sz w:val="26"/>
                <w:szCs w:val="26"/>
              </w:rPr>
            </w:pPr>
            <w:r w:rsidRPr="000F66FF">
              <w:rPr>
                <w:sz w:val="26"/>
                <w:szCs w:val="26"/>
              </w:rPr>
              <w:t>5</w:t>
            </w:r>
          </w:p>
        </w:tc>
        <w:tc>
          <w:tcPr>
            <w:tcW w:w="360" w:type="dxa"/>
          </w:tcPr>
          <w:p w:rsidR="00D8725A" w:rsidRPr="000F66FF" w:rsidRDefault="00D8725A" w:rsidP="00580C64">
            <w:pPr>
              <w:jc w:val="center"/>
              <w:rPr>
                <w:sz w:val="26"/>
                <w:szCs w:val="26"/>
              </w:rPr>
            </w:pPr>
            <w:r w:rsidRPr="000F66FF">
              <w:rPr>
                <w:sz w:val="26"/>
                <w:szCs w:val="26"/>
              </w:rPr>
              <w:t>6</w:t>
            </w:r>
          </w:p>
        </w:tc>
        <w:tc>
          <w:tcPr>
            <w:tcW w:w="360" w:type="dxa"/>
          </w:tcPr>
          <w:p w:rsidR="00D8725A" w:rsidRPr="000F66FF" w:rsidRDefault="00D8725A" w:rsidP="00580C64">
            <w:pPr>
              <w:jc w:val="center"/>
              <w:rPr>
                <w:sz w:val="26"/>
                <w:szCs w:val="26"/>
              </w:rPr>
            </w:pPr>
            <w:r w:rsidRPr="000F66FF">
              <w:rPr>
                <w:sz w:val="26"/>
                <w:szCs w:val="26"/>
              </w:rPr>
              <w:t>7</w:t>
            </w:r>
          </w:p>
        </w:tc>
        <w:tc>
          <w:tcPr>
            <w:tcW w:w="360" w:type="dxa"/>
          </w:tcPr>
          <w:p w:rsidR="00D8725A" w:rsidRPr="000F66FF" w:rsidRDefault="00D8725A" w:rsidP="00580C64">
            <w:pPr>
              <w:jc w:val="center"/>
              <w:rPr>
                <w:sz w:val="26"/>
                <w:szCs w:val="26"/>
              </w:rPr>
            </w:pPr>
            <w:r w:rsidRPr="000F66FF">
              <w:rPr>
                <w:sz w:val="26"/>
                <w:szCs w:val="26"/>
              </w:rPr>
              <w:t>8</w:t>
            </w:r>
          </w:p>
        </w:tc>
        <w:tc>
          <w:tcPr>
            <w:tcW w:w="360" w:type="dxa"/>
          </w:tcPr>
          <w:p w:rsidR="00D8725A" w:rsidRPr="000F66FF" w:rsidRDefault="00D8725A" w:rsidP="00580C64">
            <w:pPr>
              <w:jc w:val="center"/>
              <w:rPr>
                <w:sz w:val="26"/>
                <w:szCs w:val="26"/>
              </w:rPr>
            </w:pPr>
            <w:r w:rsidRPr="000F66FF">
              <w:rPr>
                <w:sz w:val="26"/>
                <w:szCs w:val="26"/>
              </w:rPr>
              <w:t>9</w:t>
            </w:r>
          </w:p>
        </w:tc>
        <w:tc>
          <w:tcPr>
            <w:tcW w:w="447" w:type="dxa"/>
          </w:tcPr>
          <w:p w:rsidR="00D8725A" w:rsidRPr="000F66FF" w:rsidRDefault="00D8725A" w:rsidP="00580C64">
            <w:pPr>
              <w:jc w:val="center"/>
              <w:rPr>
                <w:sz w:val="26"/>
                <w:szCs w:val="26"/>
              </w:rPr>
            </w:pPr>
            <w:r w:rsidRPr="000F66FF">
              <w:rPr>
                <w:sz w:val="26"/>
                <w:szCs w:val="26"/>
              </w:rPr>
              <w:t>10</w:t>
            </w:r>
          </w:p>
        </w:tc>
        <w:tc>
          <w:tcPr>
            <w:tcW w:w="447" w:type="dxa"/>
          </w:tcPr>
          <w:p w:rsidR="00D8725A" w:rsidRPr="000F66FF" w:rsidRDefault="00D8725A" w:rsidP="00580C64">
            <w:pPr>
              <w:jc w:val="center"/>
              <w:rPr>
                <w:sz w:val="26"/>
                <w:szCs w:val="26"/>
              </w:rPr>
            </w:pPr>
            <w:r w:rsidRPr="000F66FF">
              <w:rPr>
                <w:sz w:val="26"/>
                <w:szCs w:val="26"/>
              </w:rPr>
              <w:t>…</w:t>
            </w:r>
          </w:p>
        </w:tc>
        <w:tc>
          <w:tcPr>
            <w:tcW w:w="1704" w:type="dxa"/>
          </w:tcPr>
          <w:p w:rsidR="00D8725A" w:rsidRPr="000F66FF" w:rsidRDefault="00D8725A" w:rsidP="00580C64">
            <w:pPr>
              <w:jc w:val="center"/>
              <w:rPr>
                <w:sz w:val="26"/>
                <w:szCs w:val="26"/>
              </w:rPr>
            </w:pPr>
            <w:r w:rsidRPr="000F66FF">
              <w:rPr>
                <w:sz w:val="26"/>
                <w:szCs w:val="26"/>
              </w:rPr>
              <w:t>Number of Weeks</w:t>
            </w:r>
          </w:p>
        </w:tc>
      </w:tr>
      <w:tr w:rsidR="00D8725A" w:rsidRPr="000F66FF">
        <w:trPr>
          <w:jc w:val="center"/>
        </w:trPr>
        <w:tc>
          <w:tcPr>
            <w:tcW w:w="585" w:type="dxa"/>
          </w:tcPr>
          <w:p w:rsidR="00D8725A" w:rsidRPr="000F66FF" w:rsidRDefault="00D8725A" w:rsidP="00580C64">
            <w:pPr>
              <w:jc w:val="center"/>
              <w:rPr>
                <w:sz w:val="26"/>
                <w:szCs w:val="26"/>
              </w:rPr>
            </w:pPr>
          </w:p>
          <w:p w:rsidR="00D8725A" w:rsidRPr="000F66FF" w:rsidRDefault="00D8725A" w:rsidP="00580C64">
            <w:pPr>
              <w:pStyle w:val="BodyText"/>
              <w:spacing w:after="0"/>
              <w:jc w:val="center"/>
              <w:rPr>
                <w:sz w:val="26"/>
                <w:szCs w:val="26"/>
              </w:rPr>
            </w:pPr>
            <w:r w:rsidRPr="000F66FF">
              <w:rPr>
                <w:sz w:val="26"/>
                <w:szCs w:val="26"/>
              </w:rPr>
              <w:t>1.</w:t>
            </w:r>
          </w:p>
        </w:tc>
        <w:tc>
          <w:tcPr>
            <w:tcW w:w="1812"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03"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447" w:type="dxa"/>
          </w:tcPr>
          <w:p w:rsidR="00D8725A" w:rsidRPr="000F66FF" w:rsidRDefault="00D8725A" w:rsidP="00580C64">
            <w:pPr>
              <w:rPr>
                <w:sz w:val="26"/>
                <w:szCs w:val="26"/>
              </w:rPr>
            </w:pPr>
          </w:p>
        </w:tc>
        <w:tc>
          <w:tcPr>
            <w:tcW w:w="447" w:type="dxa"/>
          </w:tcPr>
          <w:p w:rsidR="00D8725A" w:rsidRPr="000F66FF" w:rsidRDefault="00D8725A" w:rsidP="00580C64">
            <w:pPr>
              <w:rPr>
                <w:sz w:val="26"/>
                <w:szCs w:val="26"/>
              </w:rPr>
            </w:pPr>
          </w:p>
        </w:tc>
        <w:tc>
          <w:tcPr>
            <w:tcW w:w="1704" w:type="dxa"/>
          </w:tcPr>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Subtotal (1)</w:t>
            </w:r>
          </w:p>
        </w:tc>
      </w:tr>
      <w:tr w:rsidR="00D8725A" w:rsidRPr="000F66FF">
        <w:trPr>
          <w:jc w:val="center"/>
        </w:trPr>
        <w:tc>
          <w:tcPr>
            <w:tcW w:w="585" w:type="dxa"/>
          </w:tcPr>
          <w:p w:rsidR="00D8725A" w:rsidRPr="000F66FF" w:rsidRDefault="00D8725A" w:rsidP="00580C64">
            <w:pPr>
              <w:jc w:val="center"/>
              <w:rPr>
                <w:sz w:val="26"/>
                <w:szCs w:val="26"/>
              </w:rPr>
            </w:pPr>
          </w:p>
          <w:p w:rsidR="00D8725A" w:rsidRPr="000F66FF" w:rsidRDefault="00D8725A" w:rsidP="00580C64">
            <w:pPr>
              <w:pStyle w:val="BodyText"/>
              <w:spacing w:after="0"/>
              <w:jc w:val="center"/>
              <w:rPr>
                <w:sz w:val="26"/>
                <w:szCs w:val="26"/>
              </w:rPr>
            </w:pPr>
            <w:r w:rsidRPr="000F66FF">
              <w:rPr>
                <w:sz w:val="26"/>
                <w:szCs w:val="26"/>
              </w:rPr>
              <w:t>2.</w:t>
            </w:r>
          </w:p>
        </w:tc>
        <w:tc>
          <w:tcPr>
            <w:tcW w:w="1812"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03"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447" w:type="dxa"/>
          </w:tcPr>
          <w:p w:rsidR="00D8725A" w:rsidRPr="000F66FF" w:rsidRDefault="00D8725A" w:rsidP="00580C64">
            <w:pPr>
              <w:rPr>
                <w:sz w:val="26"/>
                <w:szCs w:val="26"/>
              </w:rPr>
            </w:pPr>
          </w:p>
        </w:tc>
        <w:tc>
          <w:tcPr>
            <w:tcW w:w="447" w:type="dxa"/>
          </w:tcPr>
          <w:p w:rsidR="00D8725A" w:rsidRPr="000F66FF" w:rsidRDefault="00D8725A" w:rsidP="00580C64">
            <w:pPr>
              <w:rPr>
                <w:sz w:val="26"/>
                <w:szCs w:val="26"/>
              </w:rPr>
            </w:pPr>
          </w:p>
        </w:tc>
        <w:tc>
          <w:tcPr>
            <w:tcW w:w="1704" w:type="dxa"/>
          </w:tcPr>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Subtotal (2)</w:t>
            </w:r>
          </w:p>
        </w:tc>
      </w:tr>
      <w:tr w:rsidR="00D8725A" w:rsidRPr="000F66FF">
        <w:trPr>
          <w:jc w:val="center"/>
        </w:trPr>
        <w:tc>
          <w:tcPr>
            <w:tcW w:w="585" w:type="dxa"/>
          </w:tcPr>
          <w:p w:rsidR="00D8725A" w:rsidRPr="000F66FF" w:rsidRDefault="00D8725A" w:rsidP="00580C64">
            <w:pPr>
              <w:jc w:val="center"/>
              <w:rPr>
                <w:sz w:val="26"/>
                <w:szCs w:val="26"/>
              </w:rPr>
            </w:pPr>
          </w:p>
          <w:p w:rsidR="00D8725A" w:rsidRPr="000F66FF" w:rsidRDefault="00D8725A" w:rsidP="00580C64">
            <w:pPr>
              <w:pStyle w:val="BodyText"/>
              <w:spacing w:after="0"/>
              <w:jc w:val="center"/>
              <w:rPr>
                <w:sz w:val="26"/>
                <w:szCs w:val="26"/>
              </w:rPr>
            </w:pPr>
            <w:r w:rsidRPr="000F66FF">
              <w:rPr>
                <w:sz w:val="26"/>
                <w:szCs w:val="26"/>
              </w:rPr>
              <w:t>3.</w:t>
            </w:r>
          </w:p>
        </w:tc>
        <w:tc>
          <w:tcPr>
            <w:tcW w:w="1812"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03"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447" w:type="dxa"/>
          </w:tcPr>
          <w:p w:rsidR="00D8725A" w:rsidRPr="000F66FF" w:rsidRDefault="00D8725A" w:rsidP="00580C64">
            <w:pPr>
              <w:rPr>
                <w:sz w:val="26"/>
                <w:szCs w:val="26"/>
              </w:rPr>
            </w:pPr>
          </w:p>
        </w:tc>
        <w:tc>
          <w:tcPr>
            <w:tcW w:w="447" w:type="dxa"/>
          </w:tcPr>
          <w:p w:rsidR="00D8725A" w:rsidRPr="000F66FF" w:rsidRDefault="00D8725A" w:rsidP="00580C64">
            <w:pPr>
              <w:rPr>
                <w:sz w:val="26"/>
                <w:szCs w:val="26"/>
              </w:rPr>
            </w:pPr>
          </w:p>
        </w:tc>
        <w:tc>
          <w:tcPr>
            <w:tcW w:w="1704" w:type="dxa"/>
          </w:tcPr>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Subtotal (3)</w:t>
            </w:r>
          </w:p>
        </w:tc>
      </w:tr>
      <w:tr w:rsidR="00D8725A" w:rsidRPr="000F66FF">
        <w:trPr>
          <w:jc w:val="center"/>
        </w:trPr>
        <w:tc>
          <w:tcPr>
            <w:tcW w:w="585" w:type="dxa"/>
          </w:tcPr>
          <w:p w:rsidR="00D8725A" w:rsidRPr="000F66FF" w:rsidRDefault="00D8725A" w:rsidP="00580C64">
            <w:pPr>
              <w:jc w:val="center"/>
              <w:rPr>
                <w:sz w:val="26"/>
                <w:szCs w:val="26"/>
              </w:rPr>
            </w:pPr>
          </w:p>
          <w:p w:rsidR="00D8725A" w:rsidRPr="000F66FF" w:rsidRDefault="00D8725A" w:rsidP="00580C64">
            <w:pPr>
              <w:pStyle w:val="BodyText"/>
              <w:spacing w:after="0"/>
              <w:jc w:val="center"/>
              <w:rPr>
                <w:sz w:val="26"/>
                <w:szCs w:val="26"/>
              </w:rPr>
            </w:pPr>
            <w:r w:rsidRPr="000F66FF">
              <w:rPr>
                <w:sz w:val="26"/>
                <w:szCs w:val="26"/>
              </w:rPr>
              <w:t>4.</w:t>
            </w:r>
          </w:p>
        </w:tc>
        <w:tc>
          <w:tcPr>
            <w:tcW w:w="1812"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03"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447" w:type="dxa"/>
          </w:tcPr>
          <w:p w:rsidR="00D8725A" w:rsidRPr="000F66FF" w:rsidRDefault="00D8725A" w:rsidP="00580C64">
            <w:pPr>
              <w:rPr>
                <w:sz w:val="26"/>
                <w:szCs w:val="26"/>
              </w:rPr>
            </w:pPr>
          </w:p>
        </w:tc>
        <w:tc>
          <w:tcPr>
            <w:tcW w:w="447" w:type="dxa"/>
          </w:tcPr>
          <w:p w:rsidR="00D8725A" w:rsidRPr="000F66FF" w:rsidRDefault="00D8725A" w:rsidP="00580C64">
            <w:pPr>
              <w:rPr>
                <w:sz w:val="26"/>
                <w:szCs w:val="26"/>
              </w:rPr>
            </w:pPr>
          </w:p>
        </w:tc>
        <w:tc>
          <w:tcPr>
            <w:tcW w:w="1704" w:type="dxa"/>
          </w:tcPr>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Subtotal (4)</w:t>
            </w:r>
          </w:p>
        </w:tc>
      </w:tr>
      <w:tr w:rsidR="00D8725A" w:rsidRPr="000F66FF">
        <w:trPr>
          <w:jc w:val="center"/>
        </w:trPr>
        <w:tc>
          <w:tcPr>
            <w:tcW w:w="585" w:type="dxa"/>
          </w:tcPr>
          <w:p w:rsidR="00D8725A" w:rsidRPr="000F66FF" w:rsidRDefault="00D8725A" w:rsidP="00580C64">
            <w:pPr>
              <w:jc w:val="center"/>
              <w:rPr>
                <w:sz w:val="26"/>
                <w:szCs w:val="26"/>
              </w:rPr>
            </w:pPr>
          </w:p>
        </w:tc>
        <w:tc>
          <w:tcPr>
            <w:tcW w:w="1812"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03"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360" w:type="dxa"/>
          </w:tcPr>
          <w:p w:rsidR="00D8725A" w:rsidRPr="000F66FF" w:rsidRDefault="00D8725A" w:rsidP="00580C64">
            <w:pPr>
              <w:rPr>
                <w:sz w:val="26"/>
                <w:szCs w:val="26"/>
              </w:rPr>
            </w:pPr>
          </w:p>
        </w:tc>
        <w:tc>
          <w:tcPr>
            <w:tcW w:w="447" w:type="dxa"/>
          </w:tcPr>
          <w:p w:rsidR="00D8725A" w:rsidRPr="000F66FF" w:rsidRDefault="00D8725A" w:rsidP="00580C64">
            <w:pPr>
              <w:rPr>
                <w:sz w:val="26"/>
                <w:szCs w:val="26"/>
              </w:rPr>
            </w:pPr>
          </w:p>
        </w:tc>
        <w:tc>
          <w:tcPr>
            <w:tcW w:w="447" w:type="dxa"/>
          </w:tcPr>
          <w:p w:rsidR="00D8725A" w:rsidRPr="000F66FF" w:rsidRDefault="00D8725A" w:rsidP="00580C64">
            <w:pPr>
              <w:rPr>
                <w:sz w:val="26"/>
                <w:szCs w:val="26"/>
              </w:rPr>
            </w:pPr>
          </w:p>
        </w:tc>
        <w:tc>
          <w:tcPr>
            <w:tcW w:w="1704" w:type="dxa"/>
          </w:tcPr>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tc>
      </w:tr>
    </w:tbl>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B.         Completion and Submission of Reports</w:t>
      </w:r>
    </w:p>
    <w:p w:rsidR="00D8725A" w:rsidRPr="000F66FF" w:rsidRDefault="00D8725A" w:rsidP="00580C64">
      <w:pPr>
        <w:rPr>
          <w:sz w:val="26"/>
          <w:szCs w:val="26"/>
        </w:rPr>
      </w:pPr>
      <w:r w:rsidRPr="000F66FF">
        <w:rPr>
          <w:sz w:val="26"/>
          <w:szCs w:val="26"/>
        </w:rPr>
        <w:br/>
      </w:r>
    </w:p>
    <w:tbl>
      <w:tblPr>
        <w:tblW w:w="0" w:type="auto"/>
        <w:jc w:val="center"/>
        <w:tblLayout w:type="fixed"/>
        <w:tblLook w:val="0000"/>
      </w:tblPr>
      <w:tblGrid>
        <w:gridCol w:w="1056"/>
        <w:gridCol w:w="5348"/>
        <w:gridCol w:w="2177"/>
      </w:tblGrid>
      <w:tr w:rsidR="00D8725A" w:rsidRPr="000F66FF" w:rsidTr="008C4C47">
        <w:trPr>
          <w:jc w:val="center"/>
        </w:trPr>
        <w:tc>
          <w:tcPr>
            <w:tcW w:w="1056" w:type="dxa"/>
            <w:tcBorders>
              <w:top w:val="single" w:sz="6" w:space="0" w:color="auto"/>
              <w:left w:val="single" w:sz="6" w:space="0" w:color="auto"/>
              <w:bottom w:val="single" w:sz="6" w:space="0" w:color="auto"/>
              <w:right w:val="single" w:sz="6" w:space="0" w:color="auto"/>
            </w:tcBorders>
          </w:tcPr>
          <w:p w:rsidR="00D8725A" w:rsidRPr="000F66FF" w:rsidRDefault="00D8725A" w:rsidP="00580C64">
            <w:pPr>
              <w:rPr>
                <w:sz w:val="26"/>
                <w:szCs w:val="26"/>
              </w:rPr>
            </w:pPr>
            <w:r w:rsidRPr="000F66FF">
              <w:rPr>
                <w:sz w:val="26"/>
                <w:szCs w:val="26"/>
              </w:rPr>
              <w:t>Sl. No.</w:t>
            </w:r>
          </w:p>
        </w:tc>
        <w:tc>
          <w:tcPr>
            <w:tcW w:w="5348" w:type="dxa"/>
            <w:tcBorders>
              <w:top w:val="single" w:sz="6" w:space="0" w:color="auto"/>
              <w:left w:val="single" w:sz="6" w:space="0" w:color="auto"/>
              <w:bottom w:val="single" w:sz="6" w:space="0" w:color="auto"/>
              <w:right w:val="single" w:sz="6" w:space="0" w:color="auto"/>
            </w:tcBorders>
          </w:tcPr>
          <w:p w:rsidR="00D8725A" w:rsidRPr="000F66FF" w:rsidRDefault="00D8725A" w:rsidP="00580C64">
            <w:pPr>
              <w:rPr>
                <w:sz w:val="26"/>
                <w:szCs w:val="26"/>
              </w:rPr>
            </w:pPr>
            <w:r w:rsidRPr="000F66FF">
              <w:rPr>
                <w:sz w:val="26"/>
                <w:szCs w:val="26"/>
              </w:rPr>
              <w:t xml:space="preserve">Reports: </w:t>
            </w:r>
          </w:p>
        </w:tc>
        <w:tc>
          <w:tcPr>
            <w:tcW w:w="2177" w:type="dxa"/>
            <w:tcBorders>
              <w:top w:val="single" w:sz="6" w:space="0" w:color="auto"/>
              <w:left w:val="single" w:sz="6" w:space="0" w:color="auto"/>
              <w:bottom w:val="single" w:sz="6" w:space="0" w:color="auto"/>
              <w:right w:val="single" w:sz="6" w:space="0" w:color="auto"/>
            </w:tcBorders>
          </w:tcPr>
          <w:p w:rsidR="00D8725A" w:rsidRPr="000F66FF" w:rsidRDefault="00D8725A" w:rsidP="00580C64">
            <w:pPr>
              <w:rPr>
                <w:sz w:val="26"/>
                <w:szCs w:val="26"/>
              </w:rPr>
            </w:pPr>
            <w:proofErr w:type="spellStart"/>
            <w:r w:rsidRPr="000F66FF">
              <w:rPr>
                <w:sz w:val="26"/>
                <w:szCs w:val="26"/>
              </w:rPr>
              <w:t>Programme</w:t>
            </w:r>
            <w:proofErr w:type="spellEnd"/>
            <w:r w:rsidRPr="000F66FF">
              <w:rPr>
                <w:sz w:val="26"/>
                <w:szCs w:val="26"/>
              </w:rPr>
              <w:t>: (Date)</w:t>
            </w:r>
          </w:p>
          <w:p w:rsidR="00D8725A" w:rsidRPr="000F66FF" w:rsidRDefault="00D8725A" w:rsidP="00580C64">
            <w:pPr>
              <w:rPr>
                <w:sz w:val="26"/>
                <w:szCs w:val="26"/>
              </w:rPr>
            </w:pPr>
          </w:p>
        </w:tc>
      </w:tr>
      <w:tr w:rsidR="00D8725A" w:rsidRPr="000F66FF" w:rsidTr="008C4C47">
        <w:trPr>
          <w:jc w:val="center"/>
        </w:trPr>
        <w:tc>
          <w:tcPr>
            <w:tcW w:w="1056" w:type="dxa"/>
            <w:tcBorders>
              <w:top w:val="single" w:sz="6" w:space="0" w:color="auto"/>
              <w:left w:val="single" w:sz="6" w:space="0" w:color="auto"/>
              <w:bottom w:val="single" w:sz="6" w:space="0" w:color="auto"/>
              <w:right w:val="single" w:sz="6" w:space="0" w:color="auto"/>
            </w:tcBorders>
          </w:tcPr>
          <w:p w:rsidR="00D8725A" w:rsidRPr="000F66FF" w:rsidRDefault="00D8725A" w:rsidP="003E5ACE">
            <w:pPr>
              <w:numPr>
                <w:ilvl w:val="0"/>
                <w:numId w:val="12"/>
              </w:numPr>
              <w:rPr>
                <w:sz w:val="26"/>
                <w:szCs w:val="26"/>
              </w:rPr>
            </w:pPr>
          </w:p>
        </w:tc>
        <w:tc>
          <w:tcPr>
            <w:tcW w:w="5348" w:type="dxa"/>
            <w:tcBorders>
              <w:top w:val="single" w:sz="6" w:space="0" w:color="auto"/>
              <w:left w:val="single" w:sz="6" w:space="0" w:color="auto"/>
              <w:bottom w:val="single" w:sz="6" w:space="0" w:color="auto"/>
              <w:right w:val="single" w:sz="6" w:space="0" w:color="auto"/>
            </w:tcBorders>
          </w:tcPr>
          <w:p w:rsidR="00D8725A" w:rsidRPr="000F66FF" w:rsidRDefault="00D8725A" w:rsidP="00580C64">
            <w:pPr>
              <w:rPr>
                <w:sz w:val="26"/>
                <w:szCs w:val="26"/>
              </w:rPr>
            </w:pPr>
            <w:r w:rsidRPr="000F66FF">
              <w:rPr>
                <w:sz w:val="26"/>
                <w:szCs w:val="26"/>
              </w:rPr>
              <w:t>Inception Report</w:t>
            </w:r>
          </w:p>
        </w:tc>
        <w:tc>
          <w:tcPr>
            <w:tcW w:w="2177" w:type="dxa"/>
            <w:tcBorders>
              <w:top w:val="single" w:sz="6" w:space="0" w:color="auto"/>
              <w:left w:val="single" w:sz="6" w:space="0" w:color="auto"/>
              <w:bottom w:val="single" w:sz="6" w:space="0" w:color="auto"/>
              <w:right w:val="single" w:sz="6" w:space="0" w:color="auto"/>
            </w:tcBorders>
          </w:tcPr>
          <w:p w:rsidR="00D8725A" w:rsidRPr="000F66FF" w:rsidRDefault="00D8725A" w:rsidP="00580C64">
            <w:pPr>
              <w:rPr>
                <w:sz w:val="26"/>
                <w:szCs w:val="26"/>
              </w:rPr>
            </w:pPr>
          </w:p>
        </w:tc>
      </w:tr>
      <w:tr w:rsidR="00D8725A" w:rsidRPr="000F66FF" w:rsidTr="008C4C47">
        <w:trPr>
          <w:jc w:val="center"/>
        </w:trPr>
        <w:tc>
          <w:tcPr>
            <w:tcW w:w="1056" w:type="dxa"/>
            <w:tcBorders>
              <w:top w:val="single" w:sz="6" w:space="0" w:color="auto"/>
              <w:left w:val="single" w:sz="6" w:space="0" w:color="auto"/>
              <w:bottom w:val="single" w:sz="6" w:space="0" w:color="auto"/>
              <w:right w:val="single" w:sz="6" w:space="0" w:color="auto"/>
            </w:tcBorders>
          </w:tcPr>
          <w:p w:rsidR="00D8725A" w:rsidRPr="000F66FF" w:rsidRDefault="00D8725A" w:rsidP="003E5ACE">
            <w:pPr>
              <w:numPr>
                <w:ilvl w:val="0"/>
                <w:numId w:val="12"/>
              </w:numPr>
              <w:rPr>
                <w:sz w:val="26"/>
                <w:szCs w:val="26"/>
              </w:rPr>
            </w:pPr>
          </w:p>
        </w:tc>
        <w:tc>
          <w:tcPr>
            <w:tcW w:w="5348" w:type="dxa"/>
            <w:tcBorders>
              <w:top w:val="single" w:sz="6" w:space="0" w:color="auto"/>
              <w:left w:val="single" w:sz="6" w:space="0" w:color="auto"/>
              <w:bottom w:val="single" w:sz="6" w:space="0" w:color="auto"/>
              <w:right w:val="single" w:sz="6" w:space="0" w:color="auto"/>
            </w:tcBorders>
          </w:tcPr>
          <w:p w:rsidR="00D8725A" w:rsidRPr="000F66FF" w:rsidRDefault="008C4C47" w:rsidP="008C4C47">
            <w:pPr>
              <w:rPr>
                <w:sz w:val="26"/>
                <w:szCs w:val="26"/>
              </w:rPr>
            </w:pPr>
            <w:r w:rsidRPr="000F66FF">
              <w:rPr>
                <w:sz w:val="26"/>
                <w:szCs w:val="26"/>
              </w:rPr>
              <w:t xml:space="preserve">Spatial attribute collection and vetting of Base Map </w:t>
            </w:r>
          </w:p>
        </w:tc>
        <w:tc>
          <w:tcPr>
            <w:tcW w:w="2177" w:type="dxa"/>
            <w:tcBorders>
              <w:top w:val="single" w:sz="6" w:space="0" w:color="auto"/>
              <w:left w:val="single" w:sz="6" w:space="0" w:color="auto"/>
              <w:bottom w:val="single" w:sz="6" w:space="0" w:color="auto"/>
              <w:right w:val="single" w:sz="6" w:space="0" w:color="auto"/>
            </w:tcBorders>
          </w:tcPr>
          <w:p w:rsidR="00D8725A" w:rsidRPr="000F66FF" w:rsidRDefault="00D8725A" w:rsidP="00580C64">
            <w:pPr>
              <w:rPr>
                <w:sz w:val="26"/>
                <w:szCs w:val="26"/>
              </w:rPr>
            </w:pPr>
          </w:p>
        </w:tc>
      </w:tr>
      <w:tr w:rsidR="00D8725A" w:rsidRPr="000F66FF" w:rsidTr="008C4C47">
        <w:trPr>
          <w:jc w:val="center"/>
        </w:trPr>
        <w:tc>
          <w:tcPr>
            <w:tcW w:w="1056" w:type="dxa"/>
            <w:tcBorders>
              <w:top w:val="single" w:sz="6" w:space="0" w:color="auto"/>
              <w:left w:val="single" w:sz="6" w:space="0" w:color="auto"/>
              <w:bottom w:val="single" w:sz="6" w:space="0" w:color="auto"/>
              <w:right w:val="single" w:sz="6" w:space="0" w:color="auto"/>
            </w:tcBorders>
          </w:tcPr>
          <w:p w:rsidR="00D8725A" w:rsidRPr="000F66FF" w:rsidRDefault="00D8725A" w:rsidP="003E5ACE">
            <w:pPr>
              <w:numPr>
                <w:ilvl w:val="0"/>
                <w:numId w:val="12"/>
              </w:numPr>
              <w:rPr>
                <w:sz w:val="26"/>
                <w:szCs w:val="26"/>
              </w:rPr>
            </w:pPr>
          </w:p>
        </w:tc>
        <w:tc>
          <w:tcPr>
            <w:tcW w:w="5348" w:type="dxa"/>
            <w:tcBorders>
              <w:top w:val="single" w:sz="6" w:space="0" w:color="auto"/>
              <w:left w:val="single" w:sz="6" w:space="0" w:color="auto"/>
              <w:bottom w:val="single" w:sz="6" w:space="0" w:color="auto"/>
              <w:right w:val="single" w:sz="6" w:space="0" w:color="auto"/>
            </w:tcBorders>
          </w:tcPr>
          <w:p w:rsidR="00D8725A" w:rsidRPr="000F66FF" w:rsidRDefault="008C4C47" w:rsidP="00580C64">
            <w:pPr>
              <w:rPr>
                <w:sz w:val="26"/>
                <w:szCs w:val="26"/>
              </w:rPr>
            </w:pPr>
            <w:r w:rsidRPr="000F66FF">
              <w:rPr>
                <w:sz w:val="26"/>
                <w:szCs w:val="26"/>
              </w:rPr>
              <w:t>Data Analysis Report</w:t>
            </w:r>
          </w:p>
        </w:tc>
        <w:tc>
          <w:tcPr>
            <w:tcW w:w="2177" w:type="dxa"/>
            <w:tcBorders>
              <w:top w:val="single" w:sz="6" w:space="0" w:color="auto"/>
              <w:left w:val="single" w:sz="6" w:space="0" w:color="auto"/>
              <w:bottom w:val="single" w:sz="6" w:space="0" w:color="auto"/>
              <w:right w:val="single" w:sz="6" w:space="0" w:color="auto"/>
            </w:tcBorders>
          </w:tcPr>
          <w:p w:rsidR="00D8725A" w:rsidRPr="000F66FF" w:rsidRDefault="00D8725A" w:rsidP="00580C64">
            <w:pPr>
              <w:rPr>
                <w:sz w:val="26"/>
                <w:szCs w:val="26"/>
              </w:rPr>
            </w:pPr>
          </w:p>
        </w:tc>
      </w:tr>
      <w:tr w:rsidR="00D8725A" w:rsidRPr="000F66FF" w:rsidTr="008C4C47">
        <w:trPr>
          <w:jc w:val="center"/>
        </w:trPr>
        <w:tc>
          <w:tcPr>
            <w:tcW w:w="1056" w:type="dxa"/>
            <w:tcBorders>
              <w:top w:val="single" w:sz="6" w:space="0" w:color="auto"/>
              <w:left w:val="single" w:sz="6" w:space="0" w:color="auto"/>
              <w:bottom w:val="single" w:sz="6" w:space="0" w:color="auto"/>
              <w:right w:val="single" w:sz="6" w:space="0" w:color="auto"/>
            </w:tcBorders>
          </w:tcPr>
          <w:p w:rsidR="00D8725A" w:rsidRPr="000F66FF" w:rsidRDefault="00D8725A" w:rsidP="003E5ACE">
            <w:pPr>
              <w:numPr>
                <w:ilvl w:val="0"/>
                <w:numId w:val="12"/>
              </w:numPr>
              <w:rPr>
                <w:sz w:val="26"/>
                <w:szCs w:val="26"/>
              </w:rPr>
            </w:pPr>
          </w:p>
        </w:tc>
        <w:tc>
          <w:tcPr>
            <w:tcW w:w="5348" w:type="dxa"/>
            <w:tcBorders>
              <w:top w:val="single" w:sz="6" w:space="0" w:color="auto"/>
              <w:left w:val="single" w:sz="6" w:space="0" w:color="auto"/>
              <w:bottom w:val="single" w:sz="6" w:space="0" w:color="auto"/>
              <w:right w:val="single" w:sz="6" w:space="0" w:color="auto"/>
            </w:tcBorders>
          </w:tcPr>
          <w:p w:rsidR="00D8725A" w:rsidRPr="000F66FF" w:rsidRDefault="008C4C47" w:rsidP="00580C64">
            <w:pPr>
              <w:rPr>
                <w:sz w:val="26"/>
                <w:szCs w:val="26"/>
              </w:rPr>
            </w:pPr>
            <w:r w:rsidRPr="000F66FF">
              <w:rPr>
                <w:sz w:val="26"/>
                <w:szCs w:val="26"/>
              </w:rPr>
              <w:t>Projected Requirements, Issues &amp; Potentials</w:t>
            </w:r>
          </w:p>
        </w:tc>
        <w:tc>
          <w:tcPr>
            <w:tcW w:w="2177" w:type="dxa"/>
            <w:tcBorders>
              <w:top w:val="single" w:sz="6" w:space="0" w:color="auto"/>
              <w:left w:val="single" w:sz="6" w:space="0" w:color="auto"/>
              <w:bottom w:val="single" w:sz="6" w:space="0" w:color="auto"/>
              <w:right w:val="single" w:sz="6" w:space="0" w:color="auto"/>
            </w:tcBorders>
          </w:tcPr>
          <w:p w:rsidR="00D8725A" w:rsidRPr="000F66FF" w:rsidRDefault="00D8725A" w:rsidP="00580C64">
            <w:pPr>
              <w:rPr>
                <w:sz w:val="26"/>
                <w:szCs w:val="26"/>
              </w:rPr>
            </w:pPr>
          </w:p>
        </w:tc>
      </w:tr>
      <w:tr w:rsidR="00D8725A" w:rsidRPr="000F66FF" w:rsidTr="008C4C47">
        <w:trPr>
          <w:jc w:val="center"/>
        </w:trPr>
        <w:tc>
          <w:tcPr>
            <w:tcW w:w="1056" w:type="dxa"/>
            <w:tcBorders>
              <w:top w:val="single" w:sz="6" w:space="0" w:color="auto"/>
              <w:left w:val="single" w:sz="6" w:space="0" w:color="auto"/>
              <w:bottom w:val="single" w:sz="6" w:space="0" w:color="auto"/>
              <w:right w:val="single" w:sz="6" w:space="0" w:color="auto"/>
            </w:tcBorders>
          </w:tcPr>
          <w:p w:rsidR="00D8725A" w:rsidRPr="000F66FF" w:rsidRDefault="00D8725A" w:rsidP="003E5ACE">
            <w:pPr>
              <w:numPr>
                <w:ilvl w:val="0"/>
                <w:numId w:val="12"/>
              </w:numPr>
              <w:rPr>
                <w:sz w:val="26"/>
                <w:szCs w:val="26"/>
              </w:rPr>
            </w:pPr>
          </w:p>
        </w:tc>
        <w:tc>
          <w:tcPr>
            <w:tcW w:w="5348" w:type="dxa"/>
            <w:tcBorders>
              <w:top w:val="single" w:sz="6" w:space="0" w:color="auto"/>
              <w:left w:val="single" w:sz="6" w:space="0" w:color="auto"/>
              <w:bottom w:val="single" w:sz="6" w:space="0" w:color="auto"/>
              <w:right w:val="single" w:sz="6" w:space="0" w:color="auto"/>
            </w:tcBorders>
          </w:tcPr>
          <w:p w:rsidR="00D8725A" w:rsidRPr="000F66FF" w:rsidRDefault="008C4C47" w:rsidP="00580C64">
            <w:pPr>
              <w:rPr>
                <w:sz w:val="26"/>
                <w:szCs w:val="26"/>
              </w:rPr>
            </w:pPr>
            <w:r w:rsidRPr="000F66FF">
              <w:rPr>
                <w:sz w:val="26"/>
                <w:szCs w:val="26"/>
              </w:rPr>
              <w:t>Draft Proposals</w:t>
            </w:r>
          </w:p>
        </w:tc>
        <w:tc>
          <w:tcPr>
            <w:tcW w:w="2177" w:type="dxa"/>
            <w:tcBorders>
              <w:top w:val="single" w:sz="6" w:space="0" w:color="auto"/>
              <w:left w:val="single" w:sz="6" w:space="0" w:color="auto"/>
              <w:bottom w:val="single" w:sz="6" w:space="0" w:color="auto"/>
              <w:right w:val="single" w:sz="6" w:space="0" w:color="auto"/>
            </w:tcBorders>
          </w:tcPr>
          <w:p w:rsidR="00D8725A" w:rsidRPr="000F66FF" w:rsidRDefault="00D8725A" w:rsidP="00580C64">
            <w:pPr>
              <w:rPr>
                <w:sz w:val="26"/>
                <w:szCs w:val="26"/>
              </w:rPr>
            </w:pPr>
          </w:p>
        </w:tc>
      </w:tr>
      <w:tr w:rsidR="008C4C47" w:rsidRPr="000F66FF" w:rsidTr="008C4C47">
        <w:trPr>
          <w:jc w:val="center"/>
        </w:trPr>
        <w:tc>
          <w:tcPr>
            <w:tcW w:w="1056" w:type="dxa"/>
            <w:tcBorders>
              <w:top w:val="single" w:sz="6" w:space="0" w:color="auto"/>
              <w:left w:val="single" w:sz="6" w:space="0" w:color="auto"/>
              <w:bottom w:val="single" w:sz="6" w:space="0" w:color="auto"/>
              <w:right w:val="single" w:sz="6" w:space="0" w:color="auto"/>
            </w:tcBorders>
          </w:tcPr>
          <w:p w:rsidR="008C4C47" w:rsidRPr="000F66FF" w:rsidRDefault="008C4C47" w:rsidP="003E5ACE">
            <w:pPr>
              <w:numPr>
                <w:ilvl w:val="0"/>
                <w:numId w:val="12"/>
              </w:numPr>
              <w:rPr>
                <w:sz w:val="26"/>
                <w:szCs w:val="26"/>
              </w:rPr>
            </w:pPr>
          </w:p>
        </w:tc>
        <w:tc>
          <w:tcPr>
            <w:tcW w:w="5348" w:type="dxa"/>
            <w:tcBorders>
              <w:top w:val="single" w:sz="6" w:space="0" w:color="auto"/>
              <w:left w:val="single" w:sz="6" w:space="0" w:color="auto"/>
              <w:bottom w:val="single" w:sz="6" w:space="0" w:color="auto"/>
              <w:right w:val="single" w:sz="6" w:space="0" w:color="auto"/>
            </w:tcBorders>
          </w:tcPr>
          <w:p w:rsidR="008C4C47" w:rsidRPr="000F66FF" w:rsidRDefault="008C4C47" w:rsidP="00580C64">
            <w:pPr>
              <w:rPr>
                <w:sz w:val="26"/>
                <w:szCs w:val="26"/>
              </w:rPr>
            </w:pPr>
            <w:r w:rsidRPr="000F66FF">
              <w:rPr>
                <w:sz w:val="26"/>
                <w:szCs w:val="26"/>
              </w:rPr>
              <w:t>Draft Master Plan</w:t>
            </w:r>
          </w:p>
        </w:tc>
        <w:tc>
          <w:tcPr>
            <w:tcW w:w="2177" w:type="dxa"/>
            <w:tcBorders>
              <w:top w:val="single" w:sz="6" w:space="0" w:color="auto"/>
              <w:left w:val="single" w:sz="6" w:space="0" w:color="auto"/>
              <w:bottom w:val="single" w:sz="6" w:space="0" w:color="auto"/>
              <w:right w:val="single" w:sz="6" w:space="0" w:color="auto"/>
            </w:tcBorders>
          </w:tcPr>
          <w:p w:rsidR="008C4C47" w:rsidRPr="000F66FF" w:rsidRDefault="008C4C47" w:rsidP="00580C64">
            <w:pPr>
              <w:rPr>
                <w:sz w:val="26"/>
                <w:szCs w:val="26"/>
              </w:rPr>
            </w:pPr>
          </w:p>
        </w:tc>
      </w:tr>
    </w:tbl>
    <w:p w:rsidR="00D8725A" w:rsidRPr="000F66FF" w:rsidRDefault="00D8725A" w:rsidP="00580C64">
      <w:pPr>
        <w:rPr>
          <w:sz w:val="26"/>
          <w:szCs w:val="26"/>
        </w:rPr>
      </w:pPr>
    </w:p>
    <w:p w:rsidR="00D8725A" w:rsidRPr="000F66FF" w:rsidRDefault="00D8725A" w:rsidP="008C4C47">
      <w:pPr>
        <w:pStyle w:val="BodyText"/>
        <w:spacing w:after="0"/>
        <w:ind w:left="180" w:hanging="180"/>
        <w:rPr>
          <w:sz w:val="26"/>
          <w:szCs w:val="26"/>
        </w:rPr>
      </w:pPr>
      <w:r w:rsidRPr="000F66FF">
        <w:rPr>
          <w:sz w:val="26"/>
          <w:szCs w:val="26"/>
        </w:rPr>
        <w:t xml:space="preserve">* </w:t>
      </w:r>
      <w:proofErr w:type="gramStart"/>
      <w:r w:rsidRPr="000F66FF">
        <w:rPr>
          <w:sz w:val="26"/>
          <w:szCs w:val="26"/>
        </w:rPr>
        <w:t>for</w:t>
      </w:r>
      <w:proofErr w:type="gramEnd"/>
      <w:r w:rsidRPr="000F66FF">
        <w:rPr>
          <w:sz w:val="26"/>
          <w:szCs w:val="26"/>
        </w:rPr>
        <w:t xml:space="preserve"> enabling comparison of activity schedule and costs, the items of activity should be kept uniform in all the tables</w:t>
      </w:r>
    </w:p>
    <w:p w:rsidR="00D8725A" w:rsidRPr="000F66FF" w:rsidRDefault="00D8725A" w:rsidP="00580C64">
      <w:pPr>
        <w:tabs>
          <w:tab w:val="left" w:pos="2784"/>
        </w:tabs>
        <w:ind w:left="115"/>
        <w:jc w:val="left"/>
        <w:rPr>
          <w:sz w:val="26"/>
          <w:szCs w:val="26"/>
        </w:rPr>
      </w:pPr>
      <w:r w:rsidRPr="000F66FF">
        <w:rPr>
          <w:sz w:val="26"/>
          <w:szCs w:val="26"/>
        </w:rPr>
        <w:tab/>
      </w:r>
      <w:bookmarkStart w:id="24" w:name="_Toc397501853"/>
      <w:bookmarkStart w:id="25" w:name="_Toc410015283"/>
      <w:bookmarkStart w:id="26" w:name="_Toc106600138"/>
    </w:p>
    <w:p w:rsidR="00D8725A" w:rsidRPr="000F66FF" w:rsidRDefault="00D8725A" w:rsidP="00580C64">
      <w:pPr>
        <w:tabs>
          <w:tab w:val="left" w:pos="2784"/>
        </w:tabs>
        <w:ind w:left="115"/>
        <w:jc w:val="center"/>
        <w:rPr>
          <w:b/>
          <w:sz w:val="26"/>
          <w:szCs w:val="26"/>
        </w:rPr>
      </w:pPr>
      <w:r w:rsidRPr="000F66FF">
        <w:rPr>
          <w:sz w:val="26"/>
          <w:szCs w:val="26"/>
        </w:rPr>
        <w:br w:type="page"/>
      </w:r>
      <w:proofErr w:type="gramStart"/>
      <w:r w:rsidRPr="000F66FF">
        <w:rPr>
          <w:b/>
          <w:sz w:val="26"/>
          <w:szCs w:val="26"/>
        </w:rPr>
        <w:lastRenderedPageBreak/>
        <w:t xml:space="preserve">Section </w:t>
      </w:r>
      <w:r w:rsidR="00296CC4" w:rsidRPr="000F66FF">
        <w:rPr>
          <w:b/>
          <w:sz w:val="26"/>
          <w:szCs w:val="26"/>
        </w:rPr>
        <w:t xml:space="preserve"> 6</w:t>
      </w:r>
      <w:proofErr w:type="gramEnd"/>
      <w:r w:rsidRPr="000F66FF">
        <w:rPr>
          <w:b/>
          <w:sz w:val="26"/>
          <w:szCs w:val="26"/>
        </w:rPr>
        <w:t>.  Financial Proposal - Standard Forms</w:t>
      </w:r>
      <w:bookmarkEnd w:id="24"/>
      <w:bookmarkEnd w:id="25"/>
      <w:bookmarkEnd w:id="26"/>
    </w:p>
    <w:p w:rsidR="00D8725A" w:rsidRPr="000F66FF" w:rsidRDefault="00D8725A" w:rsidP="00580C64">
      <w:pPr>
        <w:rPr>
          <w:sz w:val="26"/>
          <w:szCs w:val="26"/>
        </w:rPr>
      </w:pPr>
    </w:p>
    <w:p w:rsidR="00D8725A" w:rsidRPr="000F66FF" w:rsidRDefault="00D8725A" w:rsidP="00580C64">
      <w:pPr>
        <w:pStyle w:val="BodyText"/>
        <w:spacing w:after="0"/>
        <w:rPr>
          <w:sz w:val="26"/>
          <w:szCs w:val="26"/>
        </w:rPr>
      </w:pPr>
    </w:p>
    <w:p w:rsidR="00D8725A" w:rsidRPr="000F66FF" w:rsidRDefault="00D8725A" w:rsidP="00580C64">
      <w:pPr>
        <w:pStyle w:val="BodyText"/>
        <w:spacing w:after="0"/>
        <w:jc w:val="center"/>
        <w:rPr>
          <w:b/>
          <w:sz w:val="26"/>
          <w:szCs w:val="26"/>
        </w:rPr>
      </w:pPr>
      <w:r w:rsidRPr="000F66FF">
        <w:rPr>
          <w:b/>
          <w:sz w:val="26"/>
          <w:szCs w:val="26"/>
        </w:rPr>
        <w:t>Contents</w:t>
      </w:r>
    </w:p>
    <w:p w:rsidR="00D8725A" w:rsidRPr="000F66FF" w:rsidRDefault="00D8725A" w:rsidP="00580C64">
      <w:pPr>
        <w:pStyle w:val="BodyText"/>
        <w:spacing w:after="0"/>
        <w:ind w:right="-633"/>
        <w:rPr>
          <w:sz w:val="26"/>
          <w:szCs w:val="26"/>
        </w:rPr>
      </w:pPr>
    </w:p>
    <w:tbl>
      <w:tblPr>
        <w:tblpPr w:leftFromText="180" w:rightFromText="180" w:vertAnchor="text" w:tblpXSpec="center" w:tblpY="1"/>
        <w:tblOverlap w:val="never"/>
        <w:tblW w:w="0" w:type="auto"/>
        <w:tblLook w:val="01E0"/>
      </w:tblPr>
      <w:tblGrid>
        <w:gridCol w:w="1008"/>
        <w:gridCol w:w="5045"/>
      </w:tblGrid>
      <w:tr w:rsidR="00B877D4" w:rsidRPr="000F66FF" w:rsidTr="00CF10FE">
        <w:tc>
          <w:tcPr>
            <w:tcW w:w="1008" w:type="dxa"/>
          </w:tcPr>
          <w:p w:rsidR="00B877D4" w:rsidRPr="000F66FF" w:rsidRDefault="0075745E" w:rsidP="00B877D4">
            <w:pPr>
              <w:rPr>
                <w:sz w:val="26"/>
                <w:szCs w:val="26"/>
              </w:rPr>
            </w:pPr>
            <w:r w:rsidRPr="000F66FF">
              <w:rPr>
                <w:sz w:val="26"/>
                <w:szCs w:val="26"/>
              </w:rPr>
              <w:t>6</w:t>
            </w:r>
            <w:r w:rsidR="00B877D4" w:rsidRPr="000F66FF">
              <w:rPr>
                <w:sz w:val="26"/>
                <w:szCs w:val="26"/>
              </w:rPr>
              <w:t>A.</w:t>
            </w:r>
          </w:p>
        </w:tc>
        <w:tc>
          <w:tcPr>
            <w:tcW w:w="5045" w:type="dxa"/>
          </w:tcPr>
          <w:p w:rsidR="00B877D4" w:rsidRPr="000F66FF" w:rsidRDefault="00B877D4" w:rsidP="00B877D4">
            <w:pPr>
              <w:pStyle w:val="BodyText"/>
              <w:spacing w:after="0"/>
              <w:rPr>
                <w:sz w:val="26"/>
                <w:szCs w:val="26"/>
              </w:rPr>
            </w:pPr>
            <w:r w:rsidRPr="000F66FF">
              <w:rPr>
                <w:sz w:val="26"/>
                <w:szCs w:val="26"/>
              </w:rPr>
              <w:t>Financial Proposal Submission Form</w:t>
            </w:r>
          </w:p>
          <w:p w:rsidR="00B877D4" w:rsidRPr="000F66FF" w:rsidRDefault="00B877D4" w:rsidP="00B877D4">
            <w:pPr>
              <w:pStyle w:val="BodyText"/>
              <w:spacing w:after="0"/>
              <w:rPr>
                <w:sz w:val="26"/>
                <w:szCs w:val="26"/>
              </w:rPr>
            </w:pPr>
          </w:p>
        </w:tc>
      </w:tr>
      <w:tr w:rsidR="00B877D4" w:rsidRPr="000F66FF" w:rsidTr="00CF10FE">
        <w:tc>
          <w:tcPr>
            <w:tcW w:w="1008" w:type="dxa"/>
          </w:tcPr>
          <w:p w:rsidR="00B877D4" w:rsidRPr="000F66FF" w:rsidRDefault="0075745E" w:rsidP="00B877D4">
            <w:pPr>
              <w:rPr>
                <w:sz w:val="26"/>
                <w:szCs w:val="26"/>
              </w:rPr>
            </w:pPr>
            <w:r w:rsidRPr="000F66FF">
              <w:rPr>
                <w:sz w:val="26"/>
                <w:szCs w:val="26"/>
              </w:rPr>
              <w:t>6</w:t>
            </w:r>
            <w:r w:rsidR="00B877D4" w:rsidRPr="000F66FF">
              <w:rPr>
                <w:sz w:val="26"/>
                <w:szCs w:val="26"/>
              </w:rPr>
              <w:t>B.</w:t>
            </w:r>
          </w:p>
        </w:tc>
        <w:tc>
          <w:tcPr>
            <w:tcW w:w="5045" w:type="dxa"/>
          </w:tcPr>
          <w:p w:rsidR="00B877D4" w:rsidRPr="000F66FF" w:rsidRDefault="00B877D4" w:rsidP="00BF27B7">
            <w:pPr>
              <w:pStyle w:val="BodyText"/>
              <w:spacing w:after="0"/>
              <w:rPr>
                <w:sz w:val="26"/>
                <w:szCs w:val="26"/>
              </w:rPr>
            </w:pPr>
            <w:r w:rsidRPr="000F66FF">
              <w:rPr>
                <w:sz w:val="26"/>
                <w:szCs w:val="26"/>
              </w:rPr>
              <w:t>Summary of Costs</w:t>
            </w:r>
          </w:p>
        </w:tc>
      </w:tr>
      <w:tr w:rsidR="00B877D4" w:rsidRPr="000F66FF" w:rsidTr="00CF10FE">
        <w:tc>
          <w:tcPr>
            <w:tcW w:w="1008" w:type="dxa"/>
          </w:tcPr>
          <w:p w:rsidR="00B877D4" w:rsidRPr="000F66FF" w:rsidRDefault="00B877D4" w:rsidP="00B877D4">
            <w:pPr>
              <w:rPr>
                <w:sz w:val="26"/>
                <w:szCs w:val="26"/>
              </w:rPr>
            </w:pPr>
          </w:p>
        </w:tc>
        <w:tc>
          <w:tcPr>
            <w:tcW w:w="5045" w:type="dxa"/>
          </w:tcPr>
          <w:p w:rsidR="00B877D4" w:rsidRPr="000F66FF" w:rsidRDefault="00B877D4" w:rsidP="00B877D4">
            <w:pPr>
              <w:pStyle w:val="BodyText"/>
              <w:spacing w:after="0"/>
              <w:rPr>
                <w:sz w:val="26"/>
                <w:szCs w:val="26"/>
              </w:rPr>
            </w:pPr>
          </w:p>
        </w:tc>
      </w:tr>
      <w:tr w:rsidR="00B877D4" w:rsidRPr="000F66FF" w:rsidTr="00CF10FE">
        <w:tc>
          <w:tcPr>
            <w:tcW w:w="1008" w:type="dxa"/>
          </w:tcPr>
          <w:p w:rsidR="00B877D4" w:rsidRPr="000F66FF" w:rsidRDefault="0075745E" w:rsidP="00B877D4">
            <w:pPr>
              <w:rPr>
                <w:sz w:val="26"/>
                <w:szCs w:val="26"/>
              </w:rPr>
            </w:pPr>
            <w:r w:rsidRPr="000F66FF">
              <w:rPr>
                <w:sz w:val="26"/>
                <w:szCs w:val="26"/>
              </w:rPr>
              <w:t>6</w:t>
            </w:r>
            <w:r w:rsidR="00BF27B7" w:rsidRPr="000F66FF">
              <w:rPr>
                <w:sz w:val="26"/>
                <w:szCs w:val="26"/>
              </w:rPr>
              <w:t>C</w:t>
            </w:r>
            <w:r w:rsidR="00B877D4" w:rsidRPr="000F66FF">
              <w:rPr>
                <w:sz w:val="26"/>
                <w:szCs w:val="26"/>
              </w:rPr>
              <w:t>.</w:t>
            </w:r>
          </w:p>
        </w:tc>
        <w:tc>
          <w:tcPr>
            <w:tcW w:w="5045" w:type="dxa"/>
          </w:tcPr>
          <w:p w:rsidR="00B877D4" w:rsidRPr="000F66FF" w:rsidRDefault="00B877D4" w:rsidP="00B877D4">
            <w:pPr>
              <w:pStyle w:val="BodyText"/>
              <w:spacing w:after="0"/>
              <w:rPr>
                <w:sz w:val="26"/>
                <w:szCs w:val="26"/>
              </w:rPr>
            </w:pPr>
            <w:r w:rsidRPr="000F66FF">
              <w:rPr>
                <w:sz w:val="26"/>
                <w:szCs w:val="26"/>
              </w:rPr>
              <w:t>Breakdown of Remuneration per Activity</w:t>
            </w:r>
          </w:p>
          <w:p w:rsidR="00B877D4" w:rsidRPr="000F66FF" w:rsidRDefault="00B877D4" w:rsidP="00B877D4">
            <w:pPr>
              <w:pStyle w:val="BodyText"/>
              <w:spacing w:after="0"/>
              <w:rPr>
                <w:sz w:val="26"/>
                <w:szCs w:val="26"/>
              </w:rPr>
            </w:pPr>
          </w:p>
        </w:tc>
      </w:tr>
      <w:tr w:rsidR="00B877D4" w:rsidRPr="000F66FF" w:rsidTr="00CF10FE">
        <w:tc>
          <w:tcPr>
            <w:tcW w:w="1008" w:type="dxa"/>
          </w:tcPr>
          <w:p w:rsidR="00B877D4" w:rsidRPr="000F66FF" w:rsidRDefault="00B877D4" w:rsidP="00B877D4">
            <w:pPr>
              <w:rPr>
                <w:sz w:val="26"/>
                <w:szCs w:val="26"/>
              </w:rPr>
            </w:pPr>
          </w:p>
        </w:tc>
        <w:tc>
          <w:tcPr>
            <w:tcW w:w="5045" w:type="dxa"/>
          </w:tcPr>
          <w:p w:rsidR="00B877D4" w:rsidRPr="000F66FF" w:rsidRDefault="00B877D4" w:rsidP="00B877D4">
            <w:pPr>
              <w:pStyle w:val="BodyText"/>
              <w:spacing w:after="0"/>
              <w:rPr>
                <w:sz w:val="26"/>
                <w:szCs w:val="26"/>
              </w:rPr>
            </w:pPr>
          </w:p>
        </w:tc>
      </w:tr>
      <w:tr w:rsidR="00B877D4" w:rsidRPr="000F66FF" w:rsidTr="00CF10FE">
        <w:tc>
          <w:tcPr>
            <w:tcW w:w="1008" w:type="dxa"/>
          </w:tcPr>
          <w:p w:rsidR="00B877D4" w:rsidRPr="000F66FF" w:rsidRDefault="00B877D4" w:rsidP="00B877D4">
            <w:pPr>
              <w:rPr>
                <w:sz w:val="26"/>
                <w:szCs w:val="26"/>
              </w:rPr>
            </w:pPr>
          </w:p>
        </w:tc>
        <w:tc>
          <w:tcPr>
            <w:tcW w:w="5045" w:type="dxa"/>
          </w:tcPr>
          <w:p w:rsidR="00B877D4" w:rsidRPr="000F66FF" w:rsidRDefault="00B877D4" w:rsidP="00B877D4">
            <w:pPr>
              <w:pStyle w:val="BodyText"/>
              <w:spacing w:after="0"/>
              <w:rPr>
                <w:sz w:val="26"/>
                <w:szCs w:val="26"/>
              </w:rPr>
            </w:pPr>
          </w:p>
        </w:tc>
      </w:tr>
      <w:tr w:rsidR="00D8725A" w:rsidRPr="000F66FF" w:rsidTr="003F21EE">
        <w:tc>
          <w:tcPr>
            <w:tcW w:w="1008" w:type="dxa"/>
          </w:tcPr>
          <w:p w:rsidR="00D8725A" w:rsidRPr="000F66FF" w:rsidRDefault="00D8725A" w:rsidP="00580C64">
            <w:pPr>
              <w:rPr>
                <w:sz w:val="26"/>
                <w:szCs w:val="26"/>
              </w:rPr>
            </w:pPr>
          </w:p>
        </w:tc>
        <w:tc>
          <w:tcPr>
            <w:tcW w:w="5045" w:type="dxa"/>
          </w:tcPr>
          <w:p w:rsidR="00F716CF" w:rsidRPr="000F66FF" w:rsidRDefault="00F716CF" w:rsidP="00580C64">
            <w:pPr>
              <w:pStyle w:val="BodyText"/>
              <w:spacing w:after="0"/>
              <w:rPr>
                <w:sz w:val="26"/>
                <w:szCs w:val="26"/>
              </w:rPr>
            </w:pPr>
          </w:p>
        </w:tc>
      </w:tr>
      <w:tr w:rsidR="00D8725A" w:rsidRPr="000F66FF" w:rsidTr="003F21EE">
        <w:tc>
          <w:tcPr>
            <w:tcW w:w="1008" w:type="dxa"/>
          </w:tcPr>
          <w:p w:rsidR="00D8725A" w:rsidRPr="000F66FF" w:rsidRDefault="00D8725A" w:rsidP="00580C64">
            <w:pPr>
              <w:rPr>
                <w:sz w:val="26"/>
                <w:szCs w:val="26"/>
              </w:rPr>
            </w:pPr>
          </w:p>
        </w:tc>
        <w:tc>
          <w:tcPr>
            <w:tcW w:w="5045" w:type="dxa"/>
          </w:tcPr>
          <w:p w:rsidR="00F716CF" w:rsidRPr="000F66FF" w:rsidRDefault="00F716CF" w:rsidP="00580C64">
            <w:pPr>
              <w:pStyle w:val="BodyText"/>
              <w:spacing w:after="0"/>
              <w:rPr>
                <w:sz w:val="26"/>
                <w:szCs w:val="26"/>
              </w:rPr>
            </w:pPr>
          </w:p>
        </w:tc>
      </w:tr>
      <w:tr w:rsidR="00D8725A" w:rsidRPr="000F66FF" w:rsidTr="003F21EE">
        <w:tc>
          <w:tcPr>
            <w:tcW w:w="1008" w:type="dxa"/>
          </w:tcPr>
          <w:p w:rsidR="00D8725A" w:rsidRPr="000F66FF" w:rsidRDefault="00D8725A" w:rsidP="00580C64">
            <w:pPr>
              <w:rPr>
                <w:sz w:val="26"/>
                <w:szCs w:val="26"/>
              </w:rPr>
            </w:pPr>
          </w:p>
        </w:tc>
        <w:tc>
          <w:tcPr>
            <w:tcW w:w="5045" w:type="dxa"/>
          </w:tcPr>
          <w:p w:rsidR="00F716CF" w:rsidRPr="000F66FF" w:rsidRDefault="00F716CF" w:rsidP="00580C64">
            <w:pPr>
              <w:pStyle w:val="BodyText"/>
              <w:spacing w:after="0"/>
              <w:rPr>
                <w:sz w:val="26"/>
                <w:szCs w:val="26"/>
              </w:rPr>
            </w:pPr>
          </w:p>
        </w:tc>
      </w:tr>
      <w:tr w:rsidR="00D8725A" w:rsidRPr="000F66FF" w:rsidTr="003F21EE">
        <w:tc>
          <w:tcPr>
            <w:tcW w:w="1008" w:type="dxa"/>
          </w:tcPr>
          <w:p w:rsidR="00D8725A" w:rsidRPr="000F66FF" w:rsidRDefault="00D8725A" w:rsidP="00580C64">
            <w:pPr>
              <w:rPr>
                <w:sz w:val="26"/>
                <w:szCs w:val="26"/>
              </w:rPr>
            </w:pPr>
          </w:p>
        </w:tc>
        <w:tc>
          <w:tcPr>
            <w:tcW w:w="5045" w:type="dxa"/>
          </w:tcPr>
          <w:p w:rsidR="00F716CF" w:rsidRPr="000F66FF" w:rsidRDefault="00F716CF" w:rsidP="00580C64">
            <w:pPr>
              <w:pStyle w:val="BodyText"/>
              <w:spacing w:after="0"/>
              <w:rPr>
                <w:sz w:val="26"/>
                <w:szCs w:val="26"/>
              </w:rPr>
            </w:pPr>
          </w:p>
        </w:tc>
      </w:tr>
      <w:tr w:rsidR="00D8725A" w:rsidRPr="000F66FF" w:rsidTr="003F21EE">
        <w:tc>
          <w:tcPr>
            <w:tcW w:w="1008" w:type="dxa"/>
          </w:tcPr>
          <w:p w:rsidR="00D8725A" w:rsidRPr="000F66FF" w:rsidRDefault="00D8725A" w:rsidP="00580C64">
            <w:pPr>
              <w:rPr>
                <w:sz w:val="26"/>
                <w:szCs w:val="26"/>
              </w:rPr>
            </w:pPr>
          </w:p>
        </w:tc>
        <w:tc>
          <w:tcPr>
            <w:tcW w:w="5045" w:type="dxa"/>
          </w:tcPr>
          <w:p w:rsidR="003F21EE" w:rsidRPr="000F66FF" w:rsidRDefault="003F21EE" w:rsidP="003F21EE">
            <w:pPr>
              <w:pStyle w:val="BodyText"/>
              <w:spacing w:after="0"/>
              <w:rPr>
                <w:sz w:val="26"/>
                <w:szCs w:val="26"/>
              </w:rPr>
            </w:pPr>
          </w:p>
        </w:tc>
      </w:tr>
    </w:tbl>
    <w:p w:rsidR="00D8725A" w:rsidRPr="000F66FF" w:rsidRDefault="00D8725A" w:rsidP="00580C64">
      <w:pPr>
        <w:pStyle w:val="BodyText"/>
        <w:spacing w:after="0"/>
        <w:jc w:val="center"/>
        <w:rPr>
          <w:b/>
          <w:sz w:val="26"/>
          <w:szCs w:val="26"/>
        </w:rPr>
      </w:pPr>
      <w:r w:rsidRPr="000F66FF">
        <w:rPr>
          <w:sz w:val="26"/>
          <w:szCs w:val="26"/>
        </w:rPr>
        <w:br w:type="page"/>
      </w:r>
      <w:r w:rsidR="00296CC4" w:rsidRPr="000F66FF">
        <w:rPr>
          <w:sz w:val="26"/>
          <w:szCs w:val="26"/>
        </w:rPr>
        <w:lastRenderedPageBreak/>
        <w:t>6</w:t>
      </w:r>
      <w:r w:rsidRPr="000F66FF">
        <w:rPr>
          <w:b/>
          <w:sz w:val="26"/>
          <w:szCs w:val="26"/>
        </w:rPr>
        <w:t>A. Financial Proposal Submission Form</w:t>
      </w:r>
    </w:p>
    <w:p w:rsidR="00D8725A" w:rsidRPr="000F66FF" w:rsidRDefault="00D8725A" w:rsidP="00580C64">
      <w:pPr>
        <w:jc w:val="left"/>
        <w:rPr>
          <w:sz w:val="26"/>
          <w:szCs w:val="26"/>
        </w:rPr>
      </w:pPr>
    </w:p>
    <w:p w:rsidR="00D8725A" w:rsidRPr="000F66FF" w:rsidRDefault="00D8725A" w:rsidP="00580C64">
      <w:pPr>
        <w:jc w:val="left"/>
        <w:rPr>
          <w:sz w:val="26"/>
          <w:szCs w:val="26"/>
        </w:rPr>
      </w:pPr>
      <w:r w:rsidRPr="000F66FF">
        <w:rPr>
          <w:sz w:val="26"/>
          <w:szCs w:val="26"/>
        </w:rPr>
        <w:t>[</w:t>
      </w:r>
      <w:r w:rsidRPr="000F66FF">
        <w:rPr>
          <w:i/>
          <w:sz w:val="26"/>
          <w:szCs w:val="26"/>
        </w:rPr>
        <w:t>Location, Date</w:t>
      </w:r>
      <w:r w:rsidRPr="000F66FF">
        <w:rPr>
          <w:sz w:val="26"/>
          <w:szCs w:val="26"/>
        </w:rPr>
        <w:t>]</w:t>
      </w:r>
    </w:p>
    <w:p w:rsidR="00D8725A" w:rsidRPr="000F66FF" w:rsidRDefault="00D8725A" w:rsidP="00580C64">
      <w:pPr>
        <w:rPr>
          <w:sz w:val="26"/>
          <w:szCs w:val="26"/>
        </w:rPr>
      </w:pPr>
    </w:p>
    <w:p w:rsidR="004E4F58" w:rsidRPr="000F66FF" w:rsidRDefault="004E4F58" w:rsidP="004E4F58">
      <w:pPr>
        <w:rPr>
          <w:sz w:val="26"/>
          <w:szCs w:val="26"/>
        </w:rPr>
      </w:pPr>
      <w:r w:rsidRPr="000F66FF">
        <w:rPr>
          <w:sz w:val="26"/>
          <w:szCs w:val="26"/>
        </w:rPr>
        <w:t xml:space="preserve">To </w:t>
      </w:r>
    </w:p>
    <w:p w:rsidR="004E4F58" w:rsidRPr="000F66FF" w:rsidRDefault="004E4F58" w:rsidP="004E4F58">
      <w:pPr>
        <w:ind w:firstLine="720"/>
        <w:rPr>
          <w:sz w:val="26"/>
          <w:szCs w:val="26"/>
        </w:rPr>
      </w:pPr>
      <w:r w:rsidRPr="000F66FF">
        <w:rPr>
          <w:sz w:val="26"/>
          <w:szCs w:val="26"/>
        </w:rPr>
        <w:t>[</w:t>
      </w:r>
      <w:proofErr w:type="gramStart"/>
      <w:r w:rsidRPr="000F66FF">
        <w:rPr>
          <w:sz w:val="26"/>
          <w:szCs w:val="26"/>
        </w:rPr>
        <w:t>name</w:t>
      </w:r>
      <w:proofErr w:type="gramEnd"/>
      <w:r w:rsidRPr="000F66FF">
        <w:rPr>
          <w:sz w:val="26"/>
          <w:szCs w:val="26"/>
        </w:rPr>
        <w:t xml:space="preserve"> &amp; address of Nodal Officer]</w:t>
      </w:r>
    </w:p>
    <w:p w:rsidR="004E4F58" w:rsidRPr="000F66FF" w:rsidRDefault="004E4F58" w:rsidP="004E4F58">
      <w:pPr>
        <w:rPr>
          <w:sz w:val="26"/>
          <w:szCs w:val="26"/>
        </w:rPr>
      </w:pPr>
    </w:p>
    <w:p w:rsidR="004E4F58" w:rsidRPr="000F66FF" w:rsidRDefault="004E4F58" w:rsidP="004E4F58">
      <w:pPr>
        <w:rPr>
          <w:b/>
          <w:sz w:val="26"/>
          <w:szCs w:val="26"/>
        </w:rPr>
      </w:pPr>
      <w:r w:rsidRPr="000F66FF">
        <w:rPr>
          <w:b/>
          <w:sz w:val="26"/>
          <w:szCs w:val="26"/>
        </w:rPr>
        <w:t xml:space="preserve">Sub:   Consultancy Services for “GIS-based Master Plan Formulation for --- </w:t>
      </w:r>
      <w:r w:rsidR="005072FB" w:rsidRPr="000F66FF">
        <w:rPr>
          <w:b/>
          <w:sz w:val="26"/>
          <w:szCs w:val="26"/>
        </w:rPr>
        <w:t>Cities</w:t>
      </w:r>
      <w:r w:rsidRPr="000F66FF">
        <w:rPr>
          <w:b/>
          <w:sz w:val="26"/>
          <w:szCs w:val="26"/>
        </w:rPr>
        <w:t xml:space="preserve"> in --- State under AMRUT” –Financial Proposal</w:t>
      </w:r>
    </w:p>
    <w:p w:rsidR="004E4F58" w:rsidRPr="000F66FF" w:rsidRDefault="004E4F58" w:rsidP="00580C64">
      <w:pPr>
        <w:rPr>
          <w:sz w:val="26"/>
          <w:szCs w:val="26"/>
        </w:rPr>
      </w:pPr>
    </w:p>
    <w:p w:rsidR="00D8725A" w:rsidRPr="000F66FF" w:rsidRDefault="00D8725A" w:rsidP="00580C64">
      <w:pPr>
        <w:rPr>
          <w:sz w:val="26"/>
          <w:szCs w:val="26"/>
        </w:rPr>
      </w:pPr>
      <w:r w:rsidRPr="000F66FF">
        <w:rPr>
          <w:sz w:val="26"/>
          <w:szCs w:val="26"/>
        </w:rPr>
        <w:t>Sir,</w:t>
      </w:r>
    </w:p>
    <w:p w:rsidR="00B0367B" w:rsidRPr="000F66FF" w:rsidRDefault="00B0367B" w:rsidP="00B0367B">
      <w:pPr>
        <w:ind w:firstLine="720"/>
        <w:rPr>
          <w:sz w:val="26"/>
          <w:szCs w:val="26"/>
        </w:rPr>
      </w:pPr>
      <w:r w:rsidRPr="000F66FF">
        <w:rPr>
          <w:sz w:val="26"/>
          <w:szCs w:val="26"/>
        </w:rPr>
        <w:t xml:space="preserve">We, the undersigned, offer to provide the </w:t>
      </w:r>
      <w:r w:rsidR="002A1B1A" w:rsidRPr="000F66FF">
        <w:rPr>
          <w:sz w:val="26"/>
          <w:szCs w:val="26"/>
        </w:rPr>
        <w:t>bidding</w:t>
      </w:r>
      <w:r w:rsidRPr="000F66FF">
        <w:rPr>
          <w:sz w:val="26"/>
          <w:szCs w:val="26"/>
        </w:rPr>
        <w:t xml:space="preserve"> services for the above assignment in accordance with your Request for Proposal vide advertisement dated [Date]for the GIS-based Master Plan Formulation for --- </w:t>
      </w:r>
      <w:r w:rsidR="006E63AE" w:rsidRPr="000F66FF">
        <w:rPr>
          <w:sz w:val="26"/>
          <w:szCs w:val="26"/>
        </w:rPr>
        <w:t>City</w:t>
      </w:r>
      <w:r w:rsidRPr="000F66FF">
        <w:rPr>
          <w:sz w:val="26"/>
          <w:szCs w:val="26"/>
        </w:rPr>
        <w:t xml:space="preserve"> in --- State under AMRUT.</w:t>
      </w:r>
    </w:p>
    <w:p w:rsidR="00B0367B" w:rsidRPr="000F66FF" w:rsidRDefault="00B0367B" w:rsidP="00B0367B">
      <w:pPr>
        <w:rPr>
          <w:sz w:val="26"/>
          <w:szCs w:val="26"/>
        </w:rPr>
      </w:pPr>
    </w:p>
    <w:p w:rsidR="00B0367B" w:rsidRPr="000F66FF" w:rsidRDefault="00B0367B" w:rsidP="00B0367B">
      <w:pPr>
        <w:rPr>
          <w:sz w:val="26"/>
          <w:szCs w:val="26"/>
        </w:rPr>
      </w:pPr>
      <w:r w:rsidRPr="000F66FF">
        <w:rPr>
          <w:sz w:val="26"/>
          <w:szCs w:val="26"/>
        </w:rPr>
        <w:t>We are hereby submitting our Financial Proposal for the sum of [</w:t>
      </w:r>
      <w:r w:rsidRPr="000F66FF">
        <w:rPr>
          <w:i/>
          <w:sz w:val="26"/>
          <w:szCs w:val="26"/>
        </w:rPr>
        <w:t>Amount in words and figures</w:t>
      </w:r>
      <w:r w:rsidRPr="000F66FF">
        <w:rPr>
          <w:sz w:val="26"/>
          <w:szCs w:val="26"/>
        </w:rPr>
        <w:t xml:space="preserve">].  This amount is </w:t>
      </w:r>
      <w:r w:rsidR="00970586" w:rsidRPr="000F66FF">
        <w:rPr>
          <w:b/>
          <w:sz w:val="26"/>
        </w:rPr>
        <w:t>exclusive</w:t>
      </w:r>
      <w:r w:rsidRPr="000F66FF">
        <w:rPr>
          <w:sz w:val="26"/>
          <w:szCs w:val="26"/>
        </w:rPr>
        <w:t xml:space="preserve"> of the applicable taxes which we have estimated at [</w:t>
      </w:r>
      <w:r w:rsidRPr="000F66FF">
        <w:rPr>
          <w:i/>
          <w:sz w:val="26"/>
          <w:szCs w:val="26"/>
        </w:rPr>
        <w:t xml:space="preserve">Amount(s) </w:t>
      </w:r>
      <w:proofErr w:type="spellStart"/>
      <w:r w:rsidRPr="000F66FF">
        <w:rPr>
          <w:i/>
          <w:sz w:val="26"/>
          <w:szCs w:val="26"/>
        </w:rPr>
        <w:t>inwords</w:t>
      </w:r>
      <w:proofErr w:type="spellEnd"/>
      <w:r w:rsidRPr="000F66FF">
        <w:rPr>
          <w:i/>
          <w:sz w:val="26"/>
          <w:szCs w:val="26"/>
        </w:rPr>
        <w:t xml:space="preserve"> and figures</w:t>
      </w:r>
      <w:r w:rsidRPr="000F66FF">
        <w:rPr>
          <w:sz w:val="26"/>
          <w:szCs w:val="26"/>
        </w:rPr>
        <w:t xml:space="preserve">]. </w:t>
      </w:r>
    </w:p>
    <w:p w:rsidR="00B0367B" w:rsidRPr="000F66FF" w:rsidRDefault="00B0367B" w:rsidP="00B0367B">
      <w:pPr>
        <w:rPr>
          <w:sz w:val="26"/>
          <w:szCs w:val="26"/>
        </w:rPr>
      </w:pPr>
    </w:p>
    <w:p w:rsidR="00B0367B" w:rsidRPr="000F66FF" w:rsidRDefault="00B0367B" w:rsidP="00B0367B">
      <w:pPr>
        <w:rPr>
          <w:sz w:val="26"/>
          <w:szCs w:val="26"/>
        </w:rPr>
      </w:pPr>
      <w:r w:rsidRPr="000F66FF">
        <w:rPr>
          <w:sz w:val="26"/>
          <w:szCs w:val="26"/>
        </w:rPr>
        <w:t xml:space="preserve">The Financial Proposal contains the following documents in separate sealed envelopes: </w:t>
      </w:r>
    </w:p>
    <w:p w:rsidR="00B0367B" w:rsidRPr="000F66FF" w:rsidRDefault="00B0367B" w:rsidP="00B0367B">
      <w:pPr>
        <w:rPr>
          <w:sz w:val="26"/>
          <w:szCs w:val="26"/>
        </w:rPr>
      </w:pPr>
    </w:p>
    <w:p w:rsidR="00B0367B" w:rsidRPr="000F66FF" w:rsidRDefault="00B0367B" w:rsidP="00B0367B">
      <w:pPr>
        <w:ind w:left="720"/>
        <w:rPr>
          <w:sz w:val="26"/>
          <w:szCs w:val="26"/>
        </w:rPr>
      </w:pPr>
      <w:r w:rsidRPr="000F66FF">
        <w:rPr>
          <w:sz w:val="26"/>
          <w:szCs w:val="26"/>
        </w:rPr>
        <w:t>Financial Proposal</w:t>
      </w:r>
      <w:r w:rsidR="00ED1465" w:rsidRPr="000F66FF">
        <w:rPr>
          <w:sz w:val="26"/>
          <w:szCs w:val="26"/>
        </w:rPr>
        <w:t xml:space="preserve"> – original </w:t>
      </w:r>
    </w:p>
    <w:p w:rsidR="00B0367B" w:rsidRPr="000F66FF" w:rsidRDefault="00B0367B" w:rsidP="00B0367B">
      <w:pPr>
        <w:pStyle w:val="BodyText"/>
        <w:rPr>
          <w:sz w:val="26"/>
          <w:szCs w:val="26"/>
        </w:rPr>
      </w:pPr>
    </w:p>
    <w:p w:rsidR="00B0367B" w:rsidRPr="000F66FF" w:rsidRDefault="00B0367B" w:rsidP="00B0367B">
      <w:pPr>
        <w:rPr>
          <w:sz w:val="26"/>
          <w:szCs w:val="26"/>
        </w:rPr>
      </w:pPr>
      <w:r w:rsidRPr="000F66FF">
        <w:rPr>
          <w:sz w:val="26"/>
          <w:szCs w:val="26"/>
        </w:rPr>
        <w:t>Our financial proposal shall be binding upon us subject to the modifications resulting from discussions, up to expiration of the validity period of the Proposal, i.e., [</w:t>
      </w:r>
      <w:r w:rsidRPr="000F66FF">
        <w:rPr>
          <w:i/>
          <w:sz w:val="26"/>
          <w:szCs w:val="26"/>
        </w:rPr>
        <w:t>Date</w:t>
      </w:r>
      <w:r w:rsidRPr="000F66FF">
        <w:rPr>
          <w:sz w:val="26"/>
          <w:szCs w:val="26"/>
        </w:rPr>
        <w:t>].</w:t>
      </w:r>
    </w:p>
    <w:p w:rsidR="00B0367B" w:rsidRPr="000F66FF" w:rsidRDefault="00B0367B" w:rsidP="00B0367B">
      <w:pPr>
        <w:ind w:firstLine="720"/>
        <w:rPr>
          <w:sz w:val="26"/>
          <w:szCs w:val="26"/>
        </w:rPr>
      </w:pPr>
    </w:p>
    <w:p w:rsidR="00B0367B" w:rsidRPr="000F66FF" w:rsidRDefault="00B0367B" w:rsidP="00B0367B">
      <w:pPr>
        <w:rPr>
          <w:sz w:val="26"/>
          <w:szCs w:val="26"/>
        </w:rPr>
      </w:pPr>
      <w:r w:rsidRPr="000F66FF">
        <w:rPr>
          <w:sz w:val="26"/>
          <w:szCs w:val="26"/>
        </w:rPr>
        <w:t>We undertake that, in competing for (and, if the award is made to us, in executing) the above contract, we will strictly observe the laws against fraud and corruption in force in India namely “Prevention of Corruption Act 1988”.</w:t>
      </w:r>
    </w:p>
    <w:p w:rsidR="00B0367B" w:rsidRPr="000F66FF" w:rsidRDefault="00B0367B" w:rsidP="00B0367B">
      <w:pPr>
        <w:pStyle w:val="BodyText"/>
        <w:rPr>
          <w:sz w:val="26"/>
          <w:szCs w:val="26"/>
        </w:rPr>
      </w:pPr>
    </w:p>
    <w:p w:rsidR="00B0367B" w:rsidRPr="000F66FF" w:rsidRDefault="00B0367B" w:rsidP="00B0367B">
      <w:pPr>
        <w:rPr>
          <w:sz w:val="26"/>
          <w:szCs w:val="26"/>
        </w:rPr>
      </w:pPr>
      <w:r w:rsidRPr="000F66FF">
        <w:rPr>
          <w:sz w:val="26"/>
          <w:szCs w:val="26"/>
        </w:rPr>
        <w:t>We have gone through the RFP documents and understand the terms and conditions.  We understand that you are not bound to accept any proposal you receive.</w:t>
      </w:r>
    </w:p>
    <w:p w:rsidR="00B0367B" w:rsidRPr="000F66FF" w:rsidRDefault="00B0367B" w:rsidP="00B0367B">
      <w:pPr>
        <w:rPr>
          <w:sz w:val="26"/>
          <w:szCs w:val="26"/>
        </w:rPr>
      </w:pPr>
    </w:p>
    <w:p w:rsidR="00D8725A" w:rsidRPr="000F66FF" w:rsidRDefault="00D8725A" w:rsidP="00580C64">
      <w:pPr>
        <w:rPr>
          <w:sz w:val="26"/>
          <w:szCs w:val="26"/>
        </w:rPr>
      </w:pPr>
    </w:p>
    <w:p w:rsidR="00B0367B" w:rsidRPr="000F66FF" w:rsidRDefault="00B0367B" w:rsidP="00580C64">
      <w:pPr>
        <w:ind w:firstLine="4320"/>
        <w:jc w:val="right"/>
        <w:rPr>
          <w:sz w:val="26"/>
          <w:szCs w:val="26"/>
        </w:rPr>
      </w:pPr>
    </w:p>
    <w:p w:rsidR="00D8725A" w:rsidRPr="000F66FF" w:rsidRDefault="00D8725A" w:rsidP="00580C64">
      <w:pPr>
        <w:ind w:firstLine="4320"/>
        <w:jc w:val="right"/>
        <w:rPr>
          <w:sz w:val="26"/>
          <w:szCs w:val="26"/>
        </w:rPr>
      </w:pPr>
      <w:r w:rsidRPr="000F66FF">
        <w:rPr>
          <w:sz w:val="26"/>
          <w:szCs w:val="26"/>
        </w:rPr>
        <w:t>Authorized Signature:</w:t>
      </w:r>
    </w:p>
    <w:p w:rsidR="00D8725A" w:rsidRPr="000F66FF" w:rsidRDefault="00D8725A" w:rsidP="00580C64">
      <w:pPr>
        <w:ind w:firstLine="4320"/>
        <w:jc w:val="right"/>
        <w:rPr>
          <w:sz w:val="26"/>
          <w:szCs w:val="26"/>
        </w:rPr>
      </w:pPr>
      <w:r w:rsidRPr="000F66FF">
        <w:rPr>
          <w:sz w:val="26"/>
          <w:szCs w:val="26"/>
        </w:rPr>
        <w:t>Name and Title of Signatory:</w:t>
      </w:r>
    </w:p>
    <w:p w:rsidR="00D8725A" w:rsidRPr="000F66FF" w:rsidRDefault="00D8725A" w:rsidP="00580C64">
      <w:pPr>
        <w:ind w:firstLine="4320"/>
        <w:jc w:val="right"/>
        <w:rPr>
          <w:sz w:val="26"/>
          <w:szCs w:val="26"/>
        </w:rPr>
      </w:pPr>
      <w:r w:rsidRPr="000F66FF">
        <w:rPr>
          <w:sz w:val="26"/>
          <w:szCs w:val="26"/>
        </w:rPr>
        <w:t>Name of the Firm:</w:t>
      </w:r>
    </w:p>
    <w:p w:rsidR="00D8725A" w:rsidRPr="000F66FF" w:rsidRDefault="00D8725A" w:rsidP="00580C64">
      <w:pPr>
        <w:ind w:firstLine="4320"/>
        <w:jc w:val="right"/>
        <w:rPr>
          <w:sz w:val="26"/>
          <w:szCs w:val="26"/>
        </w:rPr>
      </w:pPr>
      <w:r w:rsidRPr="000F66FF">
        <w:rPr>
          <w:sz w:val="26"/>
          <w:szCs w:val="26"/>
        </w:rPr>
        <w:t>Address:</w:t>
      </w:r>
    </w:p>
    <w:p w:rsidR="00D8725A" w:rsidRPr="000F66FF" w:rsidRDefault="00D8725A" w:rsidP="00580C64">
      <w:pPr>
        <w:jc w:val="center"/>
        <w:rPr>
          <w:b/>
          <w:sz w:val="26"/>
          <w:szCs w:val="26"/>
        </w:rPr>
      </w:pPr>
      <w:r w:rsidRPr="000F66FF">
        <w:rPr>
          <w:b/>
          <w:sz w:val="26"/>
          <w:szCs w:val="26"/>
        </w:rPr>
        <w:br w:type="page"/>
      </w:r>
      <w:r w:rsidR="00296CC4" w:rsidRPr="000F66FF">
        <w:rPr>
          <w:b/>
          <w:sz w:val="26"/>
          <w:szCs w:val="26"/>
        </w:rPr>
        <w:lastRenderedPageBreak/>
        <w:t>6</w:t>
      </w:r>
      <w:r w:rsidRPr="000F66FF">
        <w:rPr>
          <w:b/>
          <w:sz w:val="26"/>
          <w:szCs w:val="26"/>
        </w:rPr>
        <w:t>B. Summary of Costs</w:t>
      </w:r>
    </w:p>
    <w:p w:rsidR="001279F7" w:rsidRPr="000F66FF" w:rsidRDefault="001279F7" w:rsidP="001279F7">
      <w:pPr>
        <w:pStyle w:val="BodyText"/>
      </w:pPr>
      <w:r w:rsidRPr="000F66FF">
        <w:tab/>
      </w:r>
    </w:p>
    <w:p w:rsidR="001279F7" w:rsidRPr="000F66FF" w:rsidRDefault="001279F7" w:rsidP="001279F7">
      <w:pPr>
        <w:pStyle w:val="BodyText"/>
      </w:pPr>
    </w:p>
    <w:p w:rsidR="001279F7" w:rsidRPr="000F66FF" w:rsidRDefault="001279F7" w:rsidP="001279F7">
      <w:pPr>
        <w:pStyle w:val="BodyText"/>
        <w:ind w:firstLine="720"/>
      </w:pPr>
      <w:r w:rsidRPr="000F66FF">
        <w:t>Name of Town/</w:t>
      </w:r>
      <w:proofErr w:type="gramStart"/>
      <w:r w:rsidRPr="000F66FF">
        <w:t>city  _</w:t>
      </w:r>
      <w:proofErr w:type="gramEnd"/>
      <w:r w:rsidRPr="000F66FF">
        <w:t>_____________________</w:t>
      </w:r>
    </w:p>
    <w:p w:rsidR="00D8725A" w:rsidRPr="000F66FF" w:rsidRDefault="00D8725A" w:rsidP="00580C64">
      <w:pPr>
        <w:pStyle w:val="BodyText"/>
        <w:spacing w:after="0"/>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4868"/>
        <w:gridCol w:w="1447"/>
        <w:gridCol w:w="1447"/>
      </w:tblGrid>
      <w:tr w:rsidR="009E5439" w:rsidRPr="000F66FF" w:rsidTr="009E5439">
        <w:trPr>
          <w:jc w:val="center"/>
        </w:trPr>
        <w:tc>
          <w:tcPr>
            <w:tcW w:w="648" w:type="dxa"/>
          </w:tcPr>
          <w:p w:rsidR="009E5439" w:rsidRPr="000F66FF" w:rsidRDefault="009E5439" w:rsidP="0064449D">
            <w:pPr>
              <w:jc w:val="center"/>
              <w:rPr>
                <w:b/>
                <w:sz w:val="26"/>
                <w:szCs w:val="26"/>
              </w:rPr>
            </w:pPr>
            <w:r w:rsidRPr="000F66FF">
              <w:rPr>
                <w:b/>
                <w:sz w:val="26"/>
                <w:szCs w:val="26"/>
              </w:rPr>
              <w:t>Sl. No.</w:t>
            </w:r>
          </w:p>
        </w:tc>
        <w:tc>
          <w:tcPr>
            <w:tcW w:w="4868" w:type="dxa"/>
          </w:tcPr>
          <w:p w:rsidR="009E5439" w:rsidRPr="000F66FF" w:rsidRDefault="009E5439" w:rsidP="0064449D">
            <w:pPr>
              <w:jc w:val="center"/>
              <w:rPr>
                <w:b/>
                <w:sz w:val="26"/>
                <w:szCs w:val="26"/>
              </w:rPr>
            </w:pPr>
            <w:r w:rsidRPr="000F66FF">
              <w:rPr>
                <w:b/>
                <w:sz w:val="26"/>
                <w:szCs w:val="26"/>
              </w:rPr>
              <w:t>Name of Activity</w:t>
            </w:r>
          </w:p>
        </w:tc>
        <w:tc>
          <w:tcPr>
            <w:tcW w:w="2894" w:type="dxa"/>
            <w:gridSpan w:val="2"/>
          </w:tcPr>
          <w:p w:rsidR="009E5439" w:rsidRPr="000F66FF" w:rsidRDefault="009E5439" w:rsidP="0064449D">
            <w:pPr>
              <w:jc w:val="center"/>
              <w:rPr>
                <w:b/>
                <w:sz w:val="26"/>
                <w:szCs w:val="26"/>
              </w:rPr>
            </w:pPr>
            <w:r w:rsidRPr="000F66FF">
              <w:rPr>
                <w:b/>
                <w:sz w:val="26"/>
                <w:szCs w:val="26"/>
              </w:rPr>
              <w:t>Amount (Rs.)</w:t>
            </w:r>
          </w:p>
        </w:tc>
      </w:tr>
      <w:tr w:rsidR="009E5439" w:rsidRPr="000F66FF" w:rsidTr="009E5439">
        <w:trPr>
          <w:jc w:val="center"/>
        </w:trPr>
        <w:tc>
          <w:tcPr>
            <w:tcW w:w="648" w:type="dxa"/>
          </w:tcPr>
          <w:p w:rsidR="009E5439" w:rsidRPr="000F66FF" w:rsidRDefault="009E5439" w:rsidP="0064449D">
            <w:pPr>
              <w:rPr>
                <w:sz w:val="26"/>
                <w:szCs w:val="26"/>
              </w:rPr>
            </w:pPr>
          </w:p>
        </w:tc>
        <w:tc>
          <w:tcPr>
            <w:tcW w:w="4868" w:type="dxa"/>
          </w:tcPr>
          <w:p w:rsidR="009E5439" w:rsidRPr="000F66FF" w:rsidRDefault="009E5439" w:rsidP="0064449D">
            <w:pPr>
              <w:rPr>
                <w:sz w:val="26"/>
                <w:szCs w:val="26"/>
              </w:rPr>
            </w:pPr>
          </w:p>
        </w:tc>
        <w:tc>
          <w:tcPr>
            <w:tcW w:w="1447" w:type="dxa"/>
          </w:tcPr>
          <w:p w:rsidR="009E5439" w:rsidRPr="000F66FF" w:rsidRDefault="009E5439" w:rsidP="0064449D">
            <w:pPr>
              <w:rPr>
                <w:sz w:val="26"/>
                <w:szCs w:val="26"/>
              </w:rPr>
            </w:pPr>
            <w:r w:rsidRPr="000F66FF">
              <w:rPr>
                <w:sz w:val="26"/>
                <w:szCs w:val="26"/>
              </w:rPr>
              <w:t>In Figures</w:t>
            </w:r>
          </w:p>
        </w:tc>
        <w:tc>
          <w:tcPr>
            <w:tcW w:w="1447" w:type="dxa"/>
          </w:tcPr>
          <w:p w:rsidR="009E5439" w:rsidRPr="000F66FF" w:rsidRDefault="009E5439" w:rsidP="0064449D">
            <w:pPr>
              <w:rPr>
                <w:sz w:val="26"/>
                <w:szCs w:val="26"/>
              </w:rPr>
            </w:pPr>
            <w:r w:rsidRPr="000F66FF">
              <w:rPr>
                <w:sz w:val="26"/>
                <w:szCs w:val="26"/>
              </w:rPr>
              <w:t>In Words</w:t>
            </w:r>
          </w:p>
        </w:tc>
      </w:tr>
      <w:tr w:rsidR="009E5439" w:rsidRPr="000F66FF" w:rsidTr="009E5439">
        <w:trPr>
          <w:jc w:val="center"/>
        </w:trPr>
        <w:tc>
          <w:tcPr>
            <w:tcW w:w="648" w:type="dxa"/>
          </w:tcPr>
          <w:p w:rsidR="009E5439" w:rsidRPr="000F66FF" w:rsidRDefault="009E5439" w:rsidP="0064449D">
            <w:pPr>
              <w:rPr>
                <w:sz w:val="26"/>
                <w:szCs w:val="26"/>
              </w:rPr>
            </w:pPr>
            <w:r w:rsidRPr="000F66FF">
              <w:rPr>
                <w:sz w:val="26"/>
                <w:szCs w:val="26"/>
              </w:rPr>
              <w:t xml:space="preserve">   a.</w:t>
            </w:r>
          </w:p>
        </w:tc>
        <w:tc>
          <w:tcPr>
            <w:tcW w:w="4868" w:type="dxa"/>
          </w:tcPr>
          <w:p w:rsidR="009E5439" w:rsidRPr="000F66FF" w:rsidRDefault="00955D79" w:rsidP="0064449D">
            <w:pPr>
              <w:rPr>
                <w:sz w:val="26"/>
                <w:szCs w:val="26"/>
              </w:rPr>
            </w:pPr>
            <w:r w:rsidRPr="000F66FF">
              <w:rPr>
                <w:sz w:val="26"/>
                <w:szCs w:val="26"/>
              </w:rPr>
              <w:t>Master plan formulation</w:t>
            </w:r>
            <w:r w:rsidR="006E63AE" w:rsidRPr="000F66FF">
              <w:rPr>
                <w:sz w:val="26"/>
                <w:szCs w:val="26"/>
              </w:rPr>
              <w:t>/</w:t>
            </w:r>
            <w:proofErr w:type="spellStart"/>
            <w:r w:rsidR="006E63AE" w:rsidRPr="000F66FF">
              <w:rPr>
                <w:sz w:val="26"/>
                <w:szCs w:val="26"/>
              </w:rPr>
              <w:t>Updation</w:t>
            </w:r>
            <w:proofErr w:type="spellEnd"/>
          </w:p>
        </w:tc>
        <w:tc>
          <w:tcPr>
            <w:tcW w:w="1447" w:type="dxa"/>
          </w:tcPr>
          <w:p w:rsidR="009E5439" w:rsidRPr="000F66FF" w:rsidRDefault="009E5439" w:rsidP="0064449D">
            <w:pPr>
              <w:rPr>
                <w:sz w:val="26"/>
                <w:szCs w:val="26"/>
              </w:rPr>
            </w:pPr>
          </w:p>
        </w:tc>
        <w:tc>
          <w:tcPr>
            <w:tcW w:w="1447" w:type="dxa"/>
          </w:tcPr>
          <w:p w:rsidR="009E5439" w:rsidRPr="000F66FF" w:rsidRDefault="009E5439" w:rsidP="0064449D">
            <w:pPr>
              <w:rPr>
                <w:sz w:val="26"/>
                <w:szCs w:val="26"/>
              </w:rPr>
            </w:pPr>
          </w:p>
        </w:tc>
      </w:tr>
      <w:tr w:rsidR="009E5439" w:rsidRPr="000F66FF" w:rsidTr="009E5439">
        <w:trPr>
          <w:jc w:val="center"/>
        </w:trPr>
        <w:tc>
          <w:tcPr>
            <w:tcW w:w="648" w:type="dxa"/>
          </w:tcPr>
          <w:p w:rsidR="009E5439" w:rsidRPr="000F66FF" w:rsidRDefault="009E5439" w:rsidP="0064449D">
            <w:pPr>
              <w:rPr>
                <w:sz w:val="26"/>
                <w:szCs w:val="26"/>
              </w:rPr>
            </w:pPr>
            <w:r w:rsidRPr="000F66FF">
              <w:rPr>
                <w:sz w:val="26"/>
                <w:szCs w:val="26"/>
              </w:rPr>
              <w:t xml:space="preserve">   b.</w:t>
            </w:r>
          </w:p>
        </w:tc>
        <w:tc>
          <w:tcPr>
            <w:tcW w:w="4868" w:type="dxa"/>
          </w:tcPr>
          <w:p w:rsidR="009E5439" w:rsidRPr="000F66FF" w:rsidRDefault="009E5439" w:rsidP="0064449D">
            <w:pPr>
              <w:jc w:val="left"/>
              <w:rPr>
                <w:sz w:val="26"/>
                <w:szCs w:val="26"/>
              </w:rPr>
            </w:pPr>
            <w:r w:rsidRPr="000F66FF">
              <w:rPr>
                <w:sz w:val="26"/>
                <w:szCs w:val="26"/>
              </w:rPr>
              <w:t>Taxes and Duties</w:t>
            </w:r>
          </w:p>
        </w:tc>
        <w:tc>
          <w:tcPr>
            <w:tcW w:w="1447" w:type="dxa"/>
          </w:tcPr>
          <w:p w:rsidR="009E5439" w:rsidRPr="000F66FF" w:rsidRDefault="009E5439" w:rsidP="0064449D">
            <w:pPr>
              <w:rPr>
                <w:sz w:val="26"/>
                <w:szCs w:val="26"/>
              </w:rPr>
            </w:pPr>
          </w:p>
        </w:tc>
        <w:tc>
          <w:tcPr>
            <w:tcW w:w="1447" w:type="dxa"/>
          </w:tcPr>
          <w:p w:rsidR="009E5439" w:rsidRPr="000F66FF" w:rsidRDefault="009E5439" w:rsidP="0064449D">
            <w:pPr>
              <w:rPr>
                <w:sz w:val="26"/>
                <w:szCs w:val="26"/>
              </w:rPr>
            </w:pPr>
          </w:p>
        </w:tc>
      </w:tr>
      <w:tr w:rsidR="00955D79" w:rsidRPr="000F66FF" w:rsidTr="008B6775">
        <w:trPr>
          <w:jc w:val="center"/>
        </w:trPr>
        <w:tc>
          <w:tcPr>
            <w:tcW w:w="5516" w:type="dxa"/>
            <w:gridSpan w:val="2"/>
          </w:tcPr>
          <w:p w:rsidR="00955D79" w:rsidRPr="000F66FF" w:rsidRDefault="00955D79" w:rsidP="00955D79">
            <w:pPr>
              <w:jc w:val="right"/>
              <w:rPr>
                <w:b/>
                <w:sz w:val="26"/>
                <w:szCs w:val="26"/>
              </w:rPr>
            </w:pPr>
            <w:r w:rsidRPr="000F66FF">
              <w:rPr>
                <w:b/>
                <w:sz w:val="26"/>
                <w:szCs w:val="26"/>
              </w:rPr>
              <w:t>Total Remuneration</w:t>
            </w:r>
            <w:r w:rsidR="0008588B" w:rsidRPr="000F66FF">
              <w:rPr>
                <w:b/>
                <w:sz w:val="26"/>
                <w:szCs w:val="26"/>
              </w:rPr>
              <w:t>*</w:t>
            </w:r>
            <w:r w:rsidR="00A173FE" w:rsidRPr="000F66FF">
              <w:rPr>
                <w:b/>
                <w:sz w:val="26"/>
                <w:szCs w:val="26"/>
              </w:rPr>
              <w:t>*</w:t>
            </w:r>
          </w:p>
        </w:tc>
        <w:tc>
          <w:tcPr>
            <w:tcW w:w="1447" w:type="dxa"/>
          </w:tcPr>
          <w:p w:rsidR="00955D79" w:rsidRPr="000F66FF" w:rsidRDefault="00955D79" w:rsidP="0064449D">
            <w:pPr>
              <w:rPr>
                <w:sz w:val="26"/>
                <w:szCs w:val="26"/>
              </w:rPr>
            </w:pPr>
          </w:p>
        </w:tc>
        <w:tc>
          <w:tcPr>
            <w:tcW w:w="1447" w:type="dxa"/>
          </w:tcPr>
          <w:p w:rsidR="00955D79" w:rsidRPr="000F66FF" w:rsidRDefault="00955D79" w:rsidP="0064449D">
            <w:pPr>
              <w:rPr>
                <w:sz w:val="26"/>
                <w:szCs w:val="26"/>
              </w:rPr>
            </w:pPr>
          </w:p>
        </w:tc>
      </w:tr>
    </w:tbl>
    <w:p w:rsidR="00D8725A" w:rsidRPr="000F66FF" w:rsidRDefault="00D8725A" w:rsidP="00580C64">
      <w:pPr>
        <w:rPr>
          <w:sz w:val="26"/>
          <w:szCs w:val="26"/>
        </w:rPr>
      </w:pPr>
    </w:p>
    <w:p w:rsidR="00D8725A" w:rsidRPr="000F66FF" w:rsidRDefault="00D8725A" w:rsidP="00580C64">
      <w:pPr>
        <w:rPr>
          <w:sz w:val="26"/>
          <w:szCs w:val="26"/>
        </w:rPr>
      </w:pPr>
      <w:r w:rsidRPr="000F66FF">
        <w:rPr>
          <w:b/>
          <w:sz w:val="26"/>
          <w:szCs w:val="26"/>
        </w:rPr>
        <w:t>Total Amount of Financial Proposal</w:t>
      </w:r>
      <w:r w:rsidRPr="000F66FF">
        <w:rPr>
          <w:sz w:val="26"/>
          <w:szCs w:val="26"/>
        </w:rPr>
        <w:t>:</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Grand Total including all Taxes:</w:t>
      </w:r>
    </w:p>
    <w:p w:rsidR="00D8725A" w:rsidRPr="000F66FF" w:rsidRDefault="00D8725A" w:rsidP="00580C64">
      <w:pPr>
        <w:rPr>
          <w:sz w:val="26"/>
          <w:szCs w:val="26"/>
        </w:rPr>
      </w:pPr>
      <w:r w:rsidRPr="000F66FF">
        <w:rPr>
          <w:sz w:val="26"/>
          <w:szCs w:val="26"/>
        </w:rPr>
        <w:t>(In Figures)</w:t>
      </w:r>
    </w:p>
    <w:p w:rsidR="00D8725A" w:rsidRPr="000F66FF" w:rsidRDefault="00D8725A" w:rsidP="00580C64">
      <w:pPr>
        <w:rPr>
          <w:sz w:val="26"/>
          <w:szCs w:val="26"/>
        </w:rPr>
      </w:pPr>
      <w:r w:rsidRPr="000F66FF">
        <w:rPr>
          <w:sz w:val="26"/>
          <w:szCs w:val="26"/>
        </w:rPr>
        <w:t xml:space="preserve">(In Words) </w:t>
      </w:r>
    </w:p>
    <w:p w:rsidR="00D8725A" w:rsidRPr="000F66FF" w:rsidRDefault="00D8725A" w:rsidP="00580C64">
      <w:pPr>
        <w:rPr>
          <w:sz w:val="26"/>
          <w:szCs w:val="26"/>
        </w:rPr>
      </w:pPr>
    </w:p>
    <w:p w:rsidR="00C45996" w:rsidRPr="000F66FF" w:rsidRDefault="00C45996" w:rsidP="00C45996">
      <w:pPr>
        <w:pStyle w:val="BodyText"/>
        <w:rPr>
          <w:sz w:val="26"/>
          <w:szCs w:val="26"/>
        </w:rPr>
      </w:pPr>
    </w:p>
    <w:p w:rsidR="00C45996" w:rsidRPr="000F66FF" w:rsidRDefault="0008588B" w:rsidP="00C45996">
      <w:pPr>
        <w:pStyle w:val="BodyText"/>
        <w:rPr>
          <w:sz w:val="26"/>
          <w:szCs w:val="26"/>
        </w:rPr>
      </w:pPr>
      <w:r w:rsidRPr="000F66FF">
        <w:rPr>
          <w:sz w:val="26"/>
          <w:szCs w:val="26"/>
        </w:rPr>
        <w:t>**</w:t>
      </w:r>
      <w:r w:rsidR="00C45996" w:rsidRPr="000F66FF">
        <w:rPr>
          <w:sz w:val="26"/>
          <w:szCs w:val="26"/>
        </w:rPr>
        <w:t xml:space="preserve">Remuneration </w:t>
      </w:r>
      <w:r w:rsidR="00EF7E0A" w:rsidRPr="000F66FF">
        <w:rPr>
          <w:sz w:val="26"/>
          <w:szCs w:val="26"/>
        </w:rPr>
        <w:t xml:space="preserve">includes of the resources to be deployed. Bidder </w:t>
      </w:r>
      <w:r w:rsidR="00C45996" w:rsidRPr="000F66FF">
        <w:rPr>
          <w:sz w:val="26"/>
          <w:szCs w:val="26"/>
        </w:rPr>
        <w:t>should give details of the man-power to be deployed at site for carrying out the work</w:t>
      </w:r>
      <w:r w:rsidR="00A718B0" w:rsidRPr="000F66FF">
        <w:rPr>
          <w:sz w:val="26"/>
          <w:szCs w:val="26"/>
        </w:rPr>
        <w:t xml:space="preserve"> and their charge-out rates</w:t>
      </w:r>
      <w:r w:rsidR="00C45996" w:rsidRPr="000F66FF">
        <w:rPr>
          <w:sz w:val="26"/>
          <w:szCs w:val="26"/>
        </w:rPr>
        <w:t xml:space="preserve">. The same is to be filled in the format as suggested in </w:t>
      </w:r>
      <w:r w:rsidR="00C45996" w:rsidRPr="000F66FF">
        <w:rPr>
          <w:b/>
          <w:sz w:val="26"/>
          <w:szCs w:val="26"/>
        </w:rPr>
        <w:t>6C</w:t>
      </w:r>
      <w:r w:rsidR="00C45996" w:rsidRPr="000F66FF">
        <w:rPr>
          <w:sz w:val="26"/>
          <w:szCs w:val="26"/>
        </w:rPr>
        <w:t xml:space="preserve">. In case the department seeks to carry out any additional work apart from the scope of work with the resources proposed in the RFP, the bidder is supposed to provide the same at a rate not more than that mentioned in </w:t>
      </w:r>
      <w:r w:rsidR="00C45996" w:rsidRPr="000F66FF">
        <w:rPr>
          <w:b/>
          <w:sz w:val="26"/>
          <w:szCs w:val="26"/>
        </w:rPr>
        <w:t>6C</w:t>
      </w:r>
      <w:r w:rsidR="00C45996" w:rsidRPr="000F66FF">
        <w:rPr>
          <w:sz w:val="26"/>
          <w:szCs w:val="26"/>
        </w:rPr>
        <w:t xml:space="preserve">. </w:t>
      </w:r>
    </w:p>
    <w:p w:rsidR="00C45996" w:rsidRPr="000F66FF" w:rsidRDefault="00C45996" w:rsidP="00C45996">
      <w:pPr>
        <w:pStyle w:val="BodyText"/>
        <w:tabs>
          <w:tab w:val="left" w:pos="720"/>
        </w:tabs>
        <w:spacing w:after="0"/>
        <w:rPr>
          <w:i/>
          <w:strike/>
          <w:sz w:val="26"/>
          <w:szCs w:val="26"/>
        </w:rPr>
      </w:pPr>
    </w:p>
    <w:p w:rsidR="00D8725A" w:rsidRPr="000F66FF" w:rsidRDefault="00D8725A" w:rsidP="00580C64">
      <w:pPr>
        <w:pStyle w:val="BodyText"/>
        <w:tabs>
          <w:tab w:val="left" w:pos="720"/>
        </w:tabs>
        <w:spacing w:after="0"/>
        <w:ind w:left="720" w:hanging="720"/>
        <w:jc w:val="left"/>
        <w:rPr>
          <w:i/>
          <w:sz w:val="26"/>
          <w:szCs w:val="26"/>
        </w:rPr>
      </w:pPr>
    </w:p>
    <w:p w:rsidR="00D8725A" w:rsidRPr="000F66FF" w:rsidRDefault="00D8725A" w:rsidP="00580C64">
      <w:pPr>
        <w:jc w:val="center"/>
        <w:outlineLvl w:val="0"/>
        <w:rPr>
          <w:b/>
          <w:smallCaps/>
          <w:sz w:val="26"/>
          <w:szCs w:val="26"/>
          <w:u w:val="single"/>
        </w:rPr>
      </w:pPr>
      <w:r w:rsidRPr="000F66FF">
        <w:rPr>
          <w:b/>
          <w:sz w:val="26"/>
          <w:szCs w:val="26"/>
        </w:rPr>
        <w:br w:type="page"/>
      </w:r>
      <w:r w:rsidR="001D0555" w:rsidRPr="000F66FF">
        <w:rPr>
          <w:b/>
          <w:sz w:val="26"/>
          <w:szCs w:val="26"/>
        </w:rPr>
        <w:lastRenderedPageBreak/>
        <w:t>6C</w:t>
      </w:r>
      <w:r w:rsidRPr="000F66FF">
        <w:rPr>
          <w:b/>
          <w:sz w:val="26"/>
          <w:szCs w:val="26"/>
        </w:rPr>
        <w:t>. Break</w:t>
      </w:r>
      <w:r w:rsidR="00CC7D70" w:rsidRPr="000F66FF">
        <w:rPr>
          <w:b/>
          <w:sz w:val="26"/>
          <w:szCs w:val="26"/>
        </w:rPr>
        <w:t>-up</w:t>
      </w:r>
      <w:r w:rsidRPr="000F66FF">
        <w:rPr>
          <w:b/>
          <w:sz w:val="26"/>
          <w:szCs w:val="26"/>
        </w:rPr>
        <w:t xml:space="preserve"> of Remuneration per Activity</w:t>
      </w:r>
    </w:p>
    <w:p w:rsidR="00D8725A" w:rsidRPr="000F66FF" w:rsidRDefault="00D8725A" w:rsidP="00580C64">
      <w:pPr>
        <w:pStyle w:val="BodyText"/>
        <w:spacing w:after="0"/>
        <w:rPr>
          <w:sz w:val="26"/>
          <w:szCs w:val="26"/>
        </w:rPr>
      </w:pPr>
    </w:p>
    <w:p w:rsidR="00D8725A" w:rsidRPr="000F66FF" w:rsidRDefault="00D8725A" w:rsidP="00580C64">
      <w:pPr>
        <w:pStyle w:val="BodyText"/>
        <w:spacing w:after="0"/>
        <w:rPr>
          <w:sz w:val="26"/>
          <w:szCs w:val="26"/>
        </w:rPr>
      </w:pPr>
    </w:p>
    <w:p w:rsidR="00D8725A" w:rsidRPr="000F66FF" w:rsidRDefault="00D8725A" w:rsidP="00580C64">
      <w:pPr>
        <w:pStyle w:val="BodyText"/>
        <w:spacing w:after="0"/>
        <w:jc w:val="center"/>
        <w:rPr>
          <w:sz w:val="26"/>
          <w:szCs w:val="26"/>
        </w:rPr>
      </w:pPr>
      <w:r w:rsidRPr="000F66FF">
        <w:rPr>
          <w:sz w:val="26"/>
          <w:szCs w:val="26"/>
        </w:rPr>
        <w:t>Activity No.: ________________</w:t>
      </w:r>
      <w:r w:rsidRPr="000F66FF">
        <w:rPr>
          <w:sz w:val="26"/>
          <w:szCs w:val="26"/>
        </w:rPr>
        <w:tab/>
        <w:t>Name: _______________________________</w:t>
      </w:r>
    </w:p>
    <w:p w:rsidR="00D8725A" w:rsidRPr="000F66FF" w:rsidRDefault="00D8725A" w:rsidP="00580C64">
      <w:pPr>
        <w:pStyle w:val="BodyText"/>
        <w:spacing w:after="0"/>
        <w:jc w:val="left"/>
        <w:rPr>
          <w:sz w:val="26"/>
          <w:szCs w:val="26"/>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170"/>
        <w:gridCol w:w="3420"/>
        <w:gridCol w:w="1350"/>
        <w:gridCol w:w="1530"/>
        <w:gridCol w:w="1710"/>
      </w:tblGrid>
      <w:tr w:rsidR="00222ACC" w:rsidRPr="000F66FF" w:rsidTr="00222ACC">
        <w:tc>
          <w:tcPr>
            <w:tcW w:w="648" w:type="dxa"/>
          </w:tcPr>
          <w:p w:rsidR="00222ACC" w:rsidRPr="000F66FF" w:rsidRDefault="00222ACC" w:rsidP="00580C64">
            <w:pPr>
              <w:pStyle w:val="BodyText"/>
              <w:spacing w:after="0"/>
              <w:jc w:val="center"/>
              <w:rPr>
                <w:b/>
                <w:sz w:val="26"/>
                <w:szCs w:val="26"/>
              </w:rPr>
            </w:pPr>
            <w:proofErr w:type="spellStart"/>
            <w:r w:rsidRPr="000F66FF">
              <w:rPr>
                <w:b/>
                <w:sz w:val="26"/>
                <w:szCs w:val="26"/>
              </w:rPr>
              <w:t>Sl.No</w:t>
            </w:r>
            <w:proofErr w:type="spellEnd"/>
            <w:r w:rsidRPr="000F66FF">
              <w:rPr>
                <w:b/>
                <w:sz w:val="26"/>
                <w:szCs w:val="26"/>
              </w:rPr>
              <w:t>.</w:t>
            </w:r>
          </w:p>
        </w:tc>
        <w:tc>
          <w:tcPr>
            <w:tcW w:w="1170" w:type="dxa"/>
          </w:tcPr>
          <w:p w:rsidR="00222ACC" w:rsidRPr="000F66FF" w:rsidRDefault="00222ACC" w:rsidP="00580C64">
            <w:pPr>
              <w:pStyle w:val="BodyText"/>
              <w:spacing w:after="0"/>
              <w:jc w:val="center"/>
              <w:rPr>
                <w:b/>
                <w:sz w:val="26"/>
                <w:szCs w:val="26"/>
              </w:rPr>
            </w:pPr>
            <w:r w:rsidRPr="000F66FF">
              <w:rPr>
                <w:b/>
                <w:sz w:val="26"/>
                <w:szCs w:val="26"/>
              </w:rPr>
              <w:t>Names</w:t>
            </w:r>
          </w:p>
        </w:tc>
        <w:tc>
          <w:tcPr>
            <w:tcW w:w="3420" w:type="dxa"/>
          </w:tcPr>
          <w:p w:rsidR="00222ACC" w:rsidRPr="000F66FF" w:rsidRDefault="00222ACC" w:rsidP="00580C64">
            <w:pPr>
              <w:pStyle w:val="BodyText"/>
              <w:spacing w:after="0"/>
              <w:jc w:val="center"/>
              <w:rPr>
                <w:b/>
                <w:sz w:val="26"/>
                <w:szCs w:val="26"/>
              </w:rPr>
            </w:pPr>
            <w:r w:rsidRPr="000F66FF">
              <w:rPr>
                <w:b/>
                <w:sz w:val="26"/>
                <w:szCs w:val="26"/>
              </w:rPr>
              <w:t>Position</w:t>
            </w:r>
          </w:p>
        </w:tc>
        <w:tc>
          <w:tcPr>
            <w:tcW w:w="1350" w:type="dxa"/>
          </w:tcPr>
          <w:p w:rsidR="00222ACC" w:rsidRPr="000F66FF" w:rsidRDefault="00222ACC" w:rsidP="00580C64">
            <w:pPr>
              <w:pStyle w:val="BodyText"/>
              <w:spacing w:after="0"/>
              <w:jc w:val="center"/>
              <w:rPr>
                <w:b/>
                <w:sz w:val="26"/>
                <w:szCs w:val="26"/>
              </w:rPr>
            </w:pPr>
            <w:r w:rsidRPr="000F66FF">
              <w:rPr>
                <w:b/>
                <w:sz w:val="26"/>
                <w:szCs w:val="26"/>
              </w:rPr>
              <w:t>Number of resources</w:t>
            </w:r>
          </w:p>
        </w:tc>
        <w:tc>
          <w:tcPr>
            <w:tcW w:w="1530" w:type="dxa"/>
          </w:tcPr>
          <w:p w:rsidR="00222ACC" w:rsidRPr="000F66FF" w:rsidRDefault="00222ACC" w:rsidP="00580C64">
            <w:pPr>
              <w:pStyle w:val="BodyText"/>
              <w:spacing w:after="0"/>
              <w:jc w:val="center"/>
              <w:rPr>
                <w:b/>
                <w:sz w:val="26"/>
                <w:szCs w:val="26"/>
              </w:rPr>
            </w:pPr>
            <w:r w:rsidRPr="000F66FF">
              <w:rPr>
                <w:b/>
                <w:sz w:val="26"/>
                <w:szCs w:val="26"/>
              </w:rPr>
              <w:t>Unit rate</w:t>
            </w:r>
          </w:p>
        </w:tc>
        <w:tc>
          <w:tcPr>
            <w:tcW w:w="1710" w:type="dxa"/>
          </w:tcPr>
          <w:p w:rsidR="00222ACC" w:rsidRPr="000F66FF" w:rsidRDefault="00222ACC" w:rsidP="00580C64">
            <w:pPr>
              <w:pStyle w:val="BodyText"/>
              <w:spacing w:after="0"/>
              <w:jc w:val="center"/>
              <w:rPr>
                <w:b/>
                <w:sz w:val="26"/>
                <w:szCs w:val="26"/>
              </w:rPr>
            </w:pPr>
            <w:r w:rsidRPr="000F66FF">
              <w:rPr>
                <w:b/>
                <w:sz w:val="26"/>
                <w:szCs w:val="26"/>
              </w:rPr>
              <w:t>Amount</w:t>
            </w:r>
          </w:p>
          <w:p w:rsidR="00222ACC" w:rsidRPr="000F66FF" w:rsidRDefault="00222ACC" w:rsidP="00580C64">
            <w:pPr>
              <w:pStyle w:val="BodyText"/>
              <w:spacing w:after="0"/>
              <w:jc w:val="center"/>
              <w:rPr>
                <w:b/>
                <w:sz w:val="26"/>
                <w:szCs w:val="26"/>
              </w:rPr>
            </w:pPr>
            <w:r w:rsidRPr="000F66FF">
              <w:rPr>
                <w:b/>
                <w:sz w:val="26"/>
                <w:szCs w:val="26"/>
              </w:rPr>
              <w:t>(</w:t>
            </w:r>
            <w:proofErr w:type="gramStart"/>
            <w:r w:rsidRPr="000F66FF">
              <w:rPr>
                <w:b/>
                <w:sz w:val="26"/>
                <w:szCs w:val="26"/>
              </w:rPr>
              <w:t>in</w:t>
            </w:r>
            <w:proofErr w:type="gramEnd"/>
            <w:r w:rsidRPr="000F66FF">
              <w:rPr>
                <w:b/>
                <w:sz w:val="26"/>
                <w:szCs w:val="26"/>
              </w:rPr>
              <w:t xml:space="preserve"> Rs.)</w:t>
            </w:r>
          </w:p>
        </w:tc>
      </w:tr>
      <w:tr w:rsidR="00222ACC" w:rsidRPr="000F66FF" w:rsidTr="00222ACC">
        <w:tc>
          <w:tcPr>
            <w:tcW w:w="648" w:type="dxa"/>
          </w:tcPr>
          <w:p w:rsidR="00222ACC" w:rsidRPr="000F66FF" w:rsidRDefault="00222ACC" w:rsidP="00580C64">
            <w:pPr>
              <w:pStyle w:val="BodyText"/>
              <w:spacing w:after="0"/>
              <w:jc w:val="left"/>
              <w:rPr>
                <w:sz w:val="26"/>
                <w:szCs w:val="26"/>
              </w:rPr>
            </w:pPr>
          </w:p>
        </w:tc>
        <w:tc>
          <w:tcPr>
            <w:tcW w:w="1170" w:type="dxa"/>
          </w:tcPr>
          <w:p w:rsidR="00222ACC" w:rsidRPr="000F66FF" w:rsidRDefault="00222ACC" w:rsidP="00580C64">
            <w:pPr>
              <w:pStyle w:val="BodyText"/>
              <w:spacing w:after="0"/>
              <w:jc w:val="left"/>
              <w:rPr>
                <w:sz w:val="26"/>
                <w:szCs w:val="26"/>
              </w:rPr>
            </w:pPr>
          </w:p>
          <w:p w:rsidR="00222ACC" w:rsidRPr="000F66FF" w:rsidRDefault="00222ACC" w:rsidP="00580C64">
            <w:pPr>
              <w:pStyle w:val="BodyText"/>
              <w:spacing w:after="0"/>
              <w:jc w:val="left"/>
              <w:rPr>
                <w:sz w:val="26"/>
                <w:szCs w:val="26"/>
              </w:rPr>
            </w:pPr>
            <w:r w:rsidRPr="000F66FF">
              <w:rPr>
                <w:sz w:val="26"/>
                <w:szCs w:val="26"/>
              </w:rPr>
              <w:t>Regular Staff</w:t>
            </w:r>
          </w:p>
        </w:tc>
        <w:tc>
          <w:tcPr>
            <w:tcW w:w="3420" w:type="dxa"/>
          </w:tcPr>
          <w:p w:rsidR="00222ACC" w:rsidRPr="000F66FF" w:rsidRDefault="00222ACC" w:rsidP="00580C64">
            <w:pPr>
              <w:pStyle w:val="BodyText"/>
              <w:spacing w:after="0"/>
              <w:jc w:val="left"/>
              <w:rPr>
                <w:sz w:val="26"/>
                <w:szCs w:val="26"/>
              </w:rPr>
            </w:pPr>
          </w:p>
        </w:tc>
        <w:tc>
          <w:tcPr>
            <w:tcW w:w="1350" w:type="dxa"/>
          </w:tcPr>
          <w:p w:rsidR="00222ACC" w:rsidRPr="000F66FF" w:rsidRDefault="00222ACC" w:rsidP="00580C64">
            <w:pPr>
              <w:pStyle w:val="BodyText"/>
              <w:spacing w:after="0"/>
              <w:jc w:val="left"/>
              <w:rPr>
                <w:sz w:val="26"/>
                <w:szCs w:val="26"/>
              </w:rPr>
            </w:pPr>
          </w:p>
        </w:tc>
        <w:tc>
          <w:tcPr>
            <w:tcW w:w="1530" w:type="dxa"/>
          </w:tcPr>
          <w:p w:rsidR="00222ACC" w:rsidRPr="000F66FF" w:rsidRDefault="00222ACC" w:rsidP="00580C64">
            <w:pPr>
              <w:pStyle w:val="BodyText"/>
              <w:spacing w:after="0"/>
              <w:jc w:val="left"/>
              <w:rPr>
                <w:sz w:val="26"/>
                <w:szCs w:val="26"/>
              </w:rPr>
            </w:pPr>
          </w:p>
        </w:tc>
        <w:tc>
          <w:tcPr>
            <w:tcW w:w="1710" w:type="dxa"/>
          </w:tcPr>
          <w:p w:rsidR="00222ACC" w:rsidRPr="000F66FF" w:rsidRDefault="00222ACC" w:rsidP="00580C64">
            <w:pPr>
              <w:pStyle w:val="BodyText"/>
              <w:spacing w:after="0"/>
              <w:jc w:val="left"/>
              <w:rPr>
                <w:sz w:val="26"/>
                <w:szCs w:val="26"/>
              </w:rPr>
            </w:pPr>
          </w:p>
        </w:tc>
      </w:tr>
      <w:tr w:rsidR="00222ACC" w:rsidRPr="000F66FF" w:rsidTr="00222ACC">
        <w:tc>
          <w:tcPr>
            <w:tcW w:w="648" w:type="dxa"/>
          </w:tcPr>
          <w:p w:rsidR="00222ACC" w:rsidRPr="000F66FF" w:rsidRDefault="00222ACC" w:rsidP="00580C64">
            <w:pPr>
              <w:pStyle w:val="BodyText"/>
              <w:spacing w:after="0"/>
              <w:jc w:val="left"/>
              <w:rPr>
                <w:sz w:val="26"/>
                <w:szCs w:val="26"/>
              </w:rPr>
            </w:pPr>
          </w:p>
        </w:tc>
        <w:tc>
          <w:tcPr>
            <w:tcW w:w="1170" w:type="dxa"/>
          </w:tcPr>
          <w:p w:rsidR="00222ACC" w:rsidRPr="000F66FF" w:rsidRDefault="00222ACC" w:rsidP="00580C64">
            <w:pPr>
              <w:pStyle w:val="BodyText"/>
              <w:spacing w:after="0"/>
              <w:jc w:val="left"/>
              <w:rPr>
                <w:sz w:val="26"/>
                <w:szCs w:val="26"/>
              </w:rPr>
            </w:pPr>
          </w:p>
        </w:tc>
        <w:tc>
          <w:tcPr>
            <w:tcW w:w="3420" w:type="dxa"/>
          </w:tcPr>
          <w:p w:rsidR="00222ACC" w:rsidRPr="000F66FF" w:rsidRDefault="00222ACC" w:rsidP="00580C64">
            <w:pPr>
              <w:pStyle w:val="BodyText"/>
              <w:spacing w:after="0"/>
              <w:jc w:val="left"/>
              <w:rPr>
                <w:sz w:val="26"/>
                <w:szCs w:val="26"/>
              </w:rPr>
            </w:pPr>
            <w:r w:rsidRPr="000F66FF">
              <w:rPr>
                <w:sz w:val="26"/>
                <w:szCs w:val="26"/>
              </w:rPr>
              <w:t>Team Leader/Urban Planner</w:t>
            </w:r>
          </w:p>
        </w:tc>
        <w:tc>
          <w:tcPr>
            <w:tcW w:w="1350" w:type="dxa"/>
          </w:tcPr>
          <w:p w:rsidR="00222ACC" w:rsidRPr="000F66FF" w:rsidRDefault="00222ACC" w:rsidP="00580C64">
            <w:pPr>
              <w:pStyle w:val="BodyText"/>
              <w:spacing w:after="0"/>
              <w:jc w:val="left"/>
              <w:rPr>
                <w:sz w:val="26"/>
                <w:szCs w:val="26"/>
              </w:rPr>
            </w:pPr>
          </w:p>
        </w:tc>
        <w:tc>
          <w:tcPr>
            <w:tcW w:w="1530" w:type="dxa"/>
          </w:tcPr>
          <w:p w:rsidR="00222ACC" w:rsidRPr="000F66FF" w:rsidRDefault="00222ACC" w:rsidP="00580C64">
            <w:pPr>
              <w:pStyle w:val="BodyText"/>
              <w:spacing w:after="0"/>
              <w:jc w:val="left"/>
              <w:rPr>
                <w:sz w:val="26"/>
                <w:szCs w:val="26"/>
              </w:rPr>
            </w:pPr>
          </w:p>
        </w:tc>
        <w:tc>
          <w:tcPr>
            <w:tcW w:w="1710" w:type="dxa"/>
          </w:tcPr>
          <w:p w:rsidR="00222ACC" w:rsidRPr="000F66FF" w:rsidRDefault="00222ACC" w:rsidP="00580C64">
            <w:pPr>
              <w:pStyle w:val="BodyText"/>
              <w:spacing w:after="0"/>
              <w:jc w:val="left"/>
              <w:rPr>
                <w:sz w:val="26"/>
                <w:szCs w:val="26"/>
              </w:rPr>
            </w:pPr>
          </w:p>
        </w:tc>
      </w:tr>
      <w:tr w:rsidR="00222ACC" w:rsidRPr="000F66FF" w:rsidTr="00222ACC">
        <w:tc>
          <w:tcPr>
            <w:tcW w:w="648" w:type="dxa"/>
          </w:tcPr>
          <w:p w:rsidR="00222ACC" w:rsidRPr="000F66FF" w:rsidRDefault="00222ACC" w:rsidP="00580C64">
            <w:pPr>
              <w:pStyle w:val="BodyText"/>
              <w:spacing w:after="0"/>
              <w:jc w:val="left"/>
              <w:rPr>
                <w:sz w:val="26"/>
                <w:szCs w:val="26"/>
              </w:rPr>
            </w:pPr>
          </w:p>
        </w:tc>
        <w:tc>
          <w:tcPr>
            <w:tcW w:w="1170" w:type="dxa"/>
          </w:tcPr>
          <w:p w:rsidR="00222ACC" w:rsidRPr="000F66FF" w:rsidRDefault="00222ACC" w:rsidP="00580C64">
            <w:pPr>
              <w:pStyle w:val="BodyText"/>
              <w:spacing w:after="0"/>
              <w:jc w:val="left"/>
              <w:rPr>
                <w:sz w:val="26"/>
                <w:szCs w:val="26"/>
              </w:rPr>
            </w:pPr>
          </w:p>
        </w:tc>
        <w:tc>
          <w:tcPr>
            <w:tcW w:w="3420" w:type="dxa"/>
          </w:tcPr>
          <w:p w:rsidR="00222ACC" w:rsidRPr="000F66FF" w:rsidRDefault="00222ACC" w:rsidP="00580C64">
            <w:pPr>
              <w:pStyle w:val="BodyText"/>
              <w:spacing w:after="0"/>
              <w:jc w:val="left"/>
              <w:rPr>
                <w:sz w:val="26"/>
                <w:szCs w:val="26"/>
              </w:rPr>
            </w:pPr>
            <w:r w:rsidRPr="000F66FF">
              <w:rPr>
                <w:sz w:val="26"/>
                <w:szCs w:val="26"/>
              </w:rPr>
              <w:t xml:space="preserve">GIS Expert        </w:t>
            </w:r>
          </w:p>
        </w:tc>
        <w:tc>
          <w:tcPr>
            <w:tcW w:w="1350" w:type="dxa"/>
          </w:tcPr>
          <w:p w:rsidR="00222ACC" w:rsidRPr="000F66FF" w:rsidRDefault="00222ACC" w:rsidP="00580C64">
            <w:pPr>
              <w:pStyle w:val="BodyText"/>
              <w:spacing w:after="0"/>
              <w:jc w:val="left"/>
              <w:rPr>
                <w:sz w:val="26"/>
                <w:szCs w:val="26"/>
              </w:rPr>
            </w:pPr>
          </w:p>
        </w:tc>
        <w:tc>
          <w:tcPr>
            <w:tcW w:w="1530" w:type="dxa"/>
          </w:tcPr>
          <w:p w:rsidR="00222ACC" w:rsidRPr="000F66FF" w:rsidRDefault="00222ACC" w:rsidP="00580C64">
            <w:pPr>
              <w:pStyle w:val="BodyText"/>
              <w:spacing w:after="0"/>
              <w:jc w:val="left"/>
              <w:rPr>
                <w:sz w:val="26"/>
                <w:szCs w:val="26"/>
              </w:rPr>
            </w:pPr>
          </w:p>
        </w:tc>
        <w:tc>
          <w:tcPr>
            <w:tcW w:w="1710" w:type="dxa"/>
          </w:tcPr>
          <w:p w:rsidR="00222ACC" w:rsidRPr="000F66FF" w:rsidRDefault="00222ACC" w:rsidP="00580C64">
            <w:pPr>
              <w:pStyle w:val="BodyText"/>
              <w:spacing w:after="0"/>
              <w:jc w:val="left"/>
              <w:rPr>
                <w:sz w:val="26"/>
                <w:szCs w:val="26"/>
              </w:rPr>
            </w:pPr>
          </w:p>
        </w:tc>
      </w:tr>
      <w:tr w:rsidR="00222ACC" w:rsidRPr="000F66FF" w:rsidTr="00222ACC">
        <w:tc>
          <w:tcPr>
            <w:tcW w:w="648" w:type="dxa"/>
          </w:tcPr>
          <w:p w:rsidR="00222ACC" w:rsidRPr="000F66FF" w:rsidRDefault="00222ACC" w:rsidP="00580C64">
            <w:pPr>
              <w:pStyle w:val="BodyText"/>
              <w:spacing w:after="0"/>
              <w:jc w:val="left"/>
              <w:rPr>
                <w:sz w:val="26"/>
                <w:szCs w:val="26"/>
              </w:rPr>
            </w:pPr>
          </w:p>
        </w:tc>
        <w:tc>
          <w:tcPr>
            <w:tcW w:w="1170" w:type="dxa"/>
          </w:tcPr>
          <w:p w:rsidR="00222ACC" w:rsidRPr="000F66FF" w:rsidRDefault="00222ACC" w:rsidP="00580C64">
            <w:pPr>
              <w:pStyle w:val="BodyText"/>
              <w:spacing w:after="0"/>
              <w:jc w:val="left"/>
              <w:rPr>
                <w:sz w:val="26"/>
                <w:szCs w:val="26"/>
              </w:rPr>
            </w:pPr>
          </w:p>
        </w:tc>
        <w:tc>
          <w:tcPr>
            <w:tcW w:w="3420" w:type="dxa"/>
          </w:tcPr>
          <w:p w:rsidR="00222ACC" w:rsidRPr="000F66FF" w:rsidRDefault="00222ACC" w:rsidP="009D5F0A">
            <w:pPr>
              <w:suppressAutoHyphens w:val="0"/>
              <w:autoSpaceDE w:val="0"/>
              <w:autoSpaceDN w:val="0"/>
              <w:adjustRightInd w:val="0"/>
              <w:jc w:val="left"/>
              <w:rPr>
                <w:sz w:val="26"/>
                <w:szCs w:val="26"/>
                <w:lang w:bidi="hi-IN"/>
              </w:rPr>
            </w:pPr>
            <w:r w:rsidRPr="000F66FF">
              <w:rPr>
                <w:sz w:val="26"/>
                <w:szCs w:val="26"/>
                <w:lang w:bidi="hi-IN"/>
              </w:rPr>
              <w:t>Transport Planner</w:t>
            </w:r>
          </w:p>
        </w:tc>
        <w:tc>
          <w:tcPr>
            <w:tcW w:w="1350" w:type="dxa"/>
          </w:tcPr>
          <w:p w:rsidR="00222ACC" w:rsidRPr="000F66FF" w:rsidRDefault="00222ACC" w:rsidP="00580C64">
            <w:pPr>
              <w:pStyle w:val="BodyText"/>
              <w:spacing w:after="0"/>
              <w:jc w:val="left"/>
              <w:rPr>
                <w:sz w:val="26"/>
                <w:szCs w:val="26"/>
              </w:rPr>
            </w:pPr>
          </w:p>
        </w:tc>
        <w:tc>
          <w:tcPr>
            <w:tcW w:w="1530" w:type="dxa"/>
          </w:tcPr>
          <w:p w:rsidR="00222ACC" w:rsidRPr="000F66FF" w:rsidRDefault="00222ACC" w:rsidP="00580C64">
            <w:pPr>
              <w:pStyle w:val="BodyText"/>
              <w:spacing w:after="0"/>
              <w:jc w:val="left"/>
              <w:rPr>
                <w:sz w:val="26"/>
                <w:szCs w:val="26"/>
              </w:rPr>
            </w:pPr>
          </w:p>
        </w:tc>
        <w:tc>
          <w:tcPr>
            <w:tcW w:w="1710" w:type="dxa"/>
          </w:tcPr>
          <w:p w:rsidR="00222ACC" w:rsidRPr="000F66FF" w:rsidRDefault="00222ACC" w:rsidP="00580C64">
            <w:pPr>
              <w:pStyle w:val="BodyText"/>
              <w:spacing w:after="0"/>
              <w:jc w:val="left"/>
              <w:rPr>
                <w:sz w:val="26"/>
                <w:szCs w:val="26"/>
              </w:rPr>
            </w:pPr>
          </w:p>
        </w:tc>
      </w:tr>
      <w:tr w:rsidR="00222ACC" w:rsidRPr="000F66FF" w:rsidTr="00222ACC">
        <w:tc>
          <w:tcPr>
            <w:tcW w:w="648" w:type="dxa"/>
          </w:tcPr>
          <w:p w:rsidR="00222ACC" w:rsidRPr="000F66FF" w:rsidRDefault="00222ACC" w:rsidP="00580C64">
            <w:pPr>
              <w:pStyle w:val="BodyText"/>
              <w:spacing w:after="0"/>
              <w:jc w:val="left"/>
              <w:rPr>
                <w:sz w:val="26"/>
                <w:szCs w:val="26"/>
              </w:rPr>
            </w:pPr>
          </w:p>
        </w:tc>
        <w:tc>
          <w:tcPr>
            <w:tcW w:w="1170" w:type="dxa"/>
          </w:tcPr>
          <w:p w:rsidR="00222ACC" w:rsidRPr="000F66FF" w:rsidRDefault="00222ACC" w:rsidP="00580C64">
            <w:pPr>
              <w:pStyle w:val="BodyText"/>
              <w:spacing w:after="0"/>
              <w:jc w:val="left"/>
              <w:rPr>
                <w:sz w:val="26"/>
                <w:szCs w:val="26"/>
              </w:rPr>
            </w:pPr>
          </w:p>
        </w:tc>
        <w:tc>
          <w:tcPr>
            <w:tcW w:w="3420" w:type="dxa"/>
          </w:tcPr>
          <w:p w:rsidR="00222ACC" w:rsidRPr="000F66FF" w:rsidRDefault="00222ACC" w:rsidP="009D5F0A">
            <w:pPr>
              <w:tabs>
                <w:tab w:val="center" w:pos="6840"/>
              </w:tabs>
              <w:rPr>
                <w:sz w:val="26"/>
                <w:szCs w:val="26"/>
              </w:rPr>
            </w:pPr>
            <w:r w:rsidRPr="000F66FF">
              <w:rPr>
                <w:sz w:val="26"/>
                <w:szCs w:val="26"/>
              </w:rPr>
              <w:t>Socio-economic Expert</w:t>
            </w:r>
          </w:p>
        </w:tc>
        <w:tc>
          <w:tcPr>
            <w:tcW w:w="1350" w:type="dxa"/>
          </w:tcPr>
          <w:p w:rsidR="00222ACC" w:rsidRPr="000F66FF" w:rsidRDefault="00222ACC" w:rsidP="00580C64">
            <w:pPr>
              <w:pStyle w:val="BodyText"/>
              <w:spacing w:after="0"/>
              <w:jc w:val="left"/>
              <w:rPr>
                <w:sz w:val="26"/>
                <w:szCs w:val="26"/>
              </w:rPr>
            </w:pPr>
          </w:p>
        </w:tc>
        <w:tc>
          <w:tcPr>
            <w:tcW w:w="1530" w:type="dxa"/>
          </w:tcPr>
          <w:p w:rsidR="00222ACC" w:rsidRPr="000F66FF" w:rsidRDefault="00222ACC" w:rsidP="00580C64">
            <w:pPr>
              <w:pStyle w:val="BodyText"/>
              <w:spacing w:after="0"/>
              <w:jc w:val="left"/>
              <w:rPr>
                <w:sz w:val="26"/>
                <w:szCs w:val="26"/>
              </w:rPr>
            </w:pPr>
          </w:p>
        </w:tc>
        <w:tc>
          <w:tcPr>
            <w:tcW w:w="1710" w:type="dxa"/>
          </w:tcPr>
          <w:p w:rsidR="00222ACC" w:rsidRPr="000F66FF" w:rsidRDefault="00222ACC" w:rsidP="00580C64">
            <w:pPr>
              <w:pStyle w:val="BodyText"/>
              <w:spacing w:after="0"/>
              <w:jc w:val="left"/>
              <w:rPr>
                <w:sz w:val="26"/>
                <w:szCs w:val="26"/>
              </w:rPr>
            </w:pPr>
          </w:p>
        </w:tc>
      </w:tr>
      <w:tr w:rsidR="00222ACC" w:rsidRPr="000F66FF" w:rsidTr="00222ACC">
        <w:tc>
          <w:tcPr>
            <w:tcW w:w="648" w:type="dxa"/>
          </w:tcPr>
          <w:p w:rsidR="00222ACC" w:rsidRPr="000F66FF" w:rsidRDefault="00222ACC" w:rsidP="00580C64">
            <w:pPr>
              <w:pStyle w:val="BodyText"/>
              <w:spacing w:after="0"/>
              <w:jc w:val="left"/>
              <w:rPr>
                <w:b/>
                <w:sz w:val="26"/>
                <w:szCs w:val="26"/>
              </w:rPr>
            </w:pPr>
          </w:p>
        </w:tc>
        <w:tc>
          <w:tcPr>
            <w:tcW w:w="1170" w:type="dxa"/>
          </w:tcPr>
          <w:p w:rsidR="00222ACC" w:rsidRPr="000F66FF" w:rsidRDefault="00222ACC" w:rsidP="00580C64">
            <w:pPr>
              <w:pStyle w:val="BodyText"/>
              <w:spacing w:after="0"/>
              <w:jc w:val="left"/>
              <w:rPr>
                <w:b/>
                <w:sz w:val="26"/>
                <w:szCs w:val="26"/>
              </w:rPr>
            </w:pPr>
          </w:p>
        </w:tc>
        <w:tc>
          <w:tcPr>
            <w:tcW w:w="3420" w:type="dxa"/>
          </w:tcPr>
          <w:p w:rsidR="00222ACC" w:rsidRPr="000F66FF" w:rsidRDefault="00222ACC" w:rsidP="00580C64">
            <w:pPr>
              <w:pStyle w:val="BodyText"/>
              <w:spacing w:after="0"/>
              <w:jc w:val="left"/>
              <w:rPr>
                <w:sz w:val="26"/>
                <w:szCs w:val="26"/>
              </w:rPr>
            </w:pPr>
            <w:r w:rsidRPr="000F66FF">
              <w:rPr>
                <w:sz w:val="26"/>
                <w:szCs w:val="26"/>
              </w:rPr>
              <w:t>Urban infrastructure Expert</w:t>
            </w:r>
          </w:p>
        </w:tc>
        <w:tc>
          <w:tcPr>
            <w:tcW w:w="1350" w:type="dxa"/>
          </w:tcPr>
          <w:p w:rsidR="00222ACC" w:rsidRPr="000F66FF" w:rsidRDefault="00222ACC" w:rsidP="00580C64">
            <w:pPr>
              <w:pStyle w:val="BodyText"/>
              <w:spacing w:after="0"/>
              <w:jc w:val="left"/>
              <w:rPr>
                <w:b/>
                <w:sz w:val="26"/>
                <w:szCs w:val="26"/>
              </w:rPr>
            </w:pPr>
          </w:p>
        </w:tc>
        <w:tc>
          <w:tcPr>
            <w:tcW w:w="1530" w:type="dxa"/>
          </w:tcPr>
          <w:p w:rsidR="00222ACC" w:rsidRPr="000F66FF" w:rsidRDefault="00222ACC" w:rsidP="00580C64">
            <w:pPr>
              <w:pStyle w:val="BodyText"/>
              <w:spacing w:after="0"/>
              <w:jc w:val="left"/>
              <w:rPr>
                <w:b/>
                <w:sz w:val="26"/>
                <w:szCs w:val="26"/>
              </w:rPr>
            </w:pPr>
          </w:p>
        </w:tc>
        <w:tc>
          <w:tcPr>
            <w:tcW w:w="1710" w:type="dxa"/>
          </w:tcPr>
          <w:p w:rsidR="00222ACC" w:rsidRPr="000F66FF" w:rsidRDefault="00222ACC" w:rsidP="00580C64">
            <w:pPr>
              <w:pStyle w:val="BodyText"/>
              <w:spacing w:after="0"/>
              <w:jc w:val="left"/>
              <w:rPr>
                <w:b/>
                <w:sz w:val="26"/>
                <w:szCs w:val="26"/>
              </w:rPr>
            </w:pPr>
          </w:p>
        </w:tc>
      </w:tr>
      <w:tr w:rsidR="00222ACC" w:rsidRPr="000F66FF" w:rsidTr="00222ACC">
        <w:tc>
          <w:tcPr>
            <w:tcW w:w="648" w:type="dxa"/>
          </w:tcPr>
          <w:p w:rsidR="00222ACC" w:rsidRPr="000F66FF" w:rsidRDefault="00222ACC" w:rsidP="00580C64">
            <w:pPr>
              <w:pStyle w:val="BodyText"/>
              <w:spacing w:after="0"/>
              <w:jc w:val="left"/>
              <w:rPr>
                <w:b/>
                <w:sz w:val="26"/>
                <w:szCs w:val="26"/>
              </w:rPr>
            </w:pPr>
          </w:p>
        </w:tc>
        <w:tc>
          <w:tcPr>
            <w:tcW w:w="1170" w:type="dxa"/>
          </w:tcPr>
          <w:p w:rsidR="00222ACC" w:rsidRPr="000F66FF" w:rsidRDefault="00222ACC" w:rsidP="00580C64">
            <w:pPr>
              <w:pStyle w:val="BodyText"/>
              <w:spacing w:after="0"/>
              <w:jc w:val="left"/>
              <w:rPr>
                <w:b/>
                <w:sz w:val="26"/>
                <w:szCs w:val="26"/>
              </w:rPr>
            </w:pPr>
          </w:p>
        </w:tc>
        <w:tc>
          <w:tcPr>
            <w:tcW w:w="3420" w:type="dxa"/>
          </w:tcPr>
          <w:p w:rsidR="00222ACC" w:rsidRPr="000F66FF" w:rsidRDefault="00222ACC" w:rsidP="00580C64">
            <w:pPr>
              <w:pStyle w:val="BodyText"/>
              <w:spacing w:after="0"/>
              <w:jc w:val="left"/>
              <w:rPr>
                <w:sz w:val="26"/>
                <w:szCs w:val="26"/>
              </w:rPr>
            </w:pPr>
            <w:r w:rsidRPr="000F66FF">
              <w:rPr>
                <w:sz w:val="26"/>
                <w:szCs w:val="26"/>
              </w:rPr>
              <w:t>Urban Designer (in case of Amritsar city only)</w:t>
            </w:r>
          </w:p>
        </w:tc>
        <w:tc>
          <w:tcPr>
            <w:tcW w:w="1350" w:type="dxa"/>
          </w:tcPr>
          <w:p w:rsidR="00222ACC" w:rsidRPr="000F66FF" w:rsidRDefault="00222ACC" w:rsidP="00580C64">
            <w:pPr>
              <w:pStyle w:val="BodyText"/>
              <w:spacing w:after="0"/>
              <w:jc w:val="left"/>
              <w:rPr>
                <w:b/>
                <w:sz w:val="26"/>
                <w:szCs w:val="26"/>
              </w:rPr>
            </w:pPr>
          </w:p>
        </w:tc>
        <w:tc>
          <w:tcPr>
            <w:tcW w:w="1530" w:type="dxa"/>
          </w:tcPr>
          <w:p w:rsidR="00222ACC" w:rsidRPr="000F66FF" w:rsidRDefault="00222ACC" w:rsidP="00580C64">
            <w:pPr>
              <w:pStyle w:val="BodyText"/>
              <w:spacing w:after="0"/>
              <w:jc w:val="left"/>
              <w:rPr>
                <w:b/>
                <w:sz w:val="26"/>
                <w:szCs w:val="26"/>
              </w:rPr>
            </w:pPr>
          </w:p>
        </w:tc>
        <w:tc>
          <w:tcPr>
            <w:tcW w:w="1710" w:type="dxa"/>
          </w:tcPr>
          <w:p w:rsidR="00222ACC" w:rsidRPr="000F66FF" w:rsidRDefault="00222ACC" w:rsidP="00580C64">
            <w:pPr>
              <w:pStyle w:val="BodyText"/>
              <w:spacing w:after="0"/>
              <w:jc w:val="left"/>
              <w:rPr>
                <w:b/>
                <w:sz w:val="26"/>
                <w:szCs w:val="26"/>
              </w:rPr>
            </w:pPr>
          </w:p>
        </w:tc>
      </w:tr>
      <w:tr w:rsidR="00222ACC" w:rsidRPr="000F66FF" w:rsidTr="00222ACC">
        <w:tc>
          <w:tcPr>
            <w:tcW w:w="648" w:type="dxa"/>
          </w:tcPr>
          <w:p w:rsidR="00222ACC" w:rsidRPr="000F66FF" w:rsidRDefault="00222ACC" w:rsidP="00580C64">
            <w:pPr>
              <w:pStyle w:val="BodyText"/>
              <w:spacing w:after="0"/>
              <w:jc w:val="left"/>
              <w:rPr>
                <w:b/>
                <w:sz w:val="26"/>
                <w:szCs w:val="26"/>
              </w:rPr>
            </w:pPr>
          </w:p>
        </w:tc>
        <w:tc>
          <w:tcPr>
            <w:tcW w:w="7470" w:type="dxa"/>
            <w:gridSpan w:val="4"/>
          </w:tcPr>
          <w:p w:rsidR="00222ACC" w:rsidRPr="000F66FF" w:rsidRDefault="00222ACC" w:rsidP="00580C64">
            <w:pPr>
              <w:pStyle w:val="BodyText"/>
              <w:spacing w:after="0"/>
              <w:jc w:val="left"/>
              <w:rPr>
                <w:b/>
                <w:sz w:val="26"/>
                <w:szCs w:val="26"/>
              </w:rPr>
            </w:pPr>
          </w:p>
          <w:p w:rsidR="00222ACC" w:rsidRPr="000F66FF" w:rsidRDefault="00222ACC" w:rsidP="00580C64">
            <w:pPr>
              <w:pStyle w:val="BodyText"/>
              <w:spacing w:after="0"/>
              <w:jc w:val="left"/>
              <w:rPr>
                <w:b/>
                <w:sz w:val="26"/>
                <w:szCs w:val="26"/>
              </w:rPr>
            </w:pPr>
            <w:r w:rsidRPr="000F66FF">
              <w:rPr>
                <w:b/>
                <w:sz w:val="26"/>
                <w:szCs w:val="26"/>
              </w:rPr>
              <w:t>Grand Total</w:t>
            </w:r>
          </w:p>
          <w:p w:rsidR="00222ACC" w:rsidRPr="000F66FF" w:rsidRDefault="00222ACC" w:rsidP="00580C64">
            <w:pPr>
              <w:pStyle w:val="BodyText"/>
              <w:spacing w:after="0"/>
              <w:jc w:val="left"/>
              <w:rPr>
                <w:b/>
                <w:sz w:val="26"/>
                <w:szCs w:val="26"/>
              </w:rPr>
            </w:pPr>
          </w:p>
        </w:tc>
        <w:tc>
          <w:tcPr>
            <w:tcW w:w="1710" w:type="dxa"/>
          </w:tcPr>
          <w:p w:rsidR="00222ACC" w:rsidRPr="000F66FF" w:rsidRDefault="00222ACC" w:rsidP="00580C64">
            <w:pPr>
              <w:pStyle w:val="BodyText"/>
              <w:spacing w:after="0"/>
              <w:jc w:val="left"/>
              <w:rPr>
                <w:b/>
                <w:sz w:val="26"/>
                <w:szCs w:val="26"/>
              </w:rPr>
            </w:pPr>
          </w:p>
        </w:tc>
      </w:tr>
    </w:tbl>
    <w:p w:rsidR="00D8725A" w:rsidRPr="000F66FF" w:rsidRDefault="00D8725A" w:rsidP="00580C64">
      <w:pPr>
        <w:pStyle w:val="BodyText"/>
        <w:spacing w:after="0"/>
        <w:jc w:val="left"/>
        <w:rPr>
          <w:sz w:val="26"/>
          <w:szCs w:val="26"/>
        </w:rPr>
      </w:pPr>
    </w:p>
    <w:p w:rsidR="00D8725A" w:rsidRPr="000F66FF" w:rsidRDefault="00D8725A" w:rsidP="00580C64">
      <w:pPr>
        <w:pStyle w:val="BodyText"/>
        <w:spacing w:after="0"/>
        <w:jc w:val="left"/>
        <w:outlineLvl w:val="0"/>
        <w:rPr>
          <w:sz w:val="26"/>
          <w:szCs w:val="26"/>
        </w:rPr>
      </w:pPr>
      <w:r w:rsidRPr="000F66FF">
        <w:rPr>
          <w:i/>
          <w:sz w:val="26"/>
          <w:szCs w:val="26"/>
        </w:rPr>
        <w:t>Note:  The above form is to be filled up separately for each activity.</w:t>
      </w:r>
    </w:p>
    <w:p w:rsidR="00D8725A" w:rsidRPr="000F66FF" w:rsidRDefault="00D8725A" w:rsidP="00580C64">
      <w:pPr>
        <w:pStyle w:val="BodyText"/>
        <w:spacing w:after="0"/>
        <w:rPr>
          <w:sz w:val="26"/>
          <w:szCs w:val="26"/>
        </w:rPr>
      </w:pPr>
    </w:p>
    <w:p w:rsidR="008C4B99" w:rsidRPr="000F66FF" w:rsidRDefault="00D8725A" w:rsidP="00580C64">
      <w:pPr>
        <w:pStyle w:val="BodyText"/>
        <w:spacing w:after="0"/>
        <w:rPr>
          <w:sz w:val="26"/>
          <w:szCs w:val="26"/>
        </w:rPr>
      </w:pPr>
      <w:r w:rsidRPr="000F66FF">
        <w:rPr>
          <w:sz w:val="26"/>
          <w:szCs w:val="26"/>
        </w:rPr>
        <w:br w:type="page"/>
      </w:r>
    </w:p>
    <w:p w:rsidR="00D8725A" w:rsidRPr="000F66FF" w:rsidRDefault="00D8725A" w:rsidP="00580C64">
      <w:pPr>
        <w:pStyle w:val="BodyText"/>
        <w:spacing w:after="0"/>
        <w:rPr>
          <w:sz w:val="26"/>
          <w:szCs w:val="26"/>
        </w:rPr>
      </w:pPr>
    </w:p>
    <w:p w:rsidR="00D8725A" w:rsidRPr="000F66FF" w:rsidRDefault="00D8725A" w:rsidP="00580C64">
      <w:pPr>
        <w:pStyle w:val="BodyText"/>
        <w:spacing w:after="0"/>
        <w:rPr>
          <w:sz w:val="26"/>
          <w:szCs w:val="26"/>
        </w:rPr>
      </w:pPr>
    </w:p>
    <w:p w:rsidR="00D8725A" w:rsidRPr="000F66FF" w:rsidRDefault="00296CC4" w:rsidP="00286714">
      <w:pPr>
        <w:pStyle w:val="BodyText"/>
        <w:spacing w:after="0"/>
        <w:jc w:val="center"/>
        <w:rPr>
          <w:b/>
          <w:sz w:val="26"/>
          <w:szCs w:val="26"/>
        </w:rPr>
      </w:pPr>
      <w:bookmarkStart w:id="27" w:name="_Toc397501855"/>
      <w:bookmarkStart w:id="28" w:name="_Toc410015285"/>
      <w:bookmarkStart w:id="29" w:name="_Toc106600141"/>
      <w:proofErr w:type="gramStart"/>
      <w:r w:rsidRPr="000F66FF">
        <w:rPr>
          <w:b/>
          <w:sz w:val="26"/>
          <w:szCs w:val="26"/>
        </w:rPr>
        <w:t>Section 7</w:t>
      </w:r>
      <w:r w:rsidR="00D8725A" w:rsidRPr="000F66FF">
        <w:rPr>
          <w:b/>
          <w:sz w:val="26"/>
          <w:szCs w:val="26"/>
        </w:rPr>
        <w:t>.</w:t>
      </w:r>
      <w:proofErr w:type="gramEnd"/>
      <w:r w:rsidR="00D8725A" w:rsidRPr="000F66FF">
        <w:rPr>
          <w:b/>
          <w:sz w:val="26"/>
          <w:szCs w:val="26"/>
        </w:rPr>
        <w:t xml:space="preserve">   Standard Form </w:t>
      </w:r>
      <w:bookmarkEnd w:id="27"/>
      <w:bookmarkEnd w:id="28"/>
      <w:bookmarkEnd w:id="29"/>
      <w:r w:rsidR="00D8725A" w:rsidRPr="000F66FF">
        <w:rPr>
          <w:b/>
          <w:sz w:val="26"/>
          <w:szCs w:val="26"/>
        </w:rPr>
        <w:t>of Contract</w:t>
      </w:r>
    </w:p>
    <w:p w:rsidR="00D8725A" w:rsidRPr="000F66FF" w:rsidRDefault="00D8725A" w:rsidP="00580C64">
      <w:pPr>
        <w:rPr>
          <w:sz w:val="26"/>
          <w:szCs w:val="26"/>
        </w:rPr>
      </w:pPr>
    </w:p>
    <w:p w:rsidR="00EB652D" w:rsidRPr="000F66FF" w:rsidRDefault="006A00B7" w:rsidP="00EB652D">
      <w:pPr>
        <w:pStyle w:val="BodyText"/>
        <w:rPr>
          <w:sz w:val="26"/>
          <w:szCs w:val="26"/>
        </w:rPr>
      </w:pPr>
      <w:r>
        <w:rPr>
          <w:noProof/>
          <w:sz w:val="26"/>
          <w:szCs w:val="26"/>
        </w:rPr>
        <w:pict>
          <v:shape id="WordArt 34" o:spid="_x0000_s1033" type="#_x0000_t202" style="position:absolute;left:0;text-align:left;margin-left:57.75pt;margin-top:177.3pt;width:333.3pt;height:73.5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" filled="f" stroked="f" strokecolor="#92d050" strokeweight="1pt">
            <v:stroke joinstyle="round"/>
            <o:lock v:ext="edit" shapetype="t"/>
            <v:textbox>
              <w:txbxContent>
                <w:p w:rsidR="001D1A07" w:rsidRDefault="001D1A07" w:rsidP="007048E0">
                  <w:pPr>
                    <w:pStyle w:val="NormalWeb"/>
                    <w:jc w:val="center"/>
                  </w:pPr>
                  <w:r>
                    <w:rPr>
                      <w:rFonts w:cs="Arial"/>
                      <w:b/>
                      <w:bCs/>
                      <w:shadow/>
                      <w:color w:val="92D050"/>
                      <w:spacing w:val="80"/>
                      <w:sz w:val="40"/>
                      <w:szCs w:val="40"/>
                    </w:rPr>
                    <w:t xml:space="preserve">GIS-BASED MASTER PLAN FORMULATION </w:t>
                  </w:r>
                </w:p>
              </w:txbxContent>
            </v:textbox>
          </v:shape>
        </w:pict>
      </w:r>
      <w:r w:rsidRPr="006A00B7">
        <w:rPr>
          <w:noProof/>
          <w:sz w:val="26"/>
          <w:szCs w:val="26"/>
          <w:lang w:val="en-IN" w:eastAsia="en-IN"/>
        </w:rPr>
      </w:r>
      <w:r w:rsidRPr="006A00B7">
        <w:rPr>
          <w:noProof/>
          <w:sz w:val="26"/>
          <w:szCs w:val="26"/>
          <w:lang w:val="en-IN" w:eastAsia="en-IN"/>
        </w:rPr>
        <w:pict>
          <v:rect id="Rectangle 17" o:spid="_x0000_s1040" style="width:441.9pt;height:616.2pt;visibility:visible;mso-left-percent:-10001;mso-top-percent:-10001;mso-position-horizontal:absolute;mso-position-horizontal-relative:char;mso-position-vertical:absolute;mso-position-vertical-relative:line;mso-left-percent:-10001;mso-top-percent:-10001;v-text-anchor:middle" strokecolor="#243f60 [1604]" strokeweight="2pt">
            <v:fill color2="#4bacc6" angle="180" colors="0 white;34734f white;54395f white;1 #4bacc6" focus="100%" type="gradient"/>
            <w10:wrap type="none"/>
            <w10:anchorlock/>
          </v:rect>
        </w:pict>
      </w:r>
      <w:r w:rsidR="00CC7D70" w:rsidRPr="000F66FF">
        <w:rPr>
          <w:noProof/>
          <w:sz w:val="26"/>
          <w:szCs w:val="26"/>
        </w:rPr>
        <w:drawing>
          <wp:anchor distT="0" distB="0" distL="114300" distR="114300" simplePos="0" relativeHeight="251701248" behindDoc="0" locked="0" layoutInCell="1" allowOverlap="1">
            <wp:simplePos x="0" y="0"/>
            <wp:positionH relativeFrom="column">
              <wp:posOffset>763270</wp:posOffset>
            </wp:positionH>
            <wp:positionV relativeFrom="paragraph">
              <wp:posOffset>106680</wp:posOffset>
            </wp:positionV>
            <wp:extent cx="4072255" cy="2019935"/>
            <wp:effectExtent l="0" t="0" r="4445" b="0"/>
            <wp:wrapNone/>
            <wp:docPr id="30" name="Picture 1" descr="http://amrut.gov.in/SmartCitiesPPT/logoAMR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rut.gov.in/SmartCitiesPPT/logoAMRUT.png"/>
                    <pic:cNvPicPr>
                      <a:picLocks noChangeAspect="1" noChangeArrowheads="1"/>
                    </pic:cNvPicPr>
                  </pic:nvPicPr>
                  <pic:blipFill>
                    <a:blip r:embed="rId13" cstate="print"/>
                    <a:srcRect l="8306" t="32618" r="7309" b="13305"/>
                    <a:stretch>
                      <a:fillRect/>
                    </a:stretch>
                  </pic:blipFill>
                  <pic:spPr bwMode="auto">
                    <a:xfrm>
                      <a:off x="0" y="0"/>
                      <a:ext cx="4072255" cy="2019935"/>
                    </a:xfrm>
                    <a:prstGeom prst="rect">
                      <a:avLst/>
                    </a:prstGeom>
                    <a:noFill/>
                    <a:ln w="9525">
                      <a:noFill/>
                      <a:miter lim="800000"/>
                      <a:headEnd/>
                      <a:tailEnd/>
                    </a:ln>
                  </pic:spPr>
                </pic:pic>
              </a:graphicData>
            </a:graphic>
          </wp:anchor>
        </w:drawing>
      </w:r>
      <w:r>
        <w:rPr>
          <w:noProof/>
          <w:sz w:val="26"/>
          <w:szCs w:val="26"/>
        </w:rPr>
        <w:pict>
          <v:shape id="WordArt 35" o:spid="_x0000_s1034" type="#_x0000_t202" style="position:absolute;left:0;text-align:left;margin-left:2in;margin-top:224.75pt;width:148.2pt;height:15.65pt;z-index:251703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" filled="f" stroked="f" strokecolor="#92d050" strokeweight="1pt">
            <v:stroke joinstyle="round"/>
            <o:lock v:ext="edit" shapetype="t"/>
            <v:textbox style="mso-next-textbox:#WordArt 35;mso-fit-shape-to-text:t">
              <w:txbxContent>
                <w:p w:rsidR="001D1A07" w:rsidRDefault="001D1A07" w:rsidP="007048E0">
                  <w:pPr>
                    <w:pStyle w:val="NormalWeb"/>
                    <w:jc w:val="center"/>
                  </w:pPr>
                  <w:r>
                    <w:rPr>
                      <w:rFonts w:cs="Arial"/>
                      <w:b/>
                      <w:bCs/>
                      <w:shadow/>
                      <w:color w:val="4BACC6" w:themeColor="accent5"/>
                      <w:spacing w:val="80"/>
                      <w:sz w:val="40"/>
                      <w:szCs w:val="40"/>
                    </w:rPr>
                    <w:t>FOR AMRUT CITIES</w:t>
                  </w:r>
                </w:p>
              </w:txbxContent>
            </v:textbox>
          </v:shape>
        </w:pict>
      </w:r>
      <w:r w:rsidRPr="006A00B7">
        <w:rPr>
          <w:noProof/>
          <w:sz w:val="26"/>
          <w:szCs w:val="26"/>
          <w:lang w:val="en-IN" w:eastAsia="en-IN"/>
        </w:rPr>
        <w:pict>
          <v:shape id="Text Box 38" o:spid="_x0000_s1036" type="#_x0000_t202" style="position:absolute;left:0;text-align:left;margin-left:149.05pt;margin-top:596.85pt;width:141.55pt;height:23.85pt;z-index:25170739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8lJ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" filled="f" stroked="f">
            <v:textbox>
              <w:txbxContent>
                <w:p w:rsidR="001D1A07" w:rsidRPr="009806F5" w:rsidRDefault="001D1A07" w:rsidP="00EB652D">
                  <w:pPr>
                    <w:jc w:val="center"/>
                  </w:pPr>
                  <w:r>
                    <w:rPr>
                      <w:bCs/>
                    </w:rPr>
                    <w:t>[Month, Year]</w:t>
                  </w:r>
                </w:p>
                <w:p w:rsidR="001D1A07" w:rsidRPr="009806F5" w:rsidRDefault="001D1A07" w:rsidP="00EB652D">
                  <w:pPr>
                    <w:jc w:val="center"/>
                  </w:pPr>
                </w:p>
              </w:txbxContent>
            </v:textbox>
            <w10:wrap anchorx="margin"/>
          </v:shape>
        </w:pict>
      </w:r>
      <w:r w:rsidRPr="006A00B7">
        <w:rPr>
          <w:noProof/>
          <w:sz w:val="26"/>
          <w:szCs w:val="26"/>
          <w:lang w:val="en-IN" w:eastAsia="en-IN"/>
        </w:rPr>
        <w:pict>
          <v:shape id="Text Box 40" o:spid="_x0000_s1038" type="#_x0000_t202" style="position:absolute;left:0;text-align:left;margin-left:95.85pt;margin-top:548.45pt;width:253.7pt;height:57.15pt;z-index:25170944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tougIAAMI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" filled="f" stroked="f">
            <v:textbox>
              <w:txbxContent>
                <w:p w:rsidR="001D1A07" w:rsidRPr="00976F13" w:rsidRDefault="001D1A07" w:rsidP="00BF6770">
                  <w:pPr>
                    <w:jc w:val="center"/>
                    <w:rPr>
                      <w:b/>
                      <w:bCs/>
                      <w:sz w:val="22"/>
                    </w:rPr>
                  </w:pPr>
                  <w:r w:rsidRPr="00976F13">
                    <w:rPr>
                      <w:b/>
                      <w:bCs/>
                      <w:sz w:val="22"/>
                    </w:rPr>
                    <w:t>[Name of State Government]</w:t>
                  </w:r>
                </w:p>
                <w:p w:rsidR="001D1A07" w:rsidRPr="00976F13" w:rsidRDefault="001D1A07" w:rsidP="00BF6770">
                  <w:pPr>
                    <w:jc w:val="center"/>
                    <w:rPr>
                      <w:sz w:val="22"/>
                    </w:rPr>
                  </w:pPr>
                  <w:r w:rsidRPr="00976F13">
                    <w:rPr>
                      <w:b/>
                      <w:bCs/>
                      <w:sz w:val="22"/>
                    </w:rPr>
                    <w:t xml:space="preserve"> [Name of Office]</w:t>
                  </w:r>
                </w:p>
                <w:p w:rsidR="001D1A07" w:rsidRPr="00976F13" w:rsidRDefault="001D1A07" w:rsidP="00BF6770">
                  <w:pPr>
                    <w:jc w:val="center"/>
                    <w:rPr>
                      <w:b/>
                      <w:bCs/>
                      <w:sz w:val="22"/>
                    </w:rPr>
                  </w:pPr>
                  <w:r w:rsidRPr="00976F13">
                    <w:rPr>
                      <w:b/>
                      <w:bCs/>
                      <w:sz w:val="22"/>
                    </w:rPr>
                    <w:t>[Address]</w:t>
                  </w:r>
                </w:p>
                <w:p w:rsidR="001D1A07" w:rsidRPr="00976F13" w:rsidRDefault="001D1A07" w:rsidP="00BF6770">
                  <w:pPr>
                    <w:jc w:val="center"/>
                    <w:rPr>
                      <w:b/>
                      <w:bCs/>
                      <w:sz w:val="22"/>
                    </w:rPr>
                  </w:pPr>
                  <w:r w:rsidRPr="00976F13">
                    <w:rPr>
                      <w:b/>
                      <w:bCs/>
                      <w:sz w:val="22"/>
                    </w:rPr>
                    <w:t>[Website]</w:t>
                  </w:r>
                </w:p>
                <w:p w:rsidR="001D1A07" w:rsidRPr="00976F13" w:rsidRDefault="001D1A07" w:rsidP="00BF6770">
                  <w:pPr>
                    <w:jc w:val="center"/>
                    <w:rPr>
                      <w:sz w:val="22"/>
                    </w:rPr>
                  </w:pPr>
                </w:p>
              </w:txbxContent>
            </v:textbox>
            <w10:wrap anchorx="margin"/>
          </v:shape>
        </w:pict>
      </w:r>
      <w:r w:rsidRPr="006A00B7">
        <w:rPr>
          <w:noProof/>
          <w:sz w:val="26"/>
          <w:szCs w:val="26"/>
          <w:lang w:val="en-IN" w:eastAsia="en-IN"/>
        </w:rPr>
        <w:pict>
          <v:shape id="Text Box 43" o:spid="_x0000_s1039" type="#_x0000_t202" style="position:absolute;left:0;text-align:left;margin-left:112.6pt;margin-top:333.45pt;width:217.05pt;height:118.75pt;z-index:25171148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0juQ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" filled="f" stroked="f">
            <v:textbox style="mso-fit-shape-to-text:t">
              <w:txbxContent>
                <w:p w:rsidR="001D1A07" w:rsidRPr="005174F6" w:rsidRDefault="001D1A07" w:rsidP="005174F6">
                  <w:pPr>
                    <w:jc w:val="center"/>
                    <w:rPr>
                      <w:color w:val="FF0000"/>
                      <w:szCs w:val="24"/>
                    </w:rPr>
                  </w:pPr>
                  <w:proofErr w:type="gramStart"/>
                  <w:r w:rsidRPr="005174F6">
                    <w:rPr>
                      <w:color w:val="FF0000"/>
                      <w:szCs w:val="24"/>
                    </w:rPr>
                    <w:t>between</w:t>
                  </w:r>
                  <w:proofErr w:type="gramEnd"/>
                </w:p>
                <w:p w:rsidR="001D1A07" w:rsidRPr="00585000" w:rsidRDefault="001D1A07" w:rsidP="005174F6">
                  <w:pPr>
                    <w:jc w:val="center"/>
                    <w:rPr>
                      <w:color w:val="FF0000"/>
                      <w:sz w:val="14"/>
                      <w:szCs w:val="24"/>
                    </w:rPr>
                  </w:pPr>
                </w:p>
                <w:p w:rsidR="001D1A07" w:rsidRPr="00585000" w:rsidRDefault="001D1A07" w:rsidP="005174F6">
                  <w:pPr>
                    <w:jc w:val="center"/>
                    <w:rPr>
                      <w:b/>
                      <w:color w:val="C00000"/>
                      <w:szCs w:val="24"/>
                    </w:rPr>
                  </w:pPr>
                  <w:r w:rsidRPr="00585000">
                    <w:rPr>
                      <w:b/>
                      <w:color w:val="C00000"/>
                      <w:szCs w:val="24"/>
                    </w:rPr>
                    <w:t>[Name of State Mission Directorate] [Name of State Government]</w:t>
                  </w:r>
                </w:p>
                <w:p w:rsidR="001D1A07" w:rsidRPr="00585000" w:rsidRDefault="001D1A07" w:rsidP="005174F6">
                  <w:pPr>
                    <w:jc w:val="center"/>
                    <w:rPr>
                      <w:color w:val="FF0000"/>
                      <w:sz w:val="18"/>
                      <w:szCs w:val="24"/>
                    </w:rPr>
                  </w:pPr>
                </w:p>
                <w:p w:rsidR="001D1A07" w:rsidRPr="005174F6" w:rsidRDefault="001D1A07" w:rsidP="005174F6">
                  <w:pPr>
                    <w:jc w:val="center"/>
                    <w:rPr>
                      <w:color w:val="FF0000"/>
                      <w:szCs w:val="24"/>
                    </w:rPr>
                  </w:pPr>
                  <w:proofErr w:type="gramStart"/>
                  <w:r w:rsidRPr="005174F6">
                    <w:rPr>
                      <w:color w:val="FF0000"/>
                      <w:szCs w:val="24"/>
                    </w:rPr>
                    <w:t>and</w:t>
                  </w:r>
                  <w:proofErr w:type="gramEnd"/>
                </w:p>
                <w:p w:rsidR="001D1A07" w:rsidRPr="00585000" w:rsidRDefault="001D1A07" w:rsidP="005174F6">
                  <w:pPr>
                    <w:jc w:val="center"/>
                    <w:rPr>
                      <w:color w:val="FF0000"/>
                      <w:sz w:val="18"/>
                      <w:szCs w:val="24"/>
                    </w:rPr>
                  </w:pPr>
                </w:p>
                <w:p w:rsidR="001D1A07" w:rsidRPr="00585000" w:rsidRDefault="001D1A07" w:rsidP="005174F6">
                  <w:pPr>
                    <w:jc w:val="center"/>
                    <w:rPr>
                      <w:b/>
                      <w:color w:val="C00000"/>
                      <w:szCs w:val="24"/>
                    </w:rPr>
                  </w:pPr>
                  <w:r w:rsidRPr="00585000">
                    <w:rPr>
                      <w:b/>
                      <w:color w:val="C00000"/>
                      <w:szCs w:val="24"/>
                    </w:rPr>
                    <w:t>[Name of Consultant]</w:t>
                  </w:r>
                </w:p>
                <w:p w:rsidR="001D1A07" w:rsidRDefault="001D1A07"/>
              </w:txbxContent>
            </v:textbox>
          </v:shape>
        </w:pict>
      </w:r>
      <w:r w:rsidRPr="006A00B7">
        <w:rPr>
          <w:noProof/>
          <w:sz w:val="26"/>
          <w:szCs w:val="26"/>
          <w:lang w:val="en-IN" w:eastAsia="en-IN"/>
        </w:rPr>
        <w:pict>
          <v:shape id="Text Box 39" o:spid="_x0000_s1037" type="#_x0000_t202" style="position:absolute;left:0;text-align:left;margin-left:197.5pt;margin-top:505.1pt;width:47.7pt;height:45.3pt;z-index:25170841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" fillcolor="white [3201]" strokecolor="#c0504d [3205]" strokeweight="1pt">
            <v:stroke dashstyle="dash"/>
            <v:shadow color="#868686"/>
            <v:textbox>
              <w:txbxContent>
                <w:p w:rsidR="001D1A07" w:rsidRPr="00E4706D" w:rsidRDefault="001D1A07" w:rsidP="00BF6770">
                  <w:pPr>
                    <w:jc w:val="center"/>
                    <w:rPr>
                      <w:b/>
                      <w:bCs/>
                      <w:color w:val="000000" w:themeColor="text1"/>
                      <w:sz w:val="20"/>
                    </w:rPr>
                  </w:pPr>
                  <w:r w:rsidRPr="00BE0169">
                    <w:rPr>
                      <w:b/>
                      <w:bCs/>
                      <w:noProof/>
                      <w:color w:val="000000" w:themeColor="text1"/>
                      <w:sz w:val="20"/>
                    </w:rPr>
                    <w:drawing>
                      <wp:inline distT="0" distB="0" distL="0" distR="0">
                        <wp:extent cx="384810" cy="471170"/>
                        <wp:effectExtent l="19050" t="0" r="0" b="0"/>
                        <wp:docPr id="5" name="Picture 0" descr="G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P.png"/>
                                <pic:cNvPicPr/>
                              </pic:nvPicPr>
                              <pic:blipFill>
                                <a:blip r:embed="rId10"/>
                                <a:stretch>
                                  <a:fillRect/>
                                </a:stretch>
                              </pic:blipFill>
                              <pic:spPr>
                                <a:xfrm>
                                  <a:off x="0" y="0"/>
                                  <a:ext cx="384810" cy="471170"/>
                                </a:xfrm>
                                <a:prstGeom prst="rect">
                                  <a:avLst/>
                                </a:prstGeom>
                              </pic:spPr>
                            </pic:pic>
                          </a:graphicData>
                        </a:graphic>
                      </wp:inline>
                    </w:drawing>
                  </w:r>
                  <w:r w:rsidRPr="00E4706D">
                    <w:rPr>
                      <w:b/>
                      <w:bCs/>
                      <w:color w:val="000000" w:themeColor="text1"/>
                      <w:sz w:val="20"/>
                    </w:rPr>
                    <w:t xml:space="preserve">State </w:t>
                  </w:r>
                </w:p>
                <w:p w:rsidR="001D1A07" w:rsidRPr="00E4706D" w:rsidRDefault="001D1A07" w:rsidP="00BF6770">
                  <w:pPr>
                    <w:jc w:val="center"/>
                    <w:rPr>
                      <w:b/>
                      <w:bCs/>
                      <w:color w:val="000000" w:themeColor="text1"/>
                      <w:sz w:val="20"/>
                    </w:rPr>
                  </w:pPr>
                  <w:proofErr w:type="gramStart"/>
                  <w:r w:rsidRPr="00E4706D">
                    <w:rPr>
                      <w:b/>
                      <w:bCs/>
                      <w:color w:val="000000" w:themeColor="text1"/>
                      <w:sz w:val="20"/>
                    </w:rPr>
                    <w:t>Govt.</w:t>
                  </w:r>
                  <w:proofErr w:type="gramEnd"/>
                </w:p>
                <w:p w:rsidR="001D1A07" w:rsidRPr="00E4706D" w:rsidRDefault="001D1A07" w:rsidP="00BF6770">
                  <w:pPr>
                    <w:jc w:val="center"/>
                    <w:rPr>
                      <w:color w:val="000000" w:themeColor="text1"/>
                      <w:sz w:val="20"/>
                    </w:rPr>
                  </w:pPr>
                  <w:r w:rsidRPr="00E4706D">
                    <w:rPr>
                      <w:b/>
                      <w:bCs/>
                      <w:color w:val="000000" w:themeColor="text1"/>
                      <w:sz w:val="20"/>
                    </w:rPr>
                    <w:t>Logo</w:t>
                  </w:r>
                </w:p>
                <w:p w:rsidR="001D1A07" w:rsidRPr="00E4706D" w:rsidRDefault="001D1A07" w:rsidP="00BF6770">
                  <w:pPr>
                    <w:jc w:val="center"/>
                    <w:rPr>
                      <w:sz w:val="20"/>
                    </w:rPr>
                  </w:pPr>
                </w:p>
              </w:txbxContent>
            </v:textbox>
            <w10:wrap anchorx="margin"/>
          </v:shape>
        </w:pict>
      </w:r>
      <w:r w:rsidR="00BF6770" w:rsidRPr="000F66FF">
        <w:rPr>
          <w:noProof/>
          <w:sz w:val="26"/>
          <w:szCs w:val="26"/>
        </w:rPr>
        <w:drawing>
          <wp:anchor distT="0" distB="0" distL="114300" distR="114300" simplePos="0" relativeHeight="251699200" behindDoc="0" locked="0" layoutInCell="1" allowOverlap="1">
            <wp:simplePos x="0" y="0"/>
            <wp:positionH relativeFrom="column">
              <wp:posOffset>72213</wp:posOffset>
            </wp:positionH>
            <wp:positionV relativeFrom="paragraph">
              <wp:posOffset>5550550</wp:posOffset>
            </wp:positionV>
            <wp:extent cx="5531145" cy="1850065"/>
            <wp:effectExtent l="19050" t="0" r="0" b="0"/>
            <wp:wrapNone/>
            <wp:docPr id="29" name="Picture 3"/>
            <wp:cNvGraphicFramePr/>
            <a:graphic xmlns:a="http://schemas.openxmlformats.org/drawingml/2006/main">
              <a:graphicData uri="http://schemas.openxmlformats.org/drawingml/2006/picture">
                <pic:pic xmlns:pic="http://schemas.openxmlformats.org/drawingml/2006/picture">
                  <pic:nvPicPr>
                    <pic:cNvPr id="35" name="Picture 3"/>
                    <pic:cNvPicPr>
                      <a:picLocks noChangeAspect="1" noChangeArrowheads="1"/>
                    </pic:cNvPicPr>
                  </pic:nvPicPr>
                  <pic:blipFill>
                    <a:blip r:embed="rId11" cstate="print">
                      <a:clrChange>
                        <a:clrFrom>
                          <a:srgbClr val="FFFFFF"/>
                        </a:clrFrom>
                        <a:clrTo>
                          <a:srgbClr val="FFFFFF">
                            <a:alpha val="0"/>
                          </a:srgbClr>
                        </a:clrTo>
                      </a:clrChange>
                      <a:duotone>
                        <a:schemeClr val="accent5">
                          <a:shade val="45000"/>
                          <a:satMod val="135000"/>
                        </a:schemeClr>
                        <a:prstClr val="white"/>
                      </a:duotone>
                    </a:blip>
                    <a:srcRect/>
                    <a:stretch>
                      <a:fillRect/>
                    </a:stretch>
                  </pic:blipFill>
                  <pic:spPr bwMode="auto">
                    <a:xfrm>
                      <a:off x="0" y="0"/>
                      <a:ext cx="5531145" cy="1850065"/>
                    </a:xfrm>
                    <a:prstGeom prst="rect">
                      <a:avLst/>
                    </a:prstGeom>
                    <a:noFill/>
                    <a:ln w="9525">
                      <a:noFill/>
                      <a:miter lim="800000"/>
                      <a:headEnd/>
                      <a:tailEnd/>
                    </a:ln>
                    <a:effectLst/>
                  </pic:spPr>
                </pic:pic>
              </a:graphicData>
            </a:graphic>
          </wp:anchor>
        </w:drawing>
      </w:r>
      <w:r w:rsidR="00BF6770" w:rsidRPr="000F66FF">
        <w:rPr>
          <w:noProof/>
          <w:sz w:val="26"/>
          <w:szCs w:val="26"/>
        </w:rPr>
        <w:drawing>
          <wp:anchor distT="0" distB="0" distL="114300" distR="114300" simplePos="0" relativeHeight="251698176" behindDoc="0" locked="0" layoutInCell="1" allowOverlap="1">
            <wp:simplePos x="0" y="0"/>
            <wp:positionH relativeFrom="column">
              <wp:posOffset>40315</wp:posOffset>
            </wp:positionH>
            <wp:positionV relativeFrom="paragraph">
              <wp:posOffset>6029015</wp:posOffset>
            </wp:positionV>
            <wp:extent cx="5563043" cy="1796704"/>
            <wp:effectExtent l="19050" t="0" r="0" b="0"/>
            <wp:wrapNone/>
            <wp:docPr id="28" name="Picture 4"/>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noChangeArrowheads="1"/>
                    </pic:cNvPicPr>
                  </pic:nvPicPr>
                  <pic:blipFill>
                    <a:blip r:embed="rId12" cstate="print">
                      <a:clrChange>
                        <a:clrFrom>
                          <a:srgbClr val="FFFFFF"/>
                        </a:clrFrom>
                        <a:clrTo>
                          <a:srgbClr val="FFFFFF">
                            <a:alpha val="0"/>
                          </a:srgbClr>
                        </a:clrTo>
                      </a:clrChange>
                      <a:duotone>
                        <a:schemeClr val="accent5">
                          <a:shade val="45000"/>
                          <a:satMod val="135000"/>
                        </a:schemeClr>
                        <a:prstClr val="white"/>
                      </a:duotone>
                    </a:blip>
                    <a:srcRect/>
                    <a:stretch>
                      <a:fillRect/>
                    </a:stretch>
                  </pic:blipFill>
                  <pic:spPr bwMode="auto">
                    <a:xfrm>
                      <a:off x="0" y="0"/>
                      <a:ext cx="5563660" cy="1796903"/>
                    </a:xfrm>
                    <a:prstGeom prst="rect">
                      <a:avLst/>
                    </a:prstGeom>
                    <a:noFill/>
                    <a:ln w="9525">
                      <a:noFill/>
                      <a:miter lim="800000"/>
                      <a:headEnd/>
                      <a:tailEnd/>
                    </a:ln>
                    <a:effectLst/>
                  </pic:spPr>
                </pic:pic>
              </a:graphicData>
            </a:graphic>
          </wp:anchor>
        </w:drawing>
      </w:r>
      <w:r>
        <w:rPr>
          <w:noProof/>
          <w:sz w:val="26"/>
          <w:szCs w:val="26"/>
        </w:rPr>
        <w:pict>
          <v:shape id="WordArt 36" o:spid="_x0000_s1035" type="#_x0000_t202" style="position:absolute;left:0;text-align:left;margin-left:43.55pt;margin-top:299.75pt;width:365.85pt;height:33.7pt;z-index:251704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" filled="f" stroked="f" strokecolor="#4bacc6 [3208]">
            <v:stroke joinstyle="round"/>
            <o:lock v:ext="edit" shapetype="t"/>
            <v:textbox style="mso-fit-shape-to-text:t">
              <w:txbxContent>
                <w:p w:rsidR="001D1A07" w:rsidRDefault="001D1A07" w:rsidP="007048E0">
                  <w:pPr>
                    <w:pStyle w:val="NormalWeb"/>
                    <w:jc w:val="center"/>
                  </w:pPr>
                  <w:r>
                    <w:rPr>
                      <w:rFonts w:ascii="Arial Black" w:hAnsi="Arial Black"/>
                      <w:color w:val="FF0000"/>
                      <w:spacing w:val="36"/>
                      <w:sz w:val="18"/>
                      <w:szCs w:val="18"/>
                    </w:rPr>
                    <w:t xml:space="preserve">CONTRACT FOR CONSULTANCY SERVICES FOR </w:t>
                  </w:r>
                </w:p>
                <w:p w:rsidR="001D1A07" w:rsidRDefault="001D1A07" w:rsidP="007048E0">
                  <w:pPr>
                    <w:pStyle w:val="NormalWeb"/>
                    <w:jc w:val="center"/>
                  </w:pPr>
                  <w:r>
                    <w:rPr>
                      <w:rFonts w:ascii="Arial Black" w:hAnsi="Arial Black"/>
                      <w:color w:val="FF0000"/>
                      <w:spacing w:val="36"/>
                      <w:sz w:val="18"/>
                      <w:szCs w:val="18"/>
                    </w:rPr>
                    <w:t>GIS-BASED MASTER PLAN OF [CITY NAME], [HORIZON YEAR]</w:t>
                  </w:r>
                </w:p>
              </w:txbxContent>
            </v:textbox>
          </v:shape>
        </w:pict>
      </w:r>
      <w:r w:rsidR="00EB652D" w:rsidRPr="000F66FF">
        <w:rPr>
          <w:sz w:val="26"/>
          <w:szCs w:val="26"/>
        </w:rPr>
        <w:br w:type="page"/>
      </w:r>
    </w:p>
    <w:p w:rsidR="00D8725A" w:rsidRPr="000F66FF" w:rsidRDefault="00D8725A" w:rsidP="00F91FEF">
      <w:pPr>
        <w:jc w:val="center"/>
        <w:rPr>
          <w:b/>
          <w:sz w:val="26"/>
          <w:szCs w:val="26"/>
        </w:rPr>
      </w:pPr>
      <w:r w:rsidRPr="000F66FF">
        <w:rPr>
          <w:b/>
          <w:sz w:val="26"/>
          <w:szCs w:val="26"/>
        </w:rPr>
        <w:lastRenderedPageBreak/>
        <w:t>CONTENTS</w:t>
      </w:r>
    </w:p>
    <w:p w:rsidR="00D8725A" w:rsidRPr="000F66FF" w:rsidRDefault="00D8725A" w:rsidP="00580C64">
      <w:pPr>
        <w:pStyle w:val="BodyText"/>
        <w:spacing w:after="0"/>
        <w:rPr>
          <w:sz w:val="26"/>
          <w:szCs w:val="26"/>
        </w:rPr>
      </w:pPr>
    </w:p>
    <w:p w:rsidR="00D8725A" w:rsidRPr="000F66FF" w:rsidRDefault="00D8725A" w:rsidP="00580C64">
      <w:pPr>
        <w:pStyle w:val="BodyText"/>
        <w:spacing w:after="0"/>
        <w:rPr>
          <w:sz w:val="26"/>
          <w:szCs w:val="26"/>
        </w:rPr>
      </w:pPr>
    </w:p>
    <w:tbl>
      <w:tblPr>
        <w:tblW w:w="10137" w:type="dxa"/>
        <w:jc w:val="center"/>
        <w:tblLook w:val="01E0"/>
      </w:tblPr>
      <w:tblGrid>
        <w:gridCol w:w="1060"/>
        <w:gridCol w:w="7761"/>
        <w:gridCol w:w="476"/>
        <w:gridCol w:w="840"/>
      </w:tblGrid>
      <w:tr w:rsidR="00D8725A" w:rsidRPr="000F66FF" w:rsidTr="00673282">
        <w:trPr>
          <w:jc w:val="center"/>
        </w:trPr>
        <w:tc>
          <w:tcPr>
            <w:tcW w:w="1060" w:type="dxa"/>
          </w:tcPr>
          <w:p w:rsidR="00D8725A" w:rsidRPr="000F66FF" w:rsidRDefault="00D8725A" w:rsidP="00580C64">
            <w:pPr>
              <w:rPr>
                <w:b/>
                <w:sz w:val="26"/>
                <w:szCs w:val="26"/>
              </w:rPr>
            </w:pPr>
            <w:r w:rsidRPr="000F66FF">
              <w:rPr>
                <w:b/>
                <w:sz w:val="26"/>
                <w:szCs w:val="26"/>
              </w:rPr>
              <w:t>Section</w:t>
            </w:r>
          </w:p>
        </w:tc>
        <w:tc>
          <w:tcPr>
            <w:tcW w:w="7800" w:type="dxa"/>
          </w:tcPr>
          <w:p w:rsidR="00D8725A" w:rsidRPr="000F66FF" w:rsidRDefault="00D8725A" w:rsidP="00580C64">
            <w:pPr>
              <w:rPr>
                <w:b/>
                <w:sz w:val="26"/>
                <w:szCs w:val="26"/>
              </w:rPr>
            </w:pPr>
            <w:r w:rsidRPr="000F66FF">
              <w:rPr>
                <w:b/>
                <w:sz w:val="26"/>
                <w:szCs w:val="26"/>
              </w:rPr>
              <w:t>Title</w:t>
            </w:r>
          </w:p>
        </w:tc>
        <w:tc>
          <w:tcPr>
            <w:tcW w:w="0" w:type="auto"/>
          </w:tcPr>
          <w:p w:rsidR="00D8725A" w:rsidRPr="000F66FF" w:rsidRDefault="00D8725A" w:rsidP="00580C64">
            <w:pPr>
              <w:ind w:right="-18"/>
              <w:rPr>
                <w:b/>
                <w:sz w:val="26"/>
                <w:szCs w:val="26"/>
              </w:rPr>
            </w:pPr>
          </w:p>
        </w:tc>
        <w:tc>
          <w:tcPr>
            <w:tcW w:w="841" w:type="dxa"/>
          </w:tcPr>
          <w:p w:rsidR="00D8725A" w:rsidRPr="000F66FF" w:rsidRDefault="00D8725A" w:rsidP="00580C64">
            <w:pPr>
              <w:rPr>
                <w:b/>
                <w:sz w:val="26"/>
                <w:szCs w:val="26"/>
              </w:rPr>
            </w:pPr>
            <w:r w:rsidRPr="000F66FF">
              <w:rPr>
                <w:b/>
                <w:sz w:val="26"/>
                <w:szCs w:val="26"/>
              </w:rPr>
              <w:t xml:space="preserve">Page No.   </w:t>
            </w:r>
          </w:p>
        </w:tc>
      </w:tr>
      <w:tr w:rsidR="00D8725A" w:rsidRPr="000F66FF" w:rsidTr="00673282">
        <w:trPr>
          <w:jc w:val="center"/>
        </w:trPr>
        <w:tc>
          <w:tcPr>
            <w:tcW w:w="1060" w:type="dxa"/>
          </w:tcPr>
          <w:p w:rsidR="00D8725A" w:rsidRPr="000F66FF" w:rsidRDefault="00D8725A" w:rsidP="00580C64">
            <w:pPr>
              <w:rPr>
                <w:b/>
                <w:sz w:val="26"/>
                <w:szCs w:val="26"/>
              </w:rPr>
            </w:pPr>
          </w:p>
        </w:tc>
        <w:tc>
          <w:tcPr>
            <w:tcW w:w="7800" w:type="dxa"/>
          </w:tcPr>
          <w:p w:rsidR="00D8725A" w:rsidRPr="000F66FF" w:rsidRDefault="00D8725A" w:rsidP="00580C64">
            <w:pPr>
              <w:rPr>
                <w:b/>
                <w:sz w:val="26"/>
                <w:szCs w:val="26"/>
              </w:rPr>
            </w:pPr>
          </w:p>
        </w:tc>
        <w:tc>
          <w:tcPr>
            <w:tcW w:w="0" w:type="auto"/>
          </w:tcPr>
          <w:p w:rsidR="00D8725A" w:rsidRPr="000F66FF" w:rsidRDefault="00D8725A" w:rsidP="00580C64">
            <w:pPr>
              <w:ind w:right="-18"/>
              <w:rPr>
                <w:b/>
                <w:sz w:val="26"/>
                <w:szCs w:val="26"/>
              </w:rPr>
            </w:pPr>
          </w:p>
        </w:tc>
        <w:tc>
          <w:tcPr>
            <w:tcW w:w="841" w:type="dxa"/>
          </w:tcPr>
          <w:p w:rsidR="00D8725A" w:rsidRPr="000F66FF" w:rsidRDefault="00D8725A" w:rsidP="00580C64">
            <w:pPr>
              <w:rPr>
                <w:b/>
                <w:sz w:val="26"/>
                <w:szCs w:val="26"/>
              </w:rPr>
            </w:pPr>
          </w:p>
        </w:tc>
      </w:tr>
      <w:tr w:rsidR="00D8725A" w:rsidRPr="000F66FF" w:rsidTr="00673282">
        <w:trPr>
          <w:jc w:val="center"/>
        </w:trPr>
        <w:tc>
          <w:tcPr>
            <w:tcW w:w="1060" w:type="dxa"/>
          </w:tcPr>
          <w:p w:rsidR="00D8725A" w:rsidRPr="000F66FF" w:rsidRDefault="00D8725A" w:rsidP="00580C64">
            <w:pPr>
              <w:rPr>
                <w:b/>
                <w:sz w:val="26"/>
                <w:szCs w:val="26"/>
              </w:rPr>
            </w:pPr>
            <w:r w:rsidRPr="000F66FF">
              <w:rPr>
                <w:b/>
                <w:sz w:val="26"/>
                <w:szCs w:val="26"/>
              </w:rPr>
              <w:t>I.</w:t>
            </w:r>
          </w:p>
        </w:tc>
        <w:tc>
          <w:tcPr>
            <w:tcW w:w="7800" w:type="dxa"/>
          </w:tcPr>
          <w:p w:rsidR="00D8725A" w:rsidRPr="000F66FF" w:rsidRDefault="00D8725A" w:rsidP="00580C64">
            <w:pPr>
              <w:pStyle w:val="BodyText"/>
              <w:spacing w:after="0"/>
              <w:rPr>
                <w:b/>
                <w:sz w:val="26"/>
                <w:szCs w:val="26"/>
              </w:rPr>
            </w:pPr>
            <w:r w:rsidRPr="000F66FF">
              <w:rPr>
                <w:b/>
                <w:sz w:val="26"/>
                <w:szCs w:val="26"/>
              </w:rPr>
              <w:t xml:space="preserve">FORM OF CONTRACT </w:t>
            </w:r>
          </w:p>
          <w:p w:rsidR="00D8725A" w:rsidRPr="000F66FF" w:rsidRDefault="00D8725A" w:rsidP="00580C64">
            <w:pPr>
              <w:pStyle w:val="BodyText"/>
              <w:spacing w:after="0"/>
              <w:rPr>
                <w:b/>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b/>
                <w:sz w:val="26"/>
                <w:szCs w:val="26"/>
              </w:rPr>
            </w:pPr>
            <w:r w:rsidRPr="000F66FF">
              <w:rPr>
                <w:b/>
                <w:sz w:val="26"/>
                <w:szCs w:val="26"/>
              </w:rPr>
              <w:t>II.</w:t>
            </w:r>
          </w:p>
        </w:tc>
        <w:tc>
          <w:tcPr>
            <w:tcW w:w="7800" w:type="dxa"/>
          </w:tcPr>
          <w:p w:rsidR="00D8725A" w:rsidRPr="000F66FF" w:rsidRDefault="00D8725A" w:rsidP="00580C64">
            <w:pPr>
              <w:pStyle w:val="BodyText"/>
              <w:spacing w:after="0"/>
              <w:rPr>
                <w:b/>
                <w:sz w:val="26"/>
                <w:szCs w:val="26"/>
              </w:rPr>
            </w:pPr>
            <w:r w:rsidRPr="000F66FF">
              <w:rPr>
                <w:b/>
                <w:sz w:val="26"/>
                <w:szCs w:val="26"/>
              </w:rPr>
              <w:t xml:space="preserve">GENERAL CONDITIONS OF CONTRACT </w:t>
            </w:r>
          </w:p>
          <w:p w:rsidR="00D8725A" w:rsidRPr="000F66FF" w:rsidRDefault="00D8725A" w:rsidP="00580C64">
            <w:pPr>
              <w:pStyle w:val="BodyText"/>
              <w:spacing w:after="0"/>
              <w:rPr>
                <w:b/>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tabs>
                <w:tab w:val="right" w:pos="844"/>
              </w:tabs>
              <w:rPr>
                <w:b/>
                <w:sz w:val="26"/>
                <w:szCs w:val="26"/>
              </w:rPr>
            </w:pPr>
            <w:r w:rsidRPr="000F66FF">
              <w:rPr>
                <w:b/>
                <w:sz w:val="26"/>
                <w:szCs w:val="26"/>
              </w:rPr>
              <w:tab/>
              <w:t>1.</w:t>
            </w:r>
          </w:p>
        </w:tc>
        <w:tc>
          <w:tcPr>
            <w:tcW w:w="7800" w:type="dxa"/>
          </w:tcPr>
          <w:p w:rsidR="00D8725A" w:rsidRPr="000F66FF" w:rsidRDefault="00D8725A" w:rsidP="00580C64">
            <w:pPr>
              <w:rPr>
                <w:b/>
                <w:sz w:val="26"/>
                <w:szCs w:val="26"/>
              </w:rPr>
            </w:pPr>
            <w:r w:rsidRPr="000F66FF">
              <w:rPr>
                <w:b/>
                <w:sz w:val="26"/>
                <w:szCs w:val="26"/>
              </w:rPr>
              <w:t>General Provisions</w:t>
            </w:r>
          </w:p>
          <w:p w:rsidR="00D8725A" w:rsidRPr="000F66FF" w:rsidRDefault="00D8725A" w:rsidP="00580C64">
            <w:pPr>
              <w:pStyle w:val="BodyText"/>
              <w:spacing w:after="0"/>
              <w:rPr>
                <w:b/>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1.1</w:t>
            </w:r>
            <w:r w:rsidRPr="000F66FF">
              <w:rPr>
                <w:sz w:val="26"/>
                <w:szCs w:val="26"/>
              </w:rPr>
              <w:tab/>
              <w:t xml:space="preserve">Definitions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1.2</w:t>
            </w:r>
            <w:r w:rsidRPr="000F66FF">
              <w:rPr>
                <w:sz w:val="26"/>
                <w:szCs w:val="26"/>
              </w:rPr>
              <w:tab/>
              <w:t>Law Governing the Contract</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1.3</w:t>
            </w:r>
            <w:r w:rsidRPr="000F66FF">
              <w:rPr>
                <w:sz w:val="26"/>
                <w:szCs w:val="26"/>
              </w:rPr>
              <w:tab/>
              <w:t>Language</w:t>
            </w:r>
            <w:r w:rsidRPr="000F66FF">
              <w:rPr>
                <w:sz w:val="26"/>
                <w:szCs w:val="26"/>
              </w:rPr>
              <w:tab/>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1.4</w:t>
            </w:r>
            <w:r w:rsidRPr="000F66FF">
              <w:rPr>
                <w:sz w:val="26"/>
                <w:szCs w:val="26"/>
              </w:rPr>
              <w:tab/>
              <w:t>Notices</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1.5</w:t>
            </w:r>
            <w:r w:rsidRPr="000F66FF">
              <w:rPr>
                <w:sz w:val="26"/>
                <w:szCs w:val="26"/>
              </w:rPr>
              <w:tab/>
              <w:t>Location</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1.6</w:t>
            </w:r>
            <w:r w:rsidRPr="000F66FF">
              <w:rPr>
                <w:sz w:val="26"/>
                <w:szCs w:val="26"/>
              </w:rPr>
              <w:tab/>
              <w:t>Authorized Representatives</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pStyle w:val="BodyText"/>
              <w:spacing w:after="0"/>
              <w:rPr>
                <w:sz w:val="26"/>
                <w:szCs w:val="26"/>
              </w:rPr>
            </w:pPr>
            <w:r w:rsidRPr="000F66FF">
              <w:rPr>
                <w:sz w:val="26"/>
                <w:szCs w:val="26"/>
              </w:rPr>
              <w:t>1.7</w:t>
            </w:r>
            <w:r w:rsidRPr="000F66FF">
              <w:rPr>
                <w:sz w:val="26"/>
                <w:szCs w:val="26"/>
              </w:rPr>
              <w:tab/>
              <w:t>Taxes and Duties</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jc w:val="right"/>
              <w:rPr>
                <w:b/>
                <w:sz w:val="26"/>
                <w:szCs w:val="26"/>
              </w:rPr>
            </w:pPr>
            <w:r w:rsidRPr="000F66FF">
              <w:rPr>
                <w:b/>
                <w:sz w:val="26"/>
                <w:szCs w:val="26"/>
              </w:rPr>
              <w:t>2.</w:t>
            </w:r>
          </w:p>
        </w:tc>
        <w:tc>
          <w:tcPr>
            <w:tcW w:w="7800" w:type="dxa"/>
          </w:tcPr>
          <w:p w:rsidR="00D8725A" w:rsidRPr="000F66FF" w:rsidRDefault="00D8725A" w:rsidP="00F91FEF">
            <w:pPr>
              <w:jc w:val="left"/>
              <w:rPr>
                <w:b/>
                <w:sz w:val="26"/>
                <w:szCs w:val="26"/>
              </w:rPr>
            </w:pPr>
            <w:r w:rsidRPr="000F66FF">
              <w:rPr>
                <w:b/>
                <w:sz w:val="26"/>
                <w:szCs w:val="26"/>
              </w:rPr>
              <w:t xml:space="preserve">Commencement, Completion, Modification and Termination of Contract </w:t>
            </w:r>
          </w:p>
          <w:p w:rsidR="00F91FEF" w:rsidRPr="000F66FF" w:rsidRDefault="00F91FEF" w:rsidP="00F91FEF">
            <w:pPr>
              <w:pStyle w:val="BodyText"/>
              <w:rPr>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2.1</w:t>
            </w:r>
            <w:r w:rsidRPr="000F66FF">
              <w:rPr>
                <w:sz w:val="26"/>
                <w:szCs w:val="26"/>
              </w:rPr>
              <w:tab/>
              <w:t xml:space="preserve">Effectiveness of Contract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2.2</w:t>
            </w:r>
            <w:r w:rsidRPr="000F66FF">
              <w:rPr>
                <w:sz w:val="26"/>
                <w:szCs w:val="26"/>
              </w:rPr>
              <w:tab/>
              <w:t xml:space="preserve">Commencement of Services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2.3</w:t>
            </w:r>
            <w:r w:rsidRPr="000F66FF">
              <w:rPr>
                <w:sz w:val="26"/>
                <w:szCs w:val="26"/>
              </w:rPr>
              <w:tab/>
              <w:t xml:space="preserve">Expiration of Contract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2.4</w:t>
            </w:r>
            <w:r w:rsidRPr="000F66FF">
              <w:rPr>
                <w:sz w:val="26"/>
                <w:szCs w:val="26"/>
              </w:rPr>
              <w:tab/>
              <w:t xml:space="preserve">Modification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2.5</w:t>
            </w:r>
            <w:r w:rsidRPr="000F66FF">
              <w:rPr>
                <w:sz w:val="26"/>
                <w:szCs w:val="26"/>
              </w:rPr>
              <w:tab/>
              <w:t xml:space="preserve">Force Majeure </w:t>
            </w:r>
          </w:p>
          <w:p w:rsidR="00D8725A" w:rsidRPr="000F66FF" w:rsidRDefault="00D8725A" w:rsidP="00580C64">
            <w:pPr>
              <w:rPr>
                <w:sz w:val="26"/>
                <w:szCs w:val="26"/>
              </w:rPr>
            </w:pPr>
            <w:r w:rsidRPr="000F66FF">
              <w:rPr>
                <w:sz w:val="26"/>
                <w:szCs w:val="26"/>
              </w:rPr>
              <w:tab/>
              <w:t>2.5.1</w:t>
            </w:r>
            <w:r w:rsidRPr="000F66FF">
              <w:rPr>
                <w:sz w:val="26"/>
                <w:szCs w:val="26"/>
              </w:rPr>
              <w:tab/>
              <w:t xml:space="preserve">Definition </w:t>
            </w:r>
          </w:p>
          <w:p w:rsidR="00D8725A" w:rsidRPr="000F66FF" w:rsidRDefault="00D8725A" w:rsidP="00580C64">
            <w:pPr>
              <w:rPr>
                <w:sz w:val="26"/>
                <w:szCs w:val="26"/>
              </w:rPr>
            </w:pPr>
            <w:r w:rsidRPr="000F66FF">
              <w:rPr>
                <w:sz w:val="26"/>
                <w:szCs w:val="26"/>
              </w:rPr>
              <w:tab/>
              <w:t>2.5.2</w:t>
            </w:r>
            <w:r w:rsidRPr="000F66FF">
              <w:rPr>
                <w:sz w:val="26"/>
                <w:szCs w:val="26"/>
              </w:rPr>
              <w:tab/>
              <w:t xml:space="preserve">No Breach of Contract </w:t>
            </w:r>
          </w:p>
          <w:p w:rsidR="00D8725A" w:rsidRPr="000F66FF" w:rsidRDefault="00D8725A" w:rsidP="00580C64">
            <w:pPr>
              <w:rPr>
                <w:sz w:val="26"/>
                <w:szCs w:val="26"/>
              </w:rPr>
            </w:pPr>
            <w:r w:rsidRPr="000F66FF">
              <w:rPr>
                <w:sz w:val="26"/>
                <w:szCs w:val="26"/>
              </w:rPr>
              <w:tab/>
              <w:t>2.5.3</w:t>
            </w:r>
            <w:r w:rsidRPr="000F66FF">
              <w:rPr>
                <w:sz w:val="26"/>
                <w:szCs w:val="26"/>
              </w:rPr>
              <w:tab/>
              <w:t xml:space="preserve">Extension of Time </w:t>
            </w:r>
          </w:p>
          <w:p w:rsidR="00D8725A" w:rsidRPr="000F66FF" w:rsidRDefault="00D8725A" w:rsidP="00580C64">
            <w:pPr>
              <w:rPr>
                <w:sz w:val="26"/>
                <w:szCs w:val="26"/>
              </w:rPr>
            </w:pPr>
            <w:r w:rsidRPr="000F66FF">
              <w:rPr>
                <w:sz w:val="26"/>
                <w:szCs w:val="26"/>
              </w:rPr>
              <w:tab/>
              <w:t>2.5.4</w:t>
            </w:r>
            <w:r w:rsidRPr="000F66FF">
              <w:rPr>
                <w:sz w:val="26"/>
                <w:szCs w:val="26"/>
              </w:rPr>
              <w:tab/>
              <w:t xml:space="preserve">Payments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2.6</w:t>
            </w:r>
            <w:r w:rsidRPr="000F66FF">
              <w:rPr>
                <w:sz w:val="26"/>
                <w:szCs w:val="26"/>
              </w:rPr>
              <w:tab/>
              <w:t xml:space="preserve">Termination </w:t>
            </w:r>
          </w:p>
          <w:p w:rsidR="00D8725A" w:rsidRPr="000F66FF" w:rsidRDefault="00D8725A" w:rsidP="00580C64">
            <w:pPr>
              <w:rPr>
                <w:sz w:val="26"/>
                <w:szCs w:val="26"/>
              </w:rPr>
            </w:pPr>
            <w:r w:rsidRPr="000F66FF">
              <w:rPr>
                <w:sz w:val="26"/>
                <w:szCs w:val="26"/>
              </w:rPr>
              <w:tab/>
              <w:t>2.6.1</w:t>
            </w:r>
            <w:r w:rsidRPr="000F66FF">
              <w:rPr>
                <w:sz w:val="26"/>
                <w:szCs w:val="26"/>
              </w:rPr>
              <w:tab/>
              <w:t xml:space="preserve">By the Client </w:t>
            </w:r>
          </w:p>
          <w:p w:rsidR="00D8725A" w:rsidRPr="000F66FF" w:rsidRDefault="00D8725A" w:rsidP="00580C64">
            <w:pPr>
              <w:rPr>
                <w:sz w:val="26"/>
                <w:szCs w:val="26"/>
              </w:rPr>
            </w:pPr>
            <w:r w:rsidRPr="000F66FF">
              <w:rPr>
                <w:sz w:val="26"/>
                <w:szCs w:val="26"/>
              </w:rPr>
              <w:tab/>
              <w:t>2.6.2</w:t>
            </w:r>
            <w:r w:rsidRPr="000F66FF">
              <w:rPr>
                <w:sz w:val="26"/>
                <w:szCs w:val="26"/>
              </w:rPr>
              <w:tab/>
              <w:t xml:space="preserve">By the </w:t>
            </w:r>
            <w:r w:rsidR="002A1B1A" w:rsidRPr="000F66FF">
              <w:rPr>
                <w:sz w:val="26"/>
                <w:szCs w:val="26"/>
              </w:rPr>
              <w:t>Bidder</w:t>
            </w:r>
            <w:r w:rsidRPr="000F66FF">
              <w:rPr>
                <w:sz w:val="26"/>
                <w:szCs w:val="26"/>
              </w:rPr>
              <w:t>s</w:t>
            </w:r>
            <w:r w:rsidRPr="000F66FF">
              <w:rPr>
                <w:sz w:val="26"/>
                <w:szCs w:val="26"/>
              </w:rPr>
              <w:tab/>
            </w:r>
          </w:p>
          <w:p w:rsidR="00D8725A" w:rsidRPr="000F66FF" w:rsidRDefault="00D8725A" w:rsidP="00580C64">
            <w:pPr>
              <w:rPr>
                <w:sz w:val="26"/>
                <w:szCs w:val="26"/>
              </w:rPr>
            </w:pPr>
            <w:r w:rsidRPr="000F66FF">
              <w:rPr>
                <w:sz w:val="26"/>
                <w:szCs w:val="26"/>
              </w:rPr>
              <w:tab/>
              <w:t>2.6.3</w:t>
            </w:r>
            <w:r w:rsidRPr="000F66FF">
              <w:rPr>
                <w:sz w:val="26"/>
                <w:szCs w:val="26"/>
              </w:rPr>
              <w:tab/>
              <w:t>Payment upon Termination</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jc w:val="right"/>
              <w:rPr>
                <w:b/>
                <w:sz w:val="26"/>
                <w:szCs w:val="26"/>
              </w:rPr>
            </w:pPr>
            <w:r w:rsidRPr="000F66FF">
              <w:rPr>
                <w:b/>
                <w:sz w:val="26"/>
                <w:szCs w:val="26"/>
              </w:rPr>
              <w:t>3.</w:t>
            </w:r>
          </w:p>
        </w:tc>
        <w:tc>
          <w:tcPr>
            <w:tcW w:w="7800" w:type="dxa"/>
          </w:tcPr>
          <w:p w:rsidR="00D8725A" w:rsidRPr="000F66FF" w:rsidRDefault="00D8725A" w:rsidP="00580C64">
            <w:pPr>
              <w:rPr>
                <w:b/>
                <w:sz w:val="26"/>
                <w:szCs w:val="26"/>
              </w:rPr>
            </w:pPr>
            <w:r w:rsidRPr="000F66FF">
              <w:rPr>
                <w:b/>
                <w:sz w:val="26"/>
                <w:szCs w:val="26"/>
              </w:rPr>
              <w:t xml:space="preserve">Obligations of the </w:t>
            </w:r>
            <w:r w:rsidR="002A1B1A" w:rsidRPr="000F66FF">
              <w:rPr>
                <w:b/>
                <w:sz w:val="26"/>
                <w:szCs w:val="26"/>
              </w:rPr>
              <w:t>Bidder</w:t>
            </w:r>
            <w:r w:rsidRPr="000F66FF">
              <w:rPr>
                <w:b/>
                <w:sz w:val="26"/>
                <w:szCs w:val="26"/>
              </w:rPr>
              <w:t xml:space="preserve">s </w:t>
            </w:r>
          </w:p>
          <w:p w:rsidR="00D8725A" w:rsidRPr="000F66FF" w:rsidRDefault="00D8725A" w:rsidP="00580C64">
            <w:pPr>
              <w:rPr>
                <w:b/>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3.1</w:t>
            </w:r>
            <w:r w:rsidRPr="000F66FF">
              <w:rPr>
                <w:sz w:val="26"/>
                <w:szCs w:val="26"/>
              </w:rPr>
              <w:tab/>
              <w:t>General</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3.2</w:t>
            </w:r>
            <w:r w:rsidRPr="000F66FF">
              <w:rPr>
                <w:sz w:val="26"/>
                <w:szCs w:val="26"/>
              </w:rPr>
              <w:tab/>
              <w:t xml:space="preserve">Conflict of Interest </w:t>
            </w:r>
          </w:p>
          <w:p w:rsidR="00D8725A" w:rsidRPr="000F66FF" w:rsidRDefault="00D8725A" w:rsidP="00580C64">
            <w:pPr>
              <w:rPr>
                <w:sz w:val="26"/>
                <w:szCs w:val="26"/>
              </w:rPr>
            </w:pPr>
            <w:r w:rsidRPr="000F66FF">
              <w:rPr>
                <w:sz w:val="26"/>
                <w:szCs w:val="26"/>
              </w:rPr>
              <w:tab/>
              <w:t>3.2.1</w:t>
            </w:r>
            <w:r w:rsidRPr="000F66FF">
              <w:rPr>
                <w:sz w:val="26"/>
                <w:szCs w:val="26"/>
              </w:rPr>
              <w:tab/>
            </w:r>
            <w:r w:rsidR="002A1B1A" w:rsidRPr="000F66FF">
              <w:rPr>
                <w:sz w:val="26"/>
                <w:szCs w:val="26"/>
              </w:rPr>
              <w:t>Bidder</w:t>
            </w:r>
            <w:r w:rsidRPr="000F66FF">
              <w:rPr>
                <w:sz w:val="26"/>
                <w:szCs w:val="26"/>
              </w:rPr>
              <w:t xml:space="preserve">s Not to Benefit from Commissions, Discounts, etc. </w:t>
            </w:r>
          </w:p>
          <w:p w:rsidR="00D8725A" w:rsidRPr="000F66FF" w:rsidRDefault="00D8725A" w:rsidP="00580C64">
            <w:pPr>
              <w:rPr>
                <w:sz w:val="26"/>
                <w:szCs w:val="26"/>
              </w:rPr>
            </w:pPr>
            <w:r w:rsidRPr="000F66FF">
              <w:rPr>
                <w:sz w:val="26"/>
                <w:szCs w:val="26"/>
              </w:rPr>
              <w:tab/>
              <w:t>3.2.2</w:t>
            </w:r>
            <w:r w:rsidRPr="000F66FF">
              <w:rPr>
                <w:sz w:val="26"/>
                <w:szCs w:val="26"/>
              </w:rPr>
              <w:tab/>
            </w:r>
            <w:r w:rsidR="002A1B1A" w:rsidRPr="000F66FF">
              <w:rPr>
                <w:sz w:val="26"/>
                <w:szCs w:val="26"/>
              </w:rPr>
              <w:t>Bidder</w:t>
            </w:r>
            <w:r w:rsidRPr="000F66FF">
              <w:rPr>
                <w:sz w:val="26"/>
                <w:szCs w:val="26"/>
              </w:rPr>
              <w:t xml:space="preserve">s and Affiliates Not to Be Otherwise Interested in </w:t>
            </w:r>
            <w:r w:rsidRPr="000F66FF">
              <w:rPr>
                <w:sz w:val="26"/>
                <w:szCs w:val="26"/>
              </w:rPr>
              <w:tab/>
            </w:r>
            <w:r w:rsidRPr="000F66FF">
              <w:rPr>
                <w:sz w:val="26"/>
                <w:szCs w:val="26"/>
              </w:rPr>
              <w:tab/>
            </w:r>
            <w:r w:rsidR="003F21EE" w:rsidRPr="000F66FF">
              <w:rPr>
                <w:sz w:val="26"/>
                <w:szCs w:val="26"/>
              </w:rPr>
              <w:tab/>
            </w:r>
            <w:r w:rsidRPr="000F66FF">
              <w:rPr>
                <w:sz w:val="26"/>
                <w:szCs w:val="26"/>
              </w:rPr>
              <w:t xml:space="preserve">Project </w:t>
            </w:r>
          </w:p>
          <w:p w:rsidR="00D8725A" w:rsidRPr="000F66FF" w:rsidRDefault="00D8725A" w:rsidP="00580C64">
            <w:pPr>
              <w:rPr>
                <w:sz w:val="26"/>
                <w:szCs w:val="26"/>
              </w:rPr>
            </w:pPr>
            <w:r w:rsidRPr="000F66FF">
              <w:rPr>
                <w:sz w:val="26"/>
                <w:szCs w:val="26"/>
              </w:rPr>
              <w:tab/>
              <w:t>3.2.3</w:t>
            </w:r>
            <w:r w:rsidRPr="000F66FF">
              <w:rPr>
                <w:sz w:val="26"/>
                <w:szCs w:val="26"/>
              </w:rPr>
              <w:tab/>
              <w:t xml:space="preserve">Prohibition of Conflicting Activities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3.3</w:t>
            </w:r>
            <w:r w:rsidRPr="000F66FF">
              <w:rPr>
                <w:sz w:val="26"/>
                <w:szCs w:val="26"/>
              </w:rPr>
              <w:tab/>
              <w:t xml:space="preserve">Confidentiality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3.4</w:t>
            </w:r>
            <w:r w:rsidRPr="000F66FF">
              <w:rPr>
                <w:sz w:val="26"/>
                <w:szCs w:val="26"/>
              </w:rPr>
              <w:tab/>
              <w:t xml:space="preserve">Insurance to be taken out by the </w:t>
            </w:r>
            <w:r w:rsidR="002A1B1A" w:rsidRPr="000F66FF">
              <w:rPr>
                <w:sz w:val="26"/>
                <w:szCs w:val="26"/>
              </w:rPr>
              <w:t>Bidder</w:t>
            </w:r>
            <w:r w:rsidRPr="000F66FF">
              <w:rPr>
                <w:sz w:val="26"/>
                <w:szCs w:val="26"/>
              </w:rPr>
              <w:t xml:space="preserve">s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3.5</w:t>
            </w:r>
            <w:r w:rsidRPr="000F66FF">
              <w:rPr>
                <w:sz w:val="26"/>
                <w:szCs w:val="26"/>
              </w:rPr>
              <w:tab/>
            </w:r>
            <w:r w:rsidR="002A1B1A" w:rsidRPr="000F66FF">
              <w:rPr>
                <w:sz w:val="26"/>
                <w:szCs w:val="26"/>
              </w:rPr>
              <w:t>Bidder</w:t>
            </w:r>
            <w:r w:rsidRPr="000F66FF">
              <w:rPr>
                <w:sz w:val="26"/>
                <w:szCs w:val="26"/>
              </w:rPr>
              <w:t xml:space="preserve">s’ Actions Requiring Client’s Prior Approval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3.6</w:t>
            </w:r>
            <w:r w:rsidRPr="000F66FF">
              <w:rPr>
                <w:sz w:val="26"/>
                <w:szCs w:val="26"/>
              </w:rPr>
              <w:tab/>
              <w:t xml:space="preserve">Reporting Obligations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3E5ACE">
            <w:pPr>
              <w:numPr>
                <w:ilvl w:val="1"/>
                <w:numId w:val="3"/>
              </w:numPr>
              <w:rPr>
                <w:sz w:val="26"/>
                <w:szCs w:val="26"/>
              </w:rPr>
            </w:pPr>
            <w:r w:rsidRPr="000F66FF">
              <w:rPr>
                <w:sz w:val="26"/>
                <w:szCs w:val="26"/>
              </w:rPr>
              <w:t xml:space="preserve">Documents Prepared by the </w:t>
            </w:r>
            <w:r w:rsidR="002A1B1A" w:rsidRPr="000F66FF">
              <w:rPr>
                <w:sz w:val="26"/>
                <w:szCs w:val="26"/>
              </w:rPr>
              <w:t>Bidder</w:t>
            </w:r>
            <w:r w:rsidRPr="000F66FF">
              <w:rPr>
                <w:sz w:val="26"/>
                <w:szCs w:val="26"/>
              </w:rPr>
              <w:t>s to be the Property of the Client</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jc w:val="right"/>
              <w:rPr>
                <w:b/>
                <w:sz w:val="26"/>
                <w:szCs w:val="26"/>
              </w:rPr>
            </w:pPr>
            <w:r w:rsidRPr="000F66FF">
              <w:rPr>
                <w:b/>
                <w:sz w:val="26"/>
                <w:szCs w:val="26"/>
              </w:rPr>
              <w:t>4.</w:t>
            </w:r>
          </w:p>
        </w:tc>
        <w:tc>
          <w:tcPr>
            <w:tcW w:w="7800" w:type="dxa"/>
          </w:tcPr>
          <w:p w:rsidR="00D8725A" w:rsidRPr="000F66FF" w:rsidRDefault="002A1B1A" w:rsidP="00580C64">
            <w:pPr>
              <w:rPr>
                <w:b/>
                <w:sz w:val="26"/>
                <w:szCs w:val="26"/>
              </w:rPr>
            </w:pPr>
            <w:r w:rsidRPr="000F66FF">
              <w:rPr>
                <w:b/>
                <w:sz w:val="26"/>
                <w:szCs w:val="26"/>
              </w:rPr>
              <w:t>Bidder</w:t>
            </w:r>
            <w:r w:rsidR="00D8725A" w:rsidRPr="000F66FF">
              <w:rPr>
                <w:b/>
                <w:sz w:val="26"/>
                <w:szCs w:val="26"/>
              </w:rPr>
              <w:t xml:space="preserve">s’ Personnel </w:t>
            </w:r>
          </w:p>
          <w:p w:rsidR="00D8725A" w:rsidRPr="000F66FF" w:rsidRDefault="00D8725A" w:rsidP="00580C64">
            <w:pPr>
              <w:pStyle w:val="BodyText"/>
              <w:spacing w:after="0"/>
              <w:rPr>
                <w:b/>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4.1</w:t>
            </w:r>
            <w:r w:rsidRPr="000F66FF">
              <w:rPr>
                <w:sz w:val="26"/>
                <w:szCs w:val="26"/>
              </w:rPr>
              <w:tab/>
              <w:t xml:space="preserve">Description of Personnel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3E5ACE">
            <w:pPr>
              <w:numPr>
                <w:ilvl w:val="1"/>
                <w:numId w:val="4"/>
              </w:numPr>
              <w:rPr>
                <w:sz w:val="26"/>
                <w:szCs w:val="26"/>
              </w:rPr>
            </w:pPr>
            <w:r w:rsidRPr="000F66FF">
              <w:rPr>
                <w:sz w:val="26"/>
                <w:szCs w:val="26"/>
              </w:rPr>
              <w:t xml:space="preserve">Removal and/or Replacement of Personnel </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jc w:val="right"/>
              <w:rPr>
                <w:b/>
                <w:sz w:val="26"/>
                <w:szCs w:val="26"/>
              </w:rPr>
            </w:pPr>
            <w:r w:rsidRPr="000F66FF">
              <w:rPr>
                <w:b/>
                <w:sz w:val="26"/>
                <w:szCs w:val="26"/>
              </w:rPr>
              <w:t>5.</w:t>
            </w:r>
          </w:p>
        </w:tc>
        <w:tc>
          <w:tcPr>
            <w:tcW w:w="7800" w:type="dxa"/>
          </w:tcPr>
          <w:p w:rsidR="00D8725A" w:rsidRPr="000F66FF" w:rsidRDefault="00D8725A" w:rsidP="00580C64">
            <w:pPr>
              <w:rPr>
                <w:b/>
                <w:sz w:val="26"/>
                <w:szCs w:val="26"/>
              </w:rPr>
            </w:pPr>
            <w:r w:rsidRPr="000F66FF">
              <w:rPr>
                <w:b/>
                <w:sz w:val="26"/>
                <w:szCs w:val="26"/>
              </w:rPr>
              <w:t xml:space="preserve">Obligations of the Client </w:t>
            </w:r>
          </w:p>
          <w:p w:rsidR="00D8725A" w:rsidRPr="000F66FF" w:rsidRDefault="00D8725A" w:rsidP="00580C64">
            <w:pPr>
              <w:pStyle w:val="BodyText"/>
              <w:spacing w:after="0"/>
              <w:rPr>
                <w:b/>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5.1</w:t>
            </w:r>
            <w:r w:rsidRPr="000F66FF">
              <w:rPr>
                <w:sz w:val="26"/>
                <w:szCs w:val="26"/>
              </w:rPr>
              <w:tab/>
              <w:t xml:space="preserve">Assistance and Exemptions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5.2</w:t>
            </w:r>
            <w:r w:rsidRPr="000F66FF">
              <w:rPr>
                <w:sz w:val="26"/>
                <w:szCs w:val="26"/>
              </w:rPr>
              <w:tab/>
              <w:t xml:space="preserve">Change in the Applicable Law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3E5ACE">
            <w:pPr>
              <w:numPr>
                <w:ilvl w:val="1"/>
                <w:numId w:val="5"/>
              </w:numPr>
              <w:rPr>
                <w:sz w:val="26"/>
                <w:szCs w:val="26"/>
              </w:rPr>
            </w:pPr>
            <w:r w:rsidRPr="000F66FF">
              <w:rPr>
                <w:sz w:val="26"/>
                <w:szCs w:val="26"/>
              </w:rPr>
              <w:t xml:space="preserve">Services and Facilities </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jc w:val="right"/>
              <w:rPr>
                <w:b/>
                <w:sz w:val="26"/>
                <w:szCs w:val="26"/>
              </w:rPr>
            </w:pPr>
            <w:r w:rsidRPr="000F66FF">
              <w:rPr>
                <w:b/>
                <w:sz w:val="26"/>
                <w:szCs w:val="26"/>
              </w:rPr>
              <w:t>6.</w:t>
            </w:r>
          </w:p>
        </w:tc>
        <w:tc>
          <w:tcPr>
            <w:tcW w:w="7800" w:type="dxa"/>
          </w:tcPr>
          <w:p w:rsidR="00D8725A" w:rsidRPr="000F66FF" w:rsidRDefault="00D8725A" w:rsidP="00580C64">
            <w:pPr>
              <w:rPr>
                <w:b/>
                <w:sz w:val="26"/>
                <w:szCs w:val="26"/>
              </w:rPr>
            </w:pPr>
            <w:r w:rsidRPr="000F66FF">
              <w:rPr>
                <w:b/>
                <w:sz w:val="26"/>
                <w:szCs w:val="26"/>
              </w:rPr>
              <w:t xml:space="preserve">Payments to the </w:t>
            </w:r>
            <w:r w:rsidR="002A1B1A" w:rsidRPr="000F66FF">
              <w:rPr>
                <w:b/>
                <w:sz w:val="26"/>
                <w:szCs w:val="26"/>
              </w:rPr>
              <w:t>Bidder</w:t>
            </w:r>
            <w:r w:rsidRPr="000F66FF">
              <w:rPr>
                <w:b/>
                <w:sz w:val="26"/>
                <w:szCs w:val="26"/>
              </w:rPr>
              <w:t xml:space="preserve">s </w:t>
            </w:r>
          </w:p>
          <w:p w:rsidR="00D8725A" w:rsidRPr="000F66FF" w:rsidRDefault="00D8725A" w:rsidP="00580C64">
            <w:pPr>
              <w:pStyle w:val="BodyText"/>
              <w:spacing w:after="0"/>
              <w:rPr>
                <w:b/>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6.1</w:t>
            </w:r>
            <w:r w:rsidRPr="000F66FF">
              <w:rPr>
                <w:sz w:val="26"/>
                <w:szCs w:val="26"/>
              </w:rPr>
              <w:tab/>
              <w:t xml:space="preserve">Lump Sum Remuneration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6.2</w:t>
            </w:r>
            <w:r w:rsidRPr="000F66FF">
              <w:rPr>
                <w:sz w:val="26"/>
                <w:szCs w:val="26"/>
              </w:rPr>
              <w:tab/>
              <w:t xml:space="preserve">Contract Price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6.3</w:t>
            </w:r>
            <w:r w:rsidRPr="000F66FF">
              <w:rPr>
                <w:sz w:val="26"/>
                <w:szCs w:val="26"/>
              </w:rPr>
              <w:tab/>
              <w:t xml:space="preserve">Payment for Additional Services </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3E5ACE">
            <w:pPr>
              <w:numPr>
                <w:ilvl w:val="1"/>
                <w:numId w:val="6"/>
              </w:numPr>
              <w:rPr>
                <w:sz w:val="26"/>
                <w:szCs w:val="26"/>
              </w:rPr>
            </w:pPr>
            <w:r w:rsidRPr="000F66FF">
              <w:rPr>
                <w:sz w:val="26"/>
                <w:szCs w:val="26"/>
              </w:rPr>
              <w:t>Terms and Conditions of Payment</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jc w:val="right"/>
              <w:rPr>
                <w:b/>
                <w:sz w:val="26"/>
                <w:szCs w:val="26"/>
              </w:rPr>
            </w:pPr>
            <w:r w:rsidRPr="000F66FF">
              <w:rPr>
                <w:b/>
                <w:sz w:val="26"/>
                <w:szCs w:val="26"/>
              </w:rPr>
              <w:t>7.</w:t>
            </w:r>
          </w:p>
        </w:tc>
        <w:tc>
          <w:tcPr>
            <w:tcW w:w="7800" w:type="dxa"/>
          </w:tcPr>
          <w:p w:rsidR="00D8725A" w:rsidRPr="000F66FF" w:rsidRDefault="00D8725A" w:rsidP="00580C64">
            <w:pPr>
              <w:rPr>
                <w:b/>
                <w:sz w:val="26"/>
                <w:szCs w:val="26"/>
              </w:rPr>
            </w:pPr>
            <w:r w:rsidRPr="000F66FF">
              <w:rPr>
                <w:b/>
                <w:sz w:val="26"/>
                <w:szCs w:val="26"/>
              </w:rPr>
              <w:t>Settlement of Disputes</w:t>
            </w:r>
          </w:p>
          <w:p w:rsidR="00D8725A" w:rsidRPr="000F66FF" w:rsidRDefault="00D8725A" w:rsidP="00580C64">
            <w:pPr>
              <w:pStyle w:val="BodyText"/>
              <w:spacing w:after="0"/>
              <w:rPr>
                <w:b/>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7.1</w:t>
            </w:r>
            <w:r w:rsidRPr="000F66FF">
              <w:rPr>
                <w:sz w:val="26"/>
                <w:szCs w:val="26"/>
              </w:rPr>
              <w:tab/>
              <w:t>Amicable Settlement</w:t>
            </w: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3E5ACE">
            <w:pPr>
              <w:numPr>
                <w:ilvl w:val="1"/>
                <w:numId w:val="2"/>
              </w:numPr>
              <w:rPr>
                <w:sz w:val="26"/>
                <w:szCs w:val="26"/>
              </w:rPr>
            </w:pPr>
            <w:r w:rsidRPr="000F66FF">
              <w:rPr>
                <w:sz w:val="26"/>
                <w:szCs w:val="26"/>
              </w:rPr>
              <w:t>Dispute Settlement</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b/>
                <w:sz w:val="26"/>
                <w:szCs w:val="26"/>
              </w:rPr>
            </w:pPr>
            <w:r w:rsidRPr="000F66FF">
              <w:rPr>
                <w:b/>
                <w:sz w:val="26"/>
                <w:szCs w:val="26"/>
              </w:rPr>
              <w:t>III.</w:t>
            </w:r>
          </w:p>
        </w:tc>
        <w:tc>
          <w:tcPr>
            <w:tcW w:w="7800" w:type="dxa"/>
          </w:tcPr>
          <w:p w:rsidR="00D8725A" w:rsidRPr="000F66FF" w:rsidRDefault="00D8725A" w:rsidP="00580C64">
            <w:pPr>
              <w:pStyle w:val="BodyText"/>
              <w:spacing w:after="0"/>
              <w:rPr>
                <w:b/>
                <w:sz w:val="26"/>
                <w:szCs w:val="26"/>
              </w:rPr>
            </w:pPr>
            <w:r w:rsidRPr="000F66FF">
              <w:rPr>
                <w:b/>
                <w:sz w:val="26"/>
                <w:szCs w:val="26"/>
              </w:rPr>
              <w:t xml:space="preserve">SPECIAL CONDITIONS OF CONTRACT </w:t>
            </w:r>
          </w:p>
          <w:p w:rsidR="00D8725A" w:rsidRPr="000F66FF" w:rsidRDefault="00D8725A" w:rsidP="00580C64">
            <w:pPr>
              <w:pStyle w:val="BodyText"/>
              <w:spacing w:after="0"/>
              <w:rPr>
                <w:b/>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b/>
                <w:sz w:val="26"/>
                <w:szCs w:val="26"/>
              </w:rPr>
            </w:pPr>
            <w:r w:rsidRPr="000F66FF">
              <w:rPr>
                <w:b/>
                <w:sz w:val="26"/>
                <w:szCs w:val="26"/>
              </w:rPr>
              <w:t>IV.</w:t>
            </w:r>
          </w:p>
        </w:tc>
        <w:tc>
          <w:tcPr>
            <w:tcW w:w="7800" w:type="dxa"/>
          </w:tcPr>
          <w:p w:rsidR="00D8725A" w:rsidRPr="000F66FF" w:rsidRDefault="00D8725A" w:rsidP="00580C64">
            <w:pPr>
              <w:pStyle w:val="BodyText"/>
              <w:spacing w:after="0"/>
              <w:rPr>
                <w:b/>
                <w:sz w:val="26"/>
                <w:szCs w:val="26"/>
              </w:rPr>
            </w:pPr>
            <w:r w:rsidRPr="000F66FF">
              <w:rPr>
                <w:b/>
                <w:sz w:val="26"/>
                <w:szCs w:val="26"/>
              </w:rPr>
              <w:t xml:space="preserve">APPENDICES </w:t>
            </w: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Appendix A — Description of the Services</w:t>
            </w:r>
          </w:p>
        </w:tc>
        <w:tc>
          <w:tcPr>
            <w:tcW w:w="0" w:type="auto"/>
          </w:tcPr>
          <w:p w:rsidR="00D8725A" w:rsidRPr="000F66FF" w:rsidRDefault="00D8725A" w:rsidP="00580C64">
            <w:pPr>
              <w:ind w:right="-18"/>
              <w:rPr>
                <w:sz w:val="26"/>
                <w:szCs w:val="26"/>
              </w:rPr>
            </w:pPr>
          </w:p>
          <w:p w:rsidR="00D8725A" w:rsidRPr="000F66FF" w:rsidRDefault="00D8725A" w:rsidP="00580C64">
            <w:pPr>
              <w:pStyle w:val="BodyText"/>
              <w:spacing w:after="0"/>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Appendix B — Reporting Requirements</w:t>
            </w: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Appendix C — Key Personnel and Sub-</w:t>
            </w:r>
            <w:r w:rsidR="002A1B1A" w:rsidRPr="000F66FF">
              <w:rPr>
                <w:sz w:val="26"/>
                <w:szCs w:val="26"/>
              </w:rPr>
              <w:t>Bidder</w:t>
            </w:r>
            <w:r w:rsidRPr="000F66FF">
              <w:rPr>
                <w:sz w:val="26"/>
                <w:szCs w:val="26"/>
              </w:rPr>
              <w:t>s</w:t>
            </w: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CC7D70">
            <w:pPr>
              <w:rPr>
                <w:sz w:val="26"/>
                <w:szCs w:val="26"/>
              </w:rPr>
            </w:pPr>
            <w:r w:rsidRPr="000F66FF">
              <w:rPr>
                <w:sz w:val="26"/>
                <w:szCs w:val="26"/>
              </w:rPr>
              <w:t>Appendix D — Break</w:t>
            </w:r>
            <w:r w:rsidR="00CC7D70" w:rsidRPr="000F66FF">
              <w:rPr>
                <w:sz w:val="26"/>
                <w:szCs w:val="26"/>
              </w:rPr>
              <w:t>-up</w:t>
            </w:r>
            <w:r w:rsidRPr="000F66FF">
              <w:rPr>
                <w:sz w:val="26"/>
                <w:szCs w:val="26"/>
              </w:rPr>
              <w:t xml:space="preserve"> of Contract Price in Indian Currency</w:t>
            </w: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Appendix E — Services and Facilities Provided by Client</w:t>
            </w: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r w:rsidR="00D8725A" w:rsidRPr="000F66FF" w:rsidTr="00673282">
        <w:trPr>
          <w:jc w:val="center"/>
        </w:trPr>
        <w:tc>
          <w:tcPr>
            <w:tcW w:w="1060" w:type="dxa"/>
          </w:tcPr>
          <w:p w:rsidR="00D8725A" w:rsidRPr="000F66FF" w:rsidRDefault="00D8725A" w:rsidP="00580C64">
            <w:pPr>
              <w:rPr>
                <w:sz w:val="26"/>
                <w:szCs w:val="26"/>
              </w:rPr>
            </w:pPr>
          </w:p>
        </w:tc>
        <w:tc>
          <w:tcPr>
            <w:tcW w:w="7800" w:type="dxa"/>
          </w:tcPr>
          <w:p w:rsidR="00D8725A" w:rsidRPr="000F66FF" w:rsidRDefault="00D8725A" w:rsidP="00580C64">
            <w:pPr>
              <w:rPr>
                <w:sz w:val="26"/>
                <w:szCs w:val="26"/>
              </w:rPr>
            </w:pPr>
            <w:r w:rsidRPr="000F66FF">
              <w:rPr>
                <w:sz w:val="26"/>
                <w:szCs w:val="26"/>
              </w:rPr>
              <w:t>Appendix F — Form of Bank Guarantee for Advance Payment</w:t>
            </w:r>
          </w:p>
        </w:tc>
        <w:tc>
          <w:tcPr>
            <w:tcW w:w="0" w:type="auto"/>
          </w:tcPr>
          <w:p w:rsidR="00D8725A" w:rsidRPr="000F66FF" w:rsidRDefault="00D8725A" w:rsidP="00580C64">
            <w:pPr>
              <w:ind w:right="-18"/>
              <w:rPr>
                <w:sz w:val="26"/>
                <w:szCs w:val="26"/>
              </w:rPr>
            </w:pPr>
            <w:r w:rsidRPr="000F66FF">
              <w:rPr>
                <w:sz w:val="26"/>
                <w:szCs w:val="26"/>
              </w:rPr>
              <w:t>…</w:t>
            </w:r>
          </w:p>
        </w:tc>
        <w:tc>
          <w:tcPr>
            <w:tcW w:w="841" w:type="dxa"/>
          </w:tcPr>
          <w:p w:rsidR="00D8725A" w:rsidRPr="000F66FF" w:rsidRDefault="00D8725A" w:rsidP="00580C64">
            <w:pPr>
              <w:rPr>
                <w:sz w:val="26"/>
                <w:szCs w:val="26"/>
              </w:rPr>
            </w:pPr>
          </w:p>
        </w:tc>
      </w:tr>
    </w:tbl>
    <w:p w:rsidR="00D8725A" w:rsidRPr="000F66FF" w:rsidRDefault="00D8725A" w:rsidP="00580C64">
      <w:pPr>
        <w:rPr>
          <w:sz w:val="26"/>
          <w:szCs w:val="26"/>
        </w:rPr>
      </w:pPr>
    </w:p>
    <w:p w:rsidR="00D8725A" w:rsidRPr="000F66FF" w:rsidRDefault="00D8725A" w:rsidP="00580C64">
      <w:pPr>
        <w:jc w:val="center"/>
        <w:rPr>
          <w:b/>
          <w:sz w:val="26"/>
          <w:szCs w:val="26"/>
        </w:rPr>
      </w:pPr>
      <w:r w:rsidRPr="000F66FF">
        <w:rPr>
          <w:sz w:val="26"/>
          <w:szCs w:val="26"/>
        </w:rPr>
        <w:br w:type="page"/>
      </w:r>
      <w:r w:rsidRPr="000F66FF">
        <w:rPr>
          <w:b/>
          <w:sz w:val="26"/>
          <w:szCs w:val="26"/>
        </w:rPr>
        <w:lastRenderedPageBreak/>
        <w:t>I. FORM OF CONTRACT</w:t>
      </w:r>
    </w:p>
    <w:p w:rsidR="00D8725A" w:rsidRPr="000F66FF" w:rsidRDefault="00D8725A" w:rsidP="00580C64">
      <w:pPr>
        <w:tabs>
          <w:tab w:val="center" w:pos="4680"/>
        </w:tabs>
        <w:jc w:val="center"/>
        <w:outlineLvl w:val="0"/>
        <w:rPr>
          <w:b/>
          <w:sz w:val="26"/>
          <w:szCs w:val="26"/>
        </w:rPr>
      </w:pPr>
    </w:p>
    <w:p w:rsidR="00D8725A" w:rsidRPr="000F66FF" w:rsidRDefault="00D8725A" w:rsidP="00580C64">
      <w:pPr>
        <w:tabs>
          <w:tab w:val="center" w:pos="4680"/>
        </w:tabs>
        <w:jc w:val="center"/>
        <w:outlineLvl w:val="0"/>
        <w:rPr>
          <w:sz w:val="26"/>
          <w:szCs w:val="26"/>
        </w:rPr>
      </w:pPr>
      <w:r w:rsidRPr="000F66FF">
        <w:rPr>
          <w:b/>
          <w:sz w:val="26"/>
          <w:szCs w:val="26"/>
        </w:rPr>
        <w:t>Lump Sum Remuneration</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This CONTRACT (hereinafter called the "Contract") is made the _________ day of the month of ______________, 20</w:t>
      </w:r>
      <w:r w:rsidR="00F91FEF" w:rsidRPr="000F66FF">
        <w:rPr>
          <w:sz w:val="26"/>
          <w:szCs w:val="26"/>
        </w:rPr>
        <w:t>15</w:t>
      </w:r>
      <w:r w:rsidRPr="000F66FF">
        <w:rPr>
          <w:sz w:val="26"/>
          <w:szCs w:val="26"/>
        </w:rPr>
        <w:t xml:space="preserve">, </w:t>
      </w:r>
      <w:proofErr w:type="spellStart"/>
      <w:r w:rsidRPr="000F66FF">
        <w:rPr>
          <w:sz w:val="26"/>
          <w:szCs w:val="26"/>
        </w:rPr>
        <w:t>between</w:t>
      </w:r>
      <w:r w:rsidR="00F04D09" w:rsidRPr="000F66FF">
        <w:rPr>
          <w:sz w:val="26"/>
          <w:szCs w:val="26"/>
        </w:rPr>
        <w:t>State</w:t>
      </w:r>
      <w:proofErr w:type="spellEnd"/>
      <w:r w:rsidR="00F04D09" w:rsidRPr="000F66FF">
        <w:rPr>
          <w:sz w:val="26"/>
          <w:szCs w:val="26"/>
        </w:rPr>
        <w:t xml:space="preserve"> Mission Directorate</w:t>
      </w:r>
      <w:r w:rsidR="00F91FEF" w:rsidRPr="000F66FF">
        <w:rPr>
          <w:sz w:val="26"/>
          <w:szCs w:val="26"/>
        </w:rPr>
        <w:t xml:space="preserve">, Government of </w:t>
      </w:r>
      <w:r w:rsidR="00F91FEF" w:rsidRPr="000F66FF">
        <w:rPr>
          <w:b/>
          <w:sz w:val="26"/>
          <w:szCs w:val="26"/>
        </w:rPr>
        <w:t>---------</w:t>
      </w:r>
      <w:r w:rsidRPr="000F66FF">
        <w:rPr>
          <w:sz w:val="26"/>
          <w:szCs w:val="26"/>
        </w:rPr>
        <w:t xml:space="preserve">(hereinafter called the Client which includes its assigns, executors &amp; administrator),  and M/s ___________________________________ (hereinafter called </w:t>
      </w:r>
      <w:r w:rsidR="002A1B1A" w:rsidRPr="000F66FF">
        <w:rPr>
          <w:sz w:val="26"/>
          <w:szCs w:val="26"/>
        </w:rPr>
        <w:t>Bidder</w:t>
      </w:r>
      <w:r w:rsidRPr="000F66FF">
        <w:rPr>
          <w:sz w:val="26"/>
          <w:szCs w:val="26"/>
        </w:rPr>
        <w:t xml:space="preserve">s), a company _______________________________, and having its registered office at ___________________________________________ through _________________, duly appointed its General Attorney. Certified photocopy General Power of Attorney is annexed herewith; </w:t>
      </w:r>
      <w:r w:rsidR="002A1B1A" w:rsidRPr="000F66FF">
        <w:rPr>
          <w:sz w:val="26"/>
          <w:szCs w:val="26"/>
        </w:rPr>
        <w:t>Bidder</w:t>
      </w:r>
      <w:r w:rsidRPr="000F66FF">
        <w:rPr>
          <w:sz w:val="26"/>
          <w:szCs w:val="26"/>
        </w:rPr>
        <w:t xml:space="preserve">s include its assigns, executors and </w:t>
      </w:r>
      <w:r w:rsidR="00F91FEF" w:rsidRPr="000F66FF">
        <w:rPr>
          <w:sz w:val="26"/>
          <w:szCs w:val="26"/>
        </w:rPr>
        <w:t>administrators</w:t>
      </w:r>
      <w:r w:rsidRPr="000F66FF">
        <w:rPr>
          <w:sz w:val="26"/>
          <w:szCs w:val="26"/>
        </w:rPr>
        <w:t xml:space="preserve">. </w:t>
      </w:r>
    </w:p>
    <w:p w:rsidR="00D8725A" w:rsidRPr="000F66FF" w:rsidRDefault="00D8725A" w:rsidP="00580C64">
      <w:pPr>
        <w:pStyle w:val="BodyText"/>
        <w:spacing w:after="0"/>
        <w:rPr>
          <w:sz w:val="26"/>
          <w:szCs w:val="26"/>
        </w:rPr>
      </w:pPr>
    </w:p>
    <w:p w:rsidR="00D8725A" w:rsidRPr="000F66FF" w:rsidRDefault="00D8725A" w:rsidP="00580C64">
      <w:pPr>
        <w:rPr>
          <w:i/>
          <w:sz w:val="26"/>
          <w:szCs w:val="26"/>
        </w:rPr>
      </w:pPr>
      <w:r w:rsidRPr="000F66FF">
        <w:rPr>
          <w:i/>
          <w:sz w:val="26"/>
          <w:szCs w:val="26"/>
        </w:rPr>
        <w:t xml:space="preserve">[*Note: If the </w:t>
      </w:r>
      <w:r w:rsidR="002A1B1A" w:rsidRPr="000F66FF">
        <w:rPr>
          <w:i/>
          <w:sz w:val="26"/>
          <w:szCs w:val="26"/>
        </w:rPr>
        <w:t>Bidder</w:t>
      </w:r>
      <w:r w:rsidRPr="000F66FF">
        <w:rPr>
          <w:i/>
          <w:sz w:val="26"/>
          <w:szCs w:val="26"/>
        </w:rPr>
        <w:t>s consist of more than one entity, the above should be partially amended to read as follows: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w:t>
      </w:r>
      <w:r w:rsidR="00F91FEF" w:rsidRPr="000F66FF">
        <w:rPr>
          <w:sz w:val="26"/>
          <w:szCs w:val="26"/>
        </w:rPr>
        <w:t>…</w:t>
      </w:r>
      <w:r w:rsidRPr="000F66FF">
        <w:rPr>
          <w:sz w:val="26"/>
          <w:szCs w:val="26"/>
        </w:rPr>
        <w:t xml:space="preserve"> and a consortium consisting of the following entities, each of which will be jointly and severally liable to the Client for all the </w:t>
      </w:r>
      <w:r w:rsidR="002A1B1A" w:rsidRPr="000F66FF">
        <w:rPr>
          <w:sz w:val="26"/>
          <w:szCs w:val="26"/>
        </w:rPr>
        <w:t>Bidder</w:t>
      </w:r>
      <w:r w:rsidRPr="000F66FF">
        <w:rPr>
          <w:sz w:val="26"/>
          <w:szCs w:val="26"/>
        </w:rPr>
        <w:t>s' obligations under this Contract, namely, ____________</w:t>
      </w:r>
      <w:r w:rsidR="00DD1117" w:rsidRPr="000F66FF">
        <w:rPr>
          <w:sz w:val="26"/>
          <w:szCs w:val="26"/>
        </w:rPr>
        <w:t>____ and ______________________</w:t>
      </w:r>
      <w:r w:rsidRPr="000F66FF">
        <w:rPr>
          <w:sz w:val="26"/>
          <w:szCs w:val="26"/>
        </w:rPr>
        <w:t xml:space="preserve"> (hereinafter called the </w:t>
      </w:r>
      <w:r w:rsidR="00DD1117" w:rsidRPr="000F66FF">
        <w:rPr>
          <w:sz w:val="26"/>
          <w:szCs w:val="26"/>
        </w:rPr>
        <w:t>“</w:t>
      </w:r>
      <w:r w:rsidR="002A1B1A" w:rsidRPr="000F66FF">
        <w:rPr>
          <w:sz w:val="26"/>
          <w:szCs w:val="26"/>
        </w:rPr>
        <w:t>Bidder</w:t>
      </w:r>
      <w:r w:rsidRPr="000F66FF">
        <w:rPr>
          <w:sz w:val="26"/>
          <w:szCs w:val="26"/>
        </w:rPr>
        <w:t>s</w:t>
      </w:r>
      <w:r w:rsidR="00DD1117" w:rsidRPr="000F66FF">
        <w:rPr>
          <w:sz w:val="26"/>
          <w:szCs w:val="26"/>
        </w:rPr>
        <w:t>”</w:t>
      </w:r>
      <w:r w:rsidRPr="000F66FF">
        <w:rPr>
          <w:sz w:val="26"/>
          <w:szCs w:val="26"/>
        </w:rPr>
        <w: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WHEREAS</w:t>
      </w:r>
    </w:p>
    <w:p w:rsidR="00D8725A" w:rsidRPr="000F66FF" w:rsidRDefault="00D8725A" w:rsidP="00580C64">
      <w:pPr>
        <w:rPr>
          <w:sz w:val="26"/>
          <w:szCs w:val="26"/>
        </w:rPr>
      </w:pPr>
    </w:p>
    <w:p w:rsidR="00D8725A" w:rsidRPr="000F66FF" w:rsidRDefault="00D8725A" w:rsidP="00580C64">
      <w:pPr>
        <w:ind w:left="720" w:hanging="720"/>
        <w:rPr>
          <w:sz w:val="26"/>
          <w:szCs w:val="26"/>
        </w:rPr>
      </w:pPr>
      <w:r w:rsidRPr="000F66FF">
        <w:rPr>
          <w:sz w:val="26"/>
          <w:szCs w:val="26"/>
        </w:rPr>
        <w:t>(a)</w:t>
      </w:r>
      <w:r w:rsidRPr="000F66FF">
        <w:rPr>
          <w:sz w:val="26"/>
          <w:szCs w:val="26"/>
        </w:rPr>
        <w:tab/>
      </w:r>
      <w:proofErr w:type="gramStart"/>
      <w:r w:rsidRPr="000F66FF">
        <w:rPr>
          <w:sz w:val="26"/>
          <w:szCs w:val="26"/>
        </w:rPr>
        <w:t>the</w:t>
      </w:r>
      <w:proofErr w:type="gramEnd"/>
      <w:r w:rsidRPr="000F66FF">
        <w:rPr>
          <w:sz w:val="26"/>
          <w:szCs w:val="26"/>
        </w:rPr>
        <w:t xml:space="preserve"> Client has requested the </w:t>
      </w:r>
      <w:r w:rsidR="002A1B1A" w:rsidRPr="000F66FF">
        <w:rPr>
          <w:sz w:val="26"/>
          <w:szCs w:val="26"/>
        </w:rPr>
        <w:t>Bidder</w:t>
      </w:r>
      <w:r w:rsidRPr="000F66FF">
        <w:rPr>
          <w:sz w:val="26"/>
          <w:szCs w:val="26"/>
        </w:rPr>
        <w:t>s to provide certain consultancy services as defined in this Contract (hereinafter called the "Services");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(b)</w:t>
      </w:r>
      <w:r w:rsidRPr="000F66FF">
        <w:rPr>
          <w:sz w:val="26"/>
          <w:szCs w:val="26"/>
        </w:rPr>
        <w:tab/>
        <w:t xml:space="preserve">the </w:t>
      </w:r>
      <w:r w:rsidR="002A1B1A" w:rsidRPr="000F66FF">
        <w:rPr>
          <w:sz w:val="26"/>
          <w:szCs w:val="26"/>
        </w:rPr>
        <w:t>Bidder</w:t>
      </w:r>
      <w:r w:rsidRPr="000F66FF">
        <w:rPr>
          <w:sz w:val="26"/>
          <w:szCs w:val="26"/>
        </w:rPr>
        <w:t xml:space="preserve">s, having represented to the Client that they have the required </w:t>
      </w:r>
      <w:r w:rsidRPr="000F66FF">
        <w:rPr>
          <w:sz w:val="26"/>
          <w:szCs w:val="26"/>
        </w:rPr>
        <w:tab/>
        <w:t xml:space="preserve">professional skills, and personnel and technical resources, have agreed to provide the </w:t>
      </w:r>
      <w:r w:rsidRPr="000F66FF">
        <w:rPr>
          <w:sz w:val="26"/>
          <w:szCs w:val="26"/>
        </w:rPr>
        <w:tab/>
        <w:t>Services on the terms and conditions set forth in this Contract;</w:t>
      </w:r>
    </w:p>
    <w:p w:rsidR="00D8725A" w:rsidRPr="000F66FF" w:rsidRDefault="00D8725A" w:rsidP="00580C64">
      <w:pPr>
        <w:rPr>
          <w:sz w:val="26"/>
          <w:szCs w:val="26"/>
        </w:rPr>
      </w:pPr>
    </w:p>
    <w:p w:rsidR="00D8725A" w:rsidRPr="000F66FF" w:rsidRDefault="00D8725A" w:rsidP="00580C64">
      <w:pPr>
        <w:rPr>
          <w:i/>
          <w:sz w:val="26"/>
          <w:szCs w:val="26"/>
        </w:rPr>
      </w:pPr>
      <w:r w:rsidRPr="000F66FF">
        <w:rPr>
          <w:i/>
          <w:sz w:val="26"/>
          <w:szCs w:val="26"/>
        </w:rPr>
        <w:tab/>
        <w:t>* All notes should be deleted in final text.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NOW THEREFORE the parties hereto hereby agree as follows: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1.</w:t>
      </w:r>
      <w:r w:rsidRPr="000F66FF">
        <w:rPr>
          <w:sz w:val="26"/>
          <w:szCs w:val="26"/>
        </w:rPr>
        <w:tab/>
        <w:t>The following documents attached hereto shall be deemed to form an integral part of this Contract: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b/>
        <w:t>(a)</w:t>
      </w:r>
      <w:r w:rsidRPr="000F66FF">
        <w:rPr>
          <w:sz w:val="26"/>
          <w:szCs w:val="26"/>
        </w:rPr>
        <w:tab/>
        <w:t>The General Conditions of Contract (hereinafter called "GC");</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b/>
        <w:t>(b)</w:t>
      </w:r>
      <w:r w:rsidRPr="000F66FF">
        <w:rPr>
          <w:sz w:val="26"/>
          <w:szCs w:val="26"/>
        </w:rPr>
        <w:tab/>
        <w:t>The Special Conditions of Contract (hereinafter called "SC");</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b/>
        <w:t>(c)</w:t>
      </w:r>
      <w:r w:rsidRPr="000F66FF">
        <w:rPr>
          <w:sz w:val="26"/>
          <w:szCs w:val="26"/>
        </w:rPr>
        <w:tab/>
        <w:t>The following Appendices:</w:t>
      </w:r>
    </w:p>
    <w:p w:rsidR="00D8725A" w:rsidRPr="000F66FF" w:rsidRDefault="00D8725A" w:rsidP="00580C64">
      <w:pPr>
        <w:rPr>
          <w:sz w:val="26"/>
          <w:szCs w:val="26"/>
        </w:rPr>
      </w:pPr>
    </w:p>
    <w:p w:rsidR="00D8725A" w:rsidRPr="000F66FF" w:rsidRDefault="00D8725A" w:rsidP="00580C64">
      <w:pPr>
        <w:pStyle w:val="BodyText"/>
        <w:spacing w:after="0"/>
        <w:rPr>
          <w:color w:val="FF6600"/>
          <w:sz w:val="26"/>
          <w:szCs w:val="26"/>
        </w:rPr>
      </w:pPr>
      <w:r w:rsidRPr="000F66FF">
        <w:rPr>
          <w:sz w:val="26"/>
          <w:szCs w:val="26"/>
        </w:rPr>
        <w:t>This RFP document and conditions therein shall be deemed to be part of the Contract Agreement.</w:t>
      </w:r>
    </w:p>
    <w:p w:rsidR="00676665" w:rsidRPr="000F66FF" w:rsidRDefault="00676665" w:rsidP="00580C64">
      <w:pPr>
        <w:rPr>
          <w:sz w:val="26"/>
          <w:szCs w:val="26"/>
        </w:rPr>
      </w:pPr>
    </w:p>
    <w:p w:rsidR="00D8725A" w:rsidRPr="000F66FF" w:rsidRDefault="00D8725A" w:rsidP="00580C64">
      <w:pPr>
        <w:rPr>
          <w:sz w:val="26"/>
          <w:szCs w:val="26"/>
        </w:rPr>
      </w:pPr>
      <w:r w:rsidRPr="000F66FF">
        <w:rPr>
          <w:sz w:val="26"/>
          <w:szCs w:val="26"/>
        </w:rPr>
        <w:lastRenderedPageBreak/>
        <w:t>[</w:t>
      </w:r>
      <w:r w:rsidRPr="000F66FF">
        <w:rPr>
          <w:i/>
          <w:sz w:val="26"/>
          <w:szCs w:val="26"/>
        </w:rPr>
        <w:t xml:space="preserve">Note:  If any of these Appendices are not used, the words "Not </w:t>
      </w:r>
      <w:proofErr w:type="gramStart"/>
      <w:r w:rsidRPr="000F66FF">
        <w:rPr>
          <w:i/>
          <w:sz w:val="26"/>
          <w:szCs w:val="26"/>
        </w:rPr>
        <w:t>Used</w:t>
      </w:r>
      <w:proofErr w:type="gramEnd"/>
      <w:r w:rsidRPr="000F66FF">
        <w:rPr>
          <w:i/>
          <w:sz w:val="26"/>
          <w:szCs w:val="26"/>
        </w:rPr>
        <w:t>" should be inserted below next to the title of the Appendix on the sheet attached hereto carrying the title of that Appendix</w:t>
      </w:r>
      <w:r w:rsidRPr="000F66FF">
        <w:rPr>
          <w:sz w:val="26"/>
          <w:szCs w:val="26"/>
        </w:rPr>
        <w:t>.]</w:t>
      </w:r>
    </w:p>
    <w:p w:rsidR="00D8725A" w:rsidRPr="000F66FF" w:rsidRDefault="00D8725A" w:rsidP="00580C64">
      <w:pPr>
        <w:rPr>
          <w:sz w:val="26"/>
          <w:szCs w:val="26"/>
        </w:rPr>
      </w:pPr>
    </w:p>
    <w:p w:rsidR="00676665" w:rsidRPr="000F66FF" w:rsidRDefault="00676665">
      <w:pPr>
        <w:suppressAutoHyphens w:val="0"/>
        <w:jc w:val="left"/>
        <w:rPr>
          <w:sz w:val="26"/>
          <w:szCs w:val="26"/>
        </w:rPr>
      </w:pPr>
      <w:r w:rsidRPr="000F66FF">
        <w:rPr>
          <w:sz w:val="26"/>
          <w:szCs w:val="26"/>
        </w:rPr>
        <w:br w:type="page"/>
      </w:r>
    </w:p>
    <w:p w:rsidR="00D8725A" w:rsidRPr="000F66FF" w:rsidRDefault="00D8725A" w:rsidP="00580C64">
      <w:pPr>
        <w:rPr>
          <w:sz w:val="26"/>
          <w:szCs w:val="26"/>
        </w:rPr>
      </w:pPr>
      <w:r w:rsidRPr="000F66FF">
        <w:rPr>
          <w:sz w:val="26"/>
          <w:szCs w:val="26"/>
        </w:rPr>
        <w:lastRenderedPageBreak/>
        <w:t>Appendix A:</w:t>
      </w:r>
      <w:r w:rsidRPr="000F66FF">
        <w:rPr>
          <w:sz w:val="26"/>
          <w:szCs w:val="26"/>
        </w:rPr>
        <w:tab/>
        <w:t>Description of the Services</w:t>
      </w:r>
      <w:r w:rsidRPr="000F66FF">
        <w:rPr>
          <w:sz w:val="26"/>
          <w:szCs w:val="26"/>
        </w:rPr>
        <w:tab/>
      </w:r>
      <w:r w:rsidRPr="000F66FF">
        <w:rPr>
          <w:sz w:val="26"/>
          <w:szCs w:val="26"/>
        </w:rPr>
        <w:tab/>
      </w:r>
      <w:r w:rsidRPr="000F66FF">
        <w:rPr>
          <w:sz w:val="26"/>
          <w:szCs w:val="26"/>
        </w:rPr>
        <w:tab/>
      </w:r>
      <w:r w:rsidRPr="000F66FF">
        <w:rPr>
          <w:sz w:val="26"/>
          <w:szCs w:val="26"/>
        </w:rPr>
        <w:tab/>
        <w:t>______________</w:t>
      </w:r>
    </w:p>
    <w:p w:rsidR="00D8725A" w:rsidRPr="000F66FF" w:rsidRDefault="00D8725A" w:rsidP="00580C64">
      <w:pPr>
        <w:rPr>
          <w:sz w:val="26"/>
          <w:szCs w:val="26"/>
        </w:rPr>
      </w:pPr>
      <w:r w:rsidRPr="000F66FF">
        <w:rPr>
          <w:sz w:val="26"/>
          <w:szCs w:val="26"/>
        </w:rPr>
        <w:tab/>
      </w:r>
    </w:p>
    <w:p w:rsidR="00D8725A" w:rsidRPr="000F66FF" w:rsidRDefault="00D8725A" w:rsidP="00580C64">
      <w:pPr>
        <w:rPr>
          <w:sz w:val="26"/>
          <w:szCs w:val="26"/>
        </w:rPr>
      </w:pPr>
      <w:r w:rsidRPr="000F66FF">
        <w:rPr>
          <w:sz w:val="26"/>
          <w:szCs w:val="26"/>
        </w:rPr>
        <w:t>Appendix B:</w:t>
      </w:r>
      <w:r w:rsidRPr="000F66FF">
        <w:rPr>
          <w:sz w:val="26"/>
          <w:szCs w:val="26"/>
        </w:rPr>
        <w:tab/>
        <w:t>Reporting Requirements</w:t>
      </w:r>
      <w:r w:rsidRPr="000F66FF">
        <w:rPr>
          <w:sz w:val="26"/>
          <w:szCs w:val="26"/>
        </w:rPr>
        <w:tab/>
      </w:r>
      <w:r w:rsidRPr="000F66FF">
        <w:rPr>
          <w:sz w:val="26"/>
          <w:szCs w:val="26"/>
        </w:rPr>
        <w:tab/>
      </w:r>
      <w:r w:rsidRPr="000F66FF">
        <w:rPr>
          <w:sz w:val="26"/>
          <w:szCs w:val="26"/>
        </w:rPr>
        <w:tab/>
      </w:r>
      <w:r w:rsidRPr="000F66FF">
        <w:rPr>
          <w:sz w:val="26"/>
          <w:szCs w:val="26"/>
        </w:rPr>
        <w:tab/>
        <w:t>______________</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Appendix C:</w:t>
      </w:r>
      <w:r w:rsidRPr="000F66FF">
        <w:rPr>
          <w:sz w:val="26"/>
          <w:szCs w:val="26"/>
        </w:rPr>
        <w:tab/>
        <w:t>Key Personnel and Sub-</w:t>
      </w:r>
      <w:r w:rsidR="002A1B1A" w:rsidRPr="000F66FF">
        <w:rPr>
          <w:sz w:val="26"/>
          <w:szCs w:val="26"/>
        </w:rPr>
        <w:t>Bidder</w:t>
      </w:r>
      <w:r w:rsidRPr="000F66FF">
        <w:rPr>
          <w:sz w:val="26"/>
          <w:szCs w:val="26"/>
        </w:rPr>
        <w:t>s</w:t>
      </w:r>
      <w:r w:rsidRPr="000F66FF">
        <w:rPr>
          <w:sz w:val="26"/>
          <w:szCs w:val="26"/>
        </w:rPr>
        <w:tab/>
      </w:r>
      <w:r w:rsidRPr="000F66FF">
        <w:rPr>
          <w:sz w:val="26"/>
          <w:szCs w:val="26"/>
        </w:rPr>
        <w:tab/>
      </w:r>
      <w:r w:rsidRPr="000F66FF">
        <w:rPr>
          <w:sz w:val="26"/>
          <w:szCs w:val="26"/>
        </w:rPr>
        <w:tab/>
        <w:t>______________</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Appendix D:</w:t>
      </w:r>
      <w:r w:rsidRPr="000F66FF">
        <w:rPr>
          <w:sz w:val="26"/>
          <w:szCs w:val="26"/>
        </w:rPr>
        <w:tab/>
        <w:t xml:space="preserve">Breakdown of Contract Price in </w:t>
      </w:r>
      <w:r w:rsidR="00676665" w:rsidRPr="000F66FF">
        <w:rPr>
          <w:sz w:val="26"/>
          <w:szCs w:val="26"/>
        </w:rPr>
        <w:t>INR</w:t>
      </w:r>
      <w:r w:rsidR="00676665" w:rsidRPr="000F66FF">
        <w:rPr>
          <w:sz w:val="26"/>
          <w:szCs w:val="26"/>
        </w:rPr>
        <w:tab/>
      </w:r>
      <w:r w:rsidR="00676665" w:rsidRPr="000F66FF">
        <w:rPr>
          <w:sz w:val="26"/>
          <w:szCs w:val="26"/>
        </w:rPr>
        <w:tab/>
      </w:r>
      <w:r w:rsidRPr="000F66FF">
        <w:rPr>
          <w:sz w:val="26"/>
          <w:szCs w:val="26"/>
        </w:rPr>
        <w:tab/>
        <w:t>______________</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Appendix </w:t>
      </w:r>
      <w:r w:rsidR="00676665" w:rsidRPr="000F66FF">
        <w:rPr>
          <w:sz w:val="26"/>
          <w:szCs w:val="26"/>
        </w:rPr>
        <w:t>E</w:t>
      </w:r>
      <w:r w:rsidRPr="000F66FF">
        <w:rPr>
          <w:sz w:val="26"/>
          <w:szCs w:val="26"/>
        </w:rPr>
        <w:t>:</w:t>
      </w:r>
      <w:r w:rsidRPr="000F66FF">
        <w:rPr>
          <w:sz w:val="26"/>
          <w:szCs w:val="26"/>
        </w:rPr>
        <w:tab/>
        <w:t>Services and Facilities Provided by the Client</w:t>
      </w:r>
      <w:r w:rsidRPr="000F66FF">
        <w:rPr>
          <w:sz w:val="26"/>
          <w:szCs w:val="26"/>
        </w:rPr>
        <w:tab/>
        <w:t>______________</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Appendix </w:t>
      </w:r>
      <w:r w:rsidR="00676665" w:rsidRPr="000F66FF">
        <w:rPr>
          <w:sz w:val="26"/>
          <w:szCs w:val="26"/>
        </w:rPr>
        <w:t>F</w:t>
      </w:r>
      <w:r w:rsidRPr="000F66FF">
        <w:rPr>
          <w:sz w:val="26"/>
          <w:szCs w:val="26"/>
        </w:rPr>
        <w:t>:</w:t>
      </w:r>
      <w:r w:rsidRPr="000F66FF">
        <w:rPr>
          <w:sz w:val="26"/>
          <w:szCs w:val="26"/>
        </w:rPr>
        <w:tab/>
        <w:t>Form of Performance Guarantee</w:t>
      </w:r>
      <w:r w:rsidRPr="000F66FF">
        <w:rPr>
          <w:sz w:val="26"/>
          <w:szCs w:val="26"/>
        </w:rPr>
        <w:tab/>
      </w:r>
      <w:r w:rsidRPr="000F66FF">
        <w:rPr>
          <w:sz w:val="26"/>
          <w:szCs w:val="26"/>
        </w:rPr>
        <w:tab/>
      </w:r>
      <w:r w:rsidRPr="000F66FF">
        <w:rPr>
          <w:sz w:val="26"/>
          <w:szCs w:val="26"/>
        </w:rPr>
        <w:tab/>
        <w:t>______________</w:t>
      </w:r>
    </w:p>
    <w:p w:rsidR="00D8725A" w:rsidRPr="000F66FF" w:rsidRDefault="00D8725A" w:rsidP="00580C64">
      <w:pPr>
        <w:rPr>
          <w:sz w:val="26"/>
          <w:szCs w:val="26"/>
        </w:rPr>
      </w:pPr>
      <w:r w:rsidRPr="000F66FF">
        <w:rPr>
          <w:sz w:val="26"/>
          <w:szCs w:val="26"/>
        </w:rPr>
        <w:tab/>
      </w:r>
      <w:r w:rsidRPr="000F66FF">
        <w:rPr>
          <w:sz w:val="26"/>
          <w:szCs w:val="26"/>
        </w:rPr>
        <w:tab/>
      </w:r>
    </w:p>
    <w:p w:rsidR="00D8725A" w:rsidRPr="000F66FF" w:rsidRDefault="00D8725A" w:rsidP="00580C64">
      <w:pPr>
        <w:rPr>
          <w:sz w:val="26"/>
          <w:szCs w:val="26"/>
        </w:rPr>
      </w:pPr>
      <w:r w:rsidRPr="000F66FF">
        <w:rPr>
          <w:sz w:val="26"/>
          <w:szCs w:val="26"/>
        </w:rPr>
        <w:t>2.</w:t>
      </w:r>
      <w:r w:rsidRPr="000F66FF">
        <w:rPr>
          <w:sz w:val="26"/>
          <w:szCs w:val="26"/>
        </w:rPr>
        <w:tab/>
        <w:t xml:space="preserve">The mutual rights and obligations of the Client and the </w:t>
      </w:r>
      <w:r w:rsidR="002A1B1A" w:rsidRPr="000F66FF">
        <w:rPr>
          <w:sz w:val="26"/>
          <w:szCs w:val="26"/>
        </w:rPr>
        <w:t>Bidder</w:t>
      </w:r>
      <w:r w:rsidRPr="000F66FF">
        <w:rPr>
          <w:sz w:val="26"/>
          <w:szCs w:val="26"/>
        </w:rPr>
        <w:t>s shall be as set forth in the Contract, in particular:</w:t>
      </w:r>
    </w:p>
    <w:p w:rsidR="00D8725A" w:rsidRPr="000F66FF" w:rsidRDefault="00D8725A" w:rsidP="00580C64">
      <w:pPr>
        <w:rPr>
          <w:sz w:val="26"/>
          <w:szCs w:val="26"/>
        </w:rPr>
      </w:pPr>
    </w:p>
    <w:p w:rsidR="00D8725A" w:rsidRPr="000F66FF" w:rsidRDefault="00D8725A" w:rsidP="00676665">
      <w:pPr>
        <w:ind w:left="720" w:hanging="720"/>
        <w:rPr>
          <w:sz w:val="26"/>
          <w:szCs w:val="26"/>
        </w:rPr>
      </w:pPr>
      <w:r w:rsidRPr="000F66FF">
        <w:rPr>
          <w:sz w:val="26"/>
          <w:szCs w:val="26"/>
        </w:rPr>
        <w:t>(a)</w:t>
      </w:r>
      <w:r w:rsidRPr="000F66FF">
        <w:rPr>
          <w:sz w:val="26"/>
          <w:szCs w:val="26"/>
        </w:rPr>
        <w:tab/>
        <w:t xml:space="preserve">The </w:t>
      </w:r>
      <w:r w:rsidR="002A1B1A" w:rsidRPr="000F66FF">
        <w:rPr>
          <w:sz w:val="26"/>
          <w:szCs w:val="26"/>
        </w:rPr>
        <w:t>Bidder</w:t>
      </w:r>
      <w:r w:rsidRPr="000F66FF">
        <w:rPr>
          <w:sz w:val="26"/>
          <w:szCs w:val="26"/>
        </w:rPr>
        <w:t xml:space="preserve">s shall carry out the Services in </w:t>
      </w:r>
      <w:r w:rsidR="00676665" w:rsidRPr="000F66FF">
        <w:rPr>
          <w:sz w:val="26"/>
          <w:szCs w:val="26"/>
        </w:rPr>
        <w:t xml:space="preserve">accordance with the provisions </w:t>
      </w:r>
      <w:r w:rsidRPr="000F66FF">
        <w:rPr>
          <w:sz w:val="26"/>
          <w:szCs w:val="26"/>
        </w:rPr>
        <w:t>of the Contract; and</w:t>
      </w:r>
    </w:p>
    <w:p w:rsidR="00D8725A" w:rsidRPr="000F66FF" w:rsidRDefault="00D8725A" w:rsidP="00676665">
      <w:pPr>
        <w:jc w:val="left"/>
        <w:rPr>
          <w:sz w:val="26"/>
          <w:szCs w:val="26"/>
        </w:rPr>
      </w:pPr>
    </w:p>
    <w:p w:rsidR="00D8725A" w:rsidRPr="000F66FF" w:rsidRDefault="00D8725A" w:rsidP="00676665">
      <w:pPr>
        <w:ind w:left="720" w:hanging="720"/>
        <w:rPr>
          <w:sz w:val="26"/>
          <w:szCs w:val="26"/>
        </w:rPr>
      </w:pPr>
      <w:r w:rsidRPr="000F66FF">
        <w:rPr>
          <w:sz w:val="26"/>
          <w:szCs w:val="26"/>
        </w:rPr>
        <w:t>(b)</w:t>
      </w:r>
      <w:r w:rsidRPr="000F66FF">
        <w:rPr>
          <w:sz w:val="26"/>
          <w:szCs w:val="26"/>
        </w:rPr>
        <w:tab/>
      </w:r>
      <w:r w:rsidR="00310FD7" w:rsidRPr="000F66FF">
        <w:rPr>
          <w:sz w:val="26"/>
          <w:szCs w:val="26"/>
        </w:rPr>
        <w:t>T</w:t>
      </w:r>
      <w:r w:rsidRPr="000F66FF">
        <w:rPr>
          <w:sz w:val="26"/>
          <w:szCs w:val="26"/>
        </w:rPr>
        <w:t xml:space="preserve">he Client shall make payments to the </w:t>
      </w:r>
      <w:r w:rsidR="002A1B1A" w:rsidRPr="000F66FF">
        <w:rPr>
          <w:sz w:val="26"/>
          <w:szCs w:val="26"/>
        </w:rPr>
        <w:t>Bidder</w:t>
      </w:r>
      <w:r w:rsidR="00676665" w:rsidRPr="000F66FF">
        <w:rPr>
          <w:sz w:val="26"/>
          <w:szCs w:val="26"/>
        </w:rPr>
        <w:t xml:space="preserve">s in accordance with the </w:t>
      </w:r>
      <w:r w:rsidR="00676665" w:rsidRPr="000F66FF">
        <w:rPr>
          <w:sz w:val="26"/>
          <w:szCs w:val="26"/>
        </w:rPr>
        <w:tab/>
      </w:r>
      <w:r w:rsidRPr="000F66FF">
        <w:rPr>
          <w:sz w:val="26"/>
          <w:szCs w:val="26"/>
        </w:rPr>
        <w:t>provisions of the Contract.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IN WITNESS WHEREOF, the Parties hereto have caused this Contract to be signed in their respective names as of the day and year first above written.</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FOR AND ON BEHALF OF </w:t>
      </w:r>
      <w:r w:rsidR="00F04D09" w:rsidRPr="000F66FF">
        <w:rPr>
          <w:sz w:val="26"/>
          <w:szCs w:val="26"/>
        </w:rPr>
        <w:t>State Mission Directorate</w:t>
      </w:r>
      <w:r w:rsidR="00676665" w:rsidRPr="000F66FF">
        <w:rPr>
          <w:sz w:val="26"/>
          <w:szCs w:val="26"/>
        </w:rPr>
        <w:t xml:space="preserve">, Government of </w:t>
      </w:r>
      <w:r w:rsidR="00676665" w:rsidRPr="000F66FF">
        <w:rPr>
          <w:b/>
          <w:sz w:val="26"/>
          <w:szCs w:val="26"/>
        </w:rPr>
        <w:t>---------]</w:t>
      </w:r>
    </w:p>
    <w:p w:rsidR="00D8725A" w:rsidRPr="000F66FF" w:rsidRDefault="00D8725A" w:rsidP="00580C64">
      <w:pPr>
        <w:rPr>
          <w:sz w:val="26"/>
          <w:szCs w:val="26"/>
        </w:rPr>
      </w:pPr>
      <w:r w:rsidRPr="000F66FF">
        <w:rPr>
          <w:sz w:val="26"/>
          <w:szCs w:val="26"/>
        </w:rPr>
        <w:t xml:space="preserve">By                               </w:t>
      </w:r>
    </w:p>
    <w:p w:rsidR="00D8725A" w:rsidRPr="000F66FF" w:rsidRDefault="00D8725A" w:rsidP="00580C64">
      <w:pPr>
        <w:rPr>
          <w:sz w:val="26"/>
          <w:szCs w:val="26"/>
        </w:rPr>
      </w:pPr>
      <w:r w:rsidRPr="000F66FF">
        <w:rPr>
          <w:sz w:val="26"/>
          <w:szCs w:val="26"/>
        </w:rPr>
        <w:t>(Authorized Representative)</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FOR AND ON BEHALF OF [NAME OF </w:t>
      </w:r>
      <w:r w:rsidR="002A1B1A" w:rsidRPr="000F66FF">
        <w:rPr>
          <w:sz w:val="26"/>
          <w:szCs w:val="26"/>
        </w:rPr>
        <w:t>BIDDER</w:t>
      </w:r>
      <w:r w:rsidRPr="000F66FF">
        <w:rPr>
          <w:sz w:val="26"/>
          <w:szCs w:val="26"/>
        </w:rPr>
        <w:t>]</w:t>
      </w:r>
    </w:p>
    <w:p w:rsidR="00D8725A" w:rsidRPr="000F66FF" w:rsidRDefault="00D8725A" w:rsidP="00580C64">
      <w:pPr>
        <w:rPr>
          <w:sz w:val="26"/>
          <w:szCs w:val="26"/>
        </w:rPr>
      </w:pPr>
      <w:r w:rsidRPr="000F66FF">
        <w:rPr>
          <w:sz w:val="26"/>
          <w:szCs w:val="26"/>
        </w:rPr>
        <w:t xml:space="preserve">By                                  </w:t>
      </w:r>
    </w:p>
    <w:p w:rsidR="00D8725A" w:rsidRPr="000F66FF" w:rsidRDefault="00D8725A" w:rsidP="00580C64">
      <w:pPr>
        <w:rPr>
          <w:sz w:val="26"/>
          <w:szCs w:val="26"/>
        </w:rPr>
      </w:pPr>
      <w:r w:rsidRPr="000F66FF">
        <w:rPr>
          <w:sz w:val="26"/>
          <w:szCs w:val="26"/>
        </w:rPr>
        <w:t>(Authorized Representative)</w:t>
      </w:r>
    </w:p>
    <w:p w:rsidR="00D8725A" w:rsidRPr="000F66FF" w:rsidRDefault="00D8725A" w:rsidP="00580C64">
      <w:pPr>
        <w:rPr>
          <w:sz w:val="26"/>
          <w:szCs w:val="26"/>
        </w:rPr>
      </w:pPr>
    </w:p>
    <w:p w:rsidR="00D8725A" w:rsidRPr="000F66FF" w:rsidRDefault="00D8725A" w:rsidP="00580C64">
      <w:pPr>
        <w:tabs>
          <w:tab w:val="left" w:pos="-1440"/>
          <w:tab w:val="left" w:pos="-720"/>
        </w:tabs>
        <w:rPr>
          <w:sz w:val="26"/>
          <w:szCs w:val="26"/>
        </w:rPr>
      </w:pPr>
      <w:r w:rsidRPr="000F66FF">
        <w:rPr>
          <w:sz w:val="26"/>
          <w:szCs w:val="26"/>
        </w:rPr>
        <w:br w:type="page"/>
      </w:r>
    </w:p>
    <w:p w:rsidR="00D8725A" w:rsidRPr="000F66FF" w:rsidRDefault="00D8725A" w:rsidP="00BB3D7B">
      <w:pPr>
        <w:jc w:val="center"/>
        <w:outlineLvl w:val="0"/>
        <w:rPr>
          <w:sz w:val="26"/>
          <w:szCs w:val="26"/>
        </w:rPr>
      </w:pPr>
      <w:r w:rsidRPr="000F66FF">
        <w:rPr>
          <w:b/>
          <w:sz w:val="26"/>
          <w:szCs w:val="26"/>
        </w:rPr>
        <w:lastRenderedPageBreak/>
        <w:t>II. GENERAL CONDITIONS OF CONTRACT</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1.</w:t>
      </w:r>
      <w:r w:rsidRPr="000F66FF">
        <w:rPr>
          <w:b/>
          <w:sz w:val="26"/>
          <w:szCs w:val="26"/>
        </w:rPr>
        <w:tab/>
        <w:t>GENERAL PROVISIONS</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1.1 </w:t>
      </w:r>
      <w:r w:rsidRPr="000F66FF">
        <w:rPr>
          <w:b/>
          <w:sz w:val="26"/>
          <w:szCs w:val="26"/>
        </w:rPr>
        <w:tab/>
        <w:t>Definitions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Unless the context otherwise requires, the following terms whenever used in this Contract have the following meanings:</w:t>
      </w:r>
    </w:p>
    <w:p w:rsidR="00D8725A" w:rsidRPr="000F66FF" w:rsidRDefault="00D8725A" w:rsidP="00580C64">
      <w:pPr>
        <w:rPr>
          <w:sz w:val="26"/>
          <w:szCs w:val="26"/>
        </w:rPr>
      </w:pPr>
    </w:p>
    <w:p w:rsidR="00D8725A" w:rsidRPr="000F66FF" w:rsidRDefault="00D8725A" w:rsidP="00580C64">
      <w:pPr>
        <w:numPr>
          <w:ilvl w:val="6"/>
          <w:numId w:val="1"/>
        </w:numPr>
        <w:tabs>
          <w:tab w:val="clear" w:pos="5400"/>
          <w:tab w:val="num" w:pos="720"/>
        </w:tabs>
        <w:ind w:left="720"/>
        <w:rPr>
          <w:sz w:val="26"/>
          <w:szCs w:val="26"/>
        </w:rPr>
      </w:pPr>
      <w:r w:rsidRPr="000F66FF">
        <w:rPr>
          <w:sz w:val="26"/>
          <w:szCs w:val="26"/>
        </w:rPr>
        <w:t>"Applicable Law" means the laws and any other instruments having the force of law in India.</w:t>
      </w:r>
    </w:p>
    <w:p w:rsidR="00D8725A" w:rsidRPr="000F66FF" w:rsidRDefault="00D8725A" w:rsidP="00580C64">
      <w:pPr>
        <w:rPr>
          <w:sz w:val="26"/>
          <w:szCs w:val="26"/>
        </w:rPr>
      </w:pPr>
    </w:p>
    <w:p w:rsidR="00D8725A" w:rsidRPr="000F66FF" w:rsidRDefault="00D8725A" w:rsidP="00580C64">
      <w:pPr>
        <w:numPr>
          <w:ilvl w:val="6"/>
          <w:numId w:val="1"/>
        </w:numPr>
        <w:tabs>
          <w:tab w:val="clear" w:pos="5400"/>
          <w:tab w:val="num" w:pos="720"/>
        </w:tabs>
        <w:ind w:left="720"/>
        <w:rPr>
          <w:sz w:val="26"/>
          <w:szCs w:val="26"/>
        </w:rPr>
      </w:pPr>
      <w:r w:rsidRPr="000F66FF">
        <w:rPr>
          <w:sz w:val="26"/>
          <w:szCs w:val="26"/>
        </w:rPr>
        <w:t>"Contract" means the Contract signed by the Parties, to which these General Conditions of Contract (GC) are attached, together with all the documents listed in Clause 1 of such signed Contract;</w:t>
      </w:r>
    </w:p>
    <w:p w:rsidR="00D8725A" w:rsidRPr="000F66FF" w:rsidRDefault="00D8725A" w:rsidP="00580C64">
      <w:pPr>
        <w:rPr>
          <w:sz w:val="26"/>
          <w:szCs w:val="26"/>
        </w:rPr>
      </w:pPr>
    </w:p>
    <w:p w:rsidR="00D8725A" w:rsidRPr="000F66FF" w:rsidRDefault="00D8725A" w:rsidP="00580C64">
      <w:pPr>
        <w:numPr>
          <w:ilvl w:val="6"/>
          <w:numId w:val="1"/>
        </w:numPr>
        <w:tabs>
          <w:tab w:val="clear" w:pos="5400"/>
          <w:tab w:val="num" w:pos="720"/>
        </w:tabs>
        <w:ind w:left="720"/>
        <w:rPr>
          <w:sz w:val="26"/>
          <w:szCs w:val="26"/>
        </w:rPr>
      </w:pPr>
      <w:r w:rsidRPr="000F66FF">
        <w:rPr>
          <w:sz w:val="26"/>
          <w:szCs w:val="26"/>
        </w:rPr>
        <w:t>“Contract Price” means the price to be paid for the performance of the Services, in accordance with Clause 6;</w:t>
      </w:r>
    </w:p>
    <w:p w:rsidR="00D8725A" w:rsidRPr="000F66FF" w:rsidRDefault="00D8725A" w:rsidP="00580C64">
      <w:pPr>
        <w:rPr>
          <w:sz w:val="26"/>
          <w:szCs w:val="26"/>
        </w:rPr>
      </w:pPr>
    </w:p>
    <w:p w:rsidR="00D8725A" w:rsidRPr="000F66FF" w:rsidRDefault="00D8725A" w:rsidP="00580C64">
      <w:pPr>
        <w:numPr>
          <w:ilvl w:val="6"/>
          <w:numId w:val="1"/>
        </w:numPr>
        <w:tabs>
          <w:tab w:val="clear" w:pos="5400"/>
          <w:tab w:val="num" w:pos="720"/>
        </w:tabs>
        <w:ind w:left="720"/>
        <w:rPr>
          <w:sz w:val="26"/>
          <w:szCs w:val="26"/>
        </w:rPr>
      </w:pPr>
      <w:r w:rsidRPr="000F66FF">
        <w:rPr>
          <w:sz w:val="26"/>
          <w:szCs w:val="26"/>
        </w:rPr>
        <w:t xml:space="preserve">"Member", in case the </w:t>
      </w:r>
      <w:r w:rsidR="002A1B1A" w:rsidRPr="000F66FF">
        <w:rPr>
          <w:sz w:val="26"/>
          <w:szCs w:val="26"/>
        </w:rPr>
        <w:t>Bidder</w:t>
      </w:r>
      <w:r w:rsidRPr="000F66FF">
        <w:rPr>
          <w:sz w:val="26"/>
          <w:szCs w:val="26"/>
        </w:rPr>
        <w:t xml:space="preserve">s consist of a consortium of more than one entity, means any of these entities, and "Members" means all of these entities; “Member in Charge” means the entity specified in the SC to act on their behalf in exercising all the </w:t>
      </w:r>
      <w:r w:rsidR="002A1B1A" w:rsidRPr="000F66FF">
        <w:rPr>
          <w:sz w:val="26"/>
          <w:szCs w:val="26"/>
        </w:rPr>
        <w:t>Bidder</w:t>
      </w:r>
      <w:r w:rsidRPr="000F66FF">
        <w:rPr>
          <w:sz w:val="26"/>
          <w:szCs w:val="26"/>
        </w:rPr>
        <w:t>s’ rights and obligations towards the Client under this Contract;</w:t>
      </w:r>
    </w:p>
    <w:p w:rsidR="00D8725A" w:rsidRPr="000F66FF" w:rsidRDefault="00D8725A" w:rsidP="00580C64">
      <w:pPr>
        <w:rPr>
          <w:sz w:val="26"/>
          <w:szCs w:val="26"/>
        </w:rPr>
      </w:pPr>
    </w:p>
    <w:p w:rsidR="00D8725A" w:rsidRPr="000F66FF" w:rsidRDefault="00D8725A" w:rsidP="00580C64">
      <w:pPr>
        <w:numPr>
          <w:ilvl w:val="6"/>
          <w:numId w:val="1"/>
        </w:numPr>
        <w:tabs>
          <w:tab w:val="clear" w:pos="5400"/>
          <w:tab w:val="num" w:pos="720"/>
        </w:tabs>
        <w:ind w:left="720"/>
        <w:rPr>
          <w:sz w:val="26"/>
          <w:szCs w:val="26"/>
        </w:rPr>
      </w:pPr>
      <w:r w:rsidRPr="000F66FF">
        <w:rPr>
          <w:sz w:val="26"/>
          <w:szCs w:val="26"/>
        </w:rPr>
        <w:t xml:space="preserve">"Party" means the Client or the </w:t>
      </w:r>
      <w:r w:rsidR="002A1B1A" w:rsidRPr="000F66FF">
        <w:rPr>
          <w:sz w:val="26"/>
          <w:szCs w:val="26"/>
        </w:rPr>
        <w:t>Bidder</w:t>
      </w:r>
      <w:r w:rsidRPr="000F66FF">
        <w:rPr>
          <w:sz w:val="26"/>
          <w:szCs w:val="26"/>
        </w:rPr>
        <w:t>s, as the case may be, and Parties means both of them;</w:t>
      </w:r>
    </w:p>
    <w:p w:rsidR="00D8725A" w:rsidRPr="000F66FF" w:rsidRDefault="00D8725A" w:rsidP="00580C64">
      <w:pPr>
        <w:rPr>
          <w:sz w:val="26"/>
          <w:szCs w:val="26"/>
        </w:rPr>
      </w:pPr>
    </w:p>
    <w:p w:rsidR="00D8725A" w:rsidRPr="000F66FF" w:rsidRDefault="00D8725A" w:rsidP="00580C64">
      <w:pPr>
        <w:numPr>
          <w:ilvl w:val="6"/>
          <w:numId w:val="1"/>
        </w:numPr>
        <w:tabs>
          <w:tab w:val="clear" w:pos="5400"/>
          <w:tab w:val="num" w:pos="720"/>
        </w:tabs>
        <w:ind w:left="720"/>
        <w:rPr>
          <w:sz w:val="26"/>
          <w:szCs w:val="26"/>
        </w:rPr>
      </w:pPr>
      <w:r w:rsidRPr="000F66FF">
        <w:rPr>
          <w:sz w:val="26"/>
          <w:szCs w:val="26"/>
        </w:rPr>
        <w:t xml:space="preserve">"Personnel" means persons hired by the </w:t>
      </w:r>
      <w:r w:rsidR="002A1B1A" w:rsidRPr="000F66FF">
        <w:rPr>
          <w:sz w:val="26"/>
          <w:szCs w:val="26"/>
        </w:rPr>
        <w:t>Bidder</w:t>
      </w:r>
      <w:r w:rsidRPr="000F66FF">
        <w:rPr>
          <w:sz w:val="26"/>
          <w:szCs w:val="26"/>
        </w:rPr>
        <w:t>s or by any Sub-</w:t>
      </w:r>
      <w:r w:rsidR="002A1B1A" w:rsidRPr="000F66FF">
        <w:rPr>
          <w:sz w:val="26"/>
          <w:szCs w:val="26"/>
        </w:rPr>
        <w:t>Bidder</w:t>
      </w:r>
      <w:r w:rsidRPr="000F66FF">
        <w:rPr>
          <w:sz w:val="26"/>
          <w:szCs w:val="26"/>
        </w:rPr>
        <w:t xml:space="preserve"> as           employees and assigned to the performance of the Services or any part thereof;</w:t>
      </w:r>
    </w:p>
    <w:p w:rsidR="00D8725A" w:rsidRPr="000F66FF" w:rsidRDefault="00D8725A" w:rsidP="00580C64">
      <w:pPr>
        <w:rPr>
          <w:sz w:val="26"/>
          <w:szCs w:val="26"/>
        </w:rPr>
      </w:pPr>
    </w:p>
    <w:p w:rsidR="00D8725A" w:rsidRPr="000F66FF" w:rsidRDefault="00D8725A" w:rsidP="00580C64">
      <w:pPr>
        <w:numPr>
          <w:ilvl w:val="6"/>
          <w:numId w:val="1"/>
        </w:numPr>
        <w:tabs>
          <w:tab w:val="clear" w:pos="5400"/>
          <w:tab w:val="num" w:pos="720"/>
        </w:tabs>
        <w:ind w:left="720"/>
        <w:rPr>
          <w:sz w:val="26"/>
          <w:szCs w:val="26"/>
        </w:rPr>
      </w:pPr>
      <w:r w:rsidRPr="000F66FF">
        <w:rPr>
          <w:sz w:val="26"/>
          <w:szCs w:val="26"/>
        </w:rPr>
        <w:t>"SC" means the Special Conditions of Contract by which these General Conditions     of Contract may be amended or supplemented;</w:t>
      </w:r>
    </w:p>
    <w:p w:rsidR="00D8725A" w:rsidRPr="000F66FF" w:rsidRDefault="00D8725A" w:rsidP="00580C64">
      <w:pPr>
        <w:rPr>
          <w:sz w:val="26"/>
          <w:szCs w:val="26"/>
        </w:rPr>
      </w:pPr>
    </w:p>
    <w:p w:rsidR="00D8725A" w:rsidRPr="000F66FF" w:rsidRDefault="00D8725A" w:rsidP="00580C64">
      <w:pPr>
        <w:numPr>
          <w:ilvl w:val="6"/>
          <w:numId w:val="1"/>
        </w:numPr>
        <w:tabs>
          <w:tab w:val="clear" w:pos="5400"/>
          <w:tab w:val="num" w:pos="720"/>
        </w:tabs>
        <w:ind w:left="720"/>
        <w:rPr>
          <w:sz w:val="26"/>
          <w:szCs w:val="26"/>
        </w:rPr>
      </w:pPr>
      <w:r w:rsidRPr="000F66FF">
        <w:rPr>
          <w:sz w:val="26"/>
          <w:szCs w:val="26"/>
        </w:rPr>
        <w:t xml:space="preserve">"Services" means the work to be performed by the </w:t>
      </w:r>
      <w:r w:rsidR="002A1B1A" w:rsidRPr="000F66FF">
        <w:rPr>
          <w:sz w:val="26"/>
          <w:szCs w:val="26"/>
        </w:rPr>
        <w:t>Bidder</w:t>
      </w:r>
      <w:r w:rsidRPr="000F66FF">
        <w:rPr>
          <w:sz w:val="26"/>
          <w:szCs w:val="26"/>
        </w:rPr>
        <w:t>s pursuant to this              Contract as described in Appendix A; and</w:t>
      </w:r>
    </w:p>
    <w:p w:rsidR="00D8725A" w:rsidRPr="000F66FF" w:rsidRDefault="00D8725A" w:rsidP="00580C64">
      <w:pPr>
        <w:rPr>
          <w:sz w:val="26"/>
          <w:szCs w:val="26"/>
        </w:rPr>
      </w:pPr>
    </w:p>
    <w:p w:rsidR="00D8725A" w:rsidRPr="000F66FF" w:rsidRDefault="00D8725A" w:rsidP="00580C64">
      <w:pPr>
        <w:numPr>
          <w:ilvl w:val="6"/>
          <w:numId w:val="1"/>
        </w:numPr>
        <w:tabs>
          <w:tab w:val="clear" w:pos="5400"/>
          <w:tab w:val="num" w:pos="720"/>
        </w:tabs>
        <w:ind w:left="720"/>
        <w:rPr>
          <w:sz w:val="26"/>
          <w:szCs w:val="26"/>
        </w:rPr>
      </w:pPr>
      <w:r w:rsidRPr="000F66FF">
        <w:rPr>
          <w:sz w:val="26"/>
          <w:szCs w:val="26"/>
        </w:rPr>
        <w:t>"Sub-</w:t>
      </w:r>
      <w:r w:rsidR="002A1B1A" w:rsidRPr="000F66FF">
        <w:rPr>
          <w:sz w:val="26"/>
          <w:szCs w:val="26"/>
        </w:rPr>
        <w:t>Bidder</w:t>
      </w:r>
      <w:r w:rsidRPr="000F66FF">
        <w:rPr>
          <w:sz w:val="26"/>
          <w:szCs w:val="26"/>
        </w:rPr>
        <w:t xml:space="preserve">" means any entity to which the </w:t>
      </w:r>
      <w:r w:rsidR="002A1B1A" w:rsidRPr="000F66FF">
        <w:rPr>
          <w:sz w:val="26"/>
          <w:szCs w:val="26"/>
        </w:rPr>
        <w:t>Bidder</w:t>
      </w:r>
      <w:r w:rsidRPr="000F66FF">
        <w:rPr>
          <w:sz w:val="26"/>
          <w:szCs w:val="26"/>
        </w:rPr>
        <w:t>s subcontract any part           of the Services in accordance with the provisions of Clauses 3.5 and 4.</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1.2 </w:t>
      </w:r>
      <w:r w:rsidRPr="000F66FF">
        <w:rPr>
          <w:b/>
          <w:sz w:val="26"/>
          <w:szCs w:val="26"/>
        </w:rPr>
        <w:tab/>
        <w:t>Law Governing the Contract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This Contract, its meaning and interpretation, and the relation between the Parties shall be governed by the Law of contract, supplemented by general conditions and special conditions annexed to this contract.</w:t>
      </w:r>
    </w:p>
    <w:p w:rsidR="00BB3D7B" w:rsidRPr="000F66FF" w:rsidRDefault="00BB3D7B" w:rsidP="00580C64">
      <w:pPr>
        <w:rPr>
          <w:b/>
          <w:sz w:val="26"/>
          <w:szCs w:val="26"/>
        </w:rPr>
      </w:pPr>
    </w:p>
    <w:p w:rsidR="00D8725A" w:rsidRPr="000F66FF" w:rsidRDefault="00D8725A" w:rsidP="00580C64">
      <w:pPr>
        <w:rPr>
          <w:b/>
          <w:sz w:val="26"/>
          <w:szCs w:val="26"/>
        </w:rPr>
      </w:pPr>
      <w:r w:rsidRPr="000F66FF">
        <w:rPr>
          <w:b/>
          <w:sz w:val="26"/>
          <w:szCs w:val="26"/>
        </w:rPr>
        <w:t xml:space="preserve">1.3 </w:t>
      </w:r>
      <w:r w:rsidRPr="000F66FF">
        <w:rPr>
          <w:b/>
          <w:sz w:val="26"/>
          <w:szCs w:val="26"/>
        </w:rPr>
        <w:tab/>
        <w:t>Language</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lastRenderedPageBreak/>
        <w:t>This Contract has been executed in English, which shall be the binding and controlling language for all matters relating to the meaning or interpretation of this Contract.</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1.4</w:t>
      </w:r>
      <w:r w:rsidRPr="000F66FF">
        <w:rPr>
          <w:b/>
          <w:sz w:val="26"/>
          <w:szCs w:val="26"/>
        </w:rPr>
        <w:tab/>
        <w:t>Notices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Any notice, request or consent made pursuant to this Contract shall be in writing and shall be deemed to have been made when delivered in person to an authorized representative of the Party to whom the communication is addressed, or when sent by registered mail or facsimile to such Party at the address specified in the SC.</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1.5 </w:t>
      </w:r>
      <w:r w:rsidRPr="000F66FF">
        <w:rPr>
          <w:b/>
          <w:sz w:val="26"/>
          <w:szCs w:val="26"/>
        </w:rPr>
        <w:tab/>
        <w:t>Location</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The Services shall be performed at such locations as are specified in Appendix A and, where the location of a particular task is not so specified, at such locations, whether in the Government’s country or elsewhere, as the Client may approve.</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1.6 </w:t>
      </w:r>
      <w:r w:rsidRPr="000F66FF">
        <w:rPr>
          <w:b/>
          <w:sz w:val="26"/>
          <w:szCs w:val="26"/>
        </w:rPr>
        <w:tab/>
        <w:t>Authorized Representatives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Any action required or permitted to be taken, and any document required or permitted to be executed, under this Contract by the Client or the </w:t>
      </w:r>
      <w:r w:rsidR="002A1B1A" w:rsidRPr="000F66FF">
        <w:rPr>
          <w:sz w:val="26"/>
          <w:szCs w:val="26"/>
        </w:rPr>
        <w:t>Bidder</w:t>
      </w:r>
      <w:r w:rsidRPr="000F66FF">
        <w:rPr>
          <w:sz w:val="26"/>
          <w:szCs w:val="26"/>
        </w:rPr>
        <w:t>s may be taken or executed by the officials specified in the SC.</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1.7</w:t>
      </w:r>
      <w:r w:rsidRPr="000F66FF">
        <w:rPr>
          <w:b/>
          <w:sz w:val="26"/>
          <w:szCs w:val="26"/>
        </w:rPr>
        <w:tab/>
        <w:t>Taxes and Duties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Unless otherwise specified in the SC, the </w:t>
      </w:r>
      <w:r w:rsidR="002A1B1A" w:rsidRPr="000F66FF">
        <w:rPr>
          <w:sz w:val="26"/>
          <w:szCs w:val="26"/>
        </w:rPr>
        <w:t>Bidder</w:t>
      </w:r>
      <w:r w:rsidRPr="000F66FF">
        <w:rPr>
          <w:sz w:val="26"/>
          <w:szCs w:val="26"/>
        </w:rPr>
        <w:t>s, Sub-</w:t>
      </w:r>
      <w:r w:rsidR="002A1B1A" w:rsidRPr="000F66FF">
        <w:rPr>
          <w:sz w:val="26"/>
          <w:szCs w:val="26"/>
        </w:rPr>
        <w:t>Bidder</w:t>
      </w:r>
      <w:r w:rsidRPr="000F66FF">
        <w:rPr>
          <w:sz w:val="26"/>
          <w:szCs w:val="26"/>
        </w:rPr>
        <w:t>s and their Personnel shall pay such taxes, duties, fees and other impositions as may be levied under the Applicable Law, the amount of which is deemed to have been included in the Contract Price.</w:t>
      </w:r>
    </w:p>
    <w:p w:rsidR="00D8725A" w:rsidRPr="000F66FF" w:rsidRDefault="00D8725A" w:rsidP="00580C64">
      <w:pPr>
        <w:pStyle w:val="BodyText"/>
        <w:spacing w:after="0"/>
        <w:rPr>
          <w:sz w:val="26"/>
          <w:szCs w:val="26"/>
        </w:rPr>
      </w:pPr>
    </w:p>
    <w:p w:rsidR="00D8725A" w:rsidRPr="000F66FF" w:rsidRDefault="00D8725A" w:rsidP="00200D79">
      <w:pPr>
        <w:ind w:right="-90"/>
        <w:rPr>
          <w:b/>
          <w:sz w:val="26"/>
          <w:szCs w:val="26"/>
        </w:rPr>
      </w:pPr>
      <w:r w:rsidRPr="000F66FF">
        <w:rPr>
          <w:b/>
          <w:sz w:val="26"/>
          <w:szCs w:val="26"/>
        </w:rPr>
        <w:t>2.</w:t>
      </w:r>
      <w:r w:rsidRPr="000F66FF">
        <w:rPr>
          <w:b/>
          <w:sz w:val="26"/>
          <w:szCs w:val="26"/>
        </w:rPr>
        <w:tab/>
        <w:t xml:space="preserve">COMMENCEMENT, COMPLETION, MODIFICATION AND </w:t>
      </w:r>
      <w:r w:rsidR="00200D79" w:rsidRPr="000F66FF">
        <w:rPr>
          <w:b/>
          <w:sz w:val="26"/>
          <w:szCs w:val="26"/>
        </w:rPr>
        <w:tab/>
        <w:t>T</w:t>
      </w:r>
      <w:r w:rsidRPr="000F66FF">
        <w:rPr>
          <w:b/>
          <w:sz w:val="26"/>
          <w:szCs w:val="26"/>
        </w:rPr>
        <w:t>ERMINATION OF CONTRACT</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2.1 </w:t>
      </w:r>
      <w:r w:rsidRPr="000F66FF">
        <w:rPr>
          <w:b/>
          <w:sz w:val="26"/>
          <w:szCs w:val="26"/>
        </w:rPr>
        <w:tab/>
        <w:t>Effectiveness of Contract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This Contract shall come into effect on the date the Contract is signed by both Parties.</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2.2 </w:t>
      </w:r>
      <w:r w:rsidRPr="000F66FF">
        <w:rPr>
          <w:b/>
          <w:sz w:val="26"/>
          <w:szCs w:val="26"/>
        </w:rPr>
        <w:tab/>
        <w:t>Commencement of Services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w:t>
      </w:r>
      <w:r w:rsidR="002A1B1A" w:rsidRPr="000F66FF">
        <w:rPr>
          <w:sz w:val="26"/>
          <w:szCs w:val="26"/>
        </w:rPr>
        <w:t>Bidder</w:t>
      </w:r>
      <w:r w:rsidRPr="000F66FF">
        <w:rPr>
          <w:sz w:val="26"/>
          <w:szCs w:val="26"/>
        </w:rPr>
        <w:t>s shall begin carrying out the Services after the date the Contract becomes effective.</w:t>
      </w:r>
    </w:p>
    <w:p w:rsidR="00200D79" w:rsidRPr="000F66FF" w:rsidRDefault="00200D79" w:rsidP="00580C64">
      <w:pPr>
        <w:rPr>
          <w:b/>
          <w:sz w:val="26"/>
          <w:szCs w:val="26"/>
        </w:rPr>
      </w:pPr>
    </w:p>
    <w:p w:rsidR="00D8725A" w:rsidRPr="000F66FF" w:rsidRDefault="00D8725A" w:rsidP="00580C64">
      <w:pPr>
        <w:rPr>
          <w:b/>
          <w:sz w:val="26"/>
          <w:szCs w:val="26"/>
        </w:rPr>
      </w:pPr>
      <w:r w:rsidRPr="000F66FF">
        <w:rPr>
          <w:b/>
          <w:sz w:val="26"/>
          <w:szCs w:val="26"/>
        </w:rPr>
        <w:t>2.3</w:t>
      </w:r>
      <w:r w:rsidRPr="000F66FF">
        <w:rPr>
          <w:b/>
          <w:sz w:val="26"/>
          <w:szCs w:val="26"/>
        </w:rPr>
        <w:tab/>
        <w:t>Expiration of Contract</w:t>
      </w:r>
    </w:p>
    <w:p w:rsidR="00D8725A" w:rsidRPr="000F66FF" w:rsidRDefault="00D8725A" w:rsidP="00580C64">
      <w:pPr>
        <w:rPr>
          <w:sz w:val="26"/>
          <w:szCs w:val="26"/>
        </w:rPr>
      </w:pPr>
    </w:p>
    <w:p w:rsidR="00D8725A" w:rsidRPr="000F66FF" w:rsidRDefault="00D8725A" w:rsidP="00580C64">
      <w:pPr>
        <w:tabs>
          <w:tab w:val="left" w:pos="-1440"/>
          <w:tab w:val="left" w:pos="-720"/>
        </w:tabs>
        <w:rPr>
          <w:sz w:val="26"/>
          <w:szCs w:val="26"/>
        </w:rPr>
      </w:pPr>
      <w:r w:rsidRPr="000F66FF">
        <w:rPr>
          <w:sz w:val="26"/>
          <w:szCs w:val="26"/>
        </w:rPr>
        <w:t>Unless terminated earlier pursuant to Clause 2.6, this Contract shall terminate with completion of the consultancy in terms of conditions of this agreement to the full satisfaction of the Client.</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2.4</w:t>
      </w:r>
      <w:r w:rsidRPr="000F66FF">
        <w:rPr>
          <w:b/>
          <w:sz w:val="26"/>
          <w:szCs w:val="26"/>
        </w:rPr>
        <w:tab/>
        <w:t>Modification</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Modification of the terms and conditions of this Contract, including any modification of the scope of the Services or of the Contract Price, may only be made by written agreement between the Parties.</w:t>
      </w:r>
    </w:p>
    <w:p w:rsidR="00D8725A" w:rsidRPr="000F66FF" w:rsidRDefault="00D8725A" w:rsidP="00580C64">
      <w:pPr>
        <w:rPr>
          <w:sz w:val="26"/>
          <w:szCs w:val="26"/>
        </w:rPr>
      </w:pPr>
    </w:p>
    <w:p w:rsidR="00BB3D7B" w:rsidRPr="000F66FF" w:rsidRDefault="00BB3D7B">
      <w:pPr>
        <w:suppressAutoHyphens w:val="0"/>
        <w:jc w:val="left"/>
        <w:rPr>
          <w:b/>
          <w:sz w:val="26"/>
          <w:szCs w:val="26"/>
        </w:rPr>
      </w:pPr>
      <w:r w:rsidRPr="000F66FF">
        <w:rPr>
          <w:b/>
          <w:sz w:val="26"/>
          <w:szCs w:val="26"/>
        </w:rPr>
        <w:br w:type="page"/>
      </w:r>
    </w:p>
    <w:p w:rsidR="00D8725A" w:rsidRPr="000F66FF" w:rsidRDefault="00D8725A" w:rsidP="00580C64">
      <w:pPr>
        <w:rPr>
          <w:b/>
          <w:sz w:val="26"/>
          <w:szCs w:val="26"/>
        </w:rPr>
      </w:pPr>
      <w:r w:rsidRPr="000F66FF">
        <w:rPr>
          <w:b/>
          <w:sz w:val="26"/>
          <w:szCs w:val="26"/>
        </w:rPr>
        <w:lastRenderedPageBreak/>
        <w:t>2.5</w:t>
      </w:r>
      <w:r w:rsidRPr="000F66FF">
        <w:rPr>
          <w:b/>
          <w:sz w:val="26"/>
          <w:szCs w:val="26"/>
        </w:rPr>
        <w:tab/>
        <w:t>Force Majeure</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2.5.1</w:t>
      </w:r>
      <w:r w:rsidRPr="000F66FF">
        <w:rPr>
          <w:b/>
          <w:sz w:val="26"/>
          <w:szCs w:val="26"/>
        </w:rPr>
        <w:tab/>
        <w:t>Definition</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For the purpose of this contract "Force Majeure" means any event or circumstance or combination of events or circumstances beyond the reasonable control of either Party including:</w:t>
      </w:r>
    </w:p>
    <w:p w:rsidR="00D8725A" w:rsidRPr="000F66FF" w:rsidRDefault="00D8725A" w:rsidP="00580C64">
      <w:pPr>
        <w:rPr>
          <w:sz w:val="26"/>
          <w:szCs w:val="26"/>
        </w:rPr>
      </w:pPr>
    </w:p>
    <w:p w:rsidR="00D8725A" w:rsidRPr="000F66FF" w:rsidRDefault="00D8725A" w:rsidP="00580C64">
      <w:pPr>
        <w:rPr>
          <w:sz w:val="26"/>
          <w:szCs w:val="26"/>
        </w:rPr>
      </w:pPr>
      <w:proofErr w:type="spellStart"/>
      <w:r w:rsidRPr="000F66FF">
        <w:rPr>
          <w:sz w:val="26"/>
          <w:szCs w:val="26"/>
        </w:rPr>
        <w:t>i</w:t>
      </w:r>
      <w:proofErr w:type="spellEnd"/>
      <w:r w:rsidRPr="000F66FF">
        <w:rPr>
          <w:sz w:val="26"/>
          <w:szCs w:val="26"/>
        </w:rPr>
        <w:t>)</w:t>
      </w:r>
      <w:r w:rsidRPr="000F66FF">
        <w:rPr>
          <w:sz w:val="26"/>
          <w:szCs w:val="26"/>
        </w:rPr>
        <w:tab/>
        <w:t>Acts of God and nature including</w:t>
      </w:r>
    </w:p>
    <w:p w:rsidR="00D8725A" w:rsidRPr="000F66FF" w:rsidRDefault="00D8725A" w:rsidP="003E5ACE">
      <w:pPr>
        <w:numPr>
          <w:ilvl w:val="0"/>
          <w:numId w:val="7"/>
        </w:numPr>
        <w:rPr>
          <w:sz w:val="26"/>
          <w:szCs w:val="26"/>
        </w:rPr>
      </w:pPr>
      <w:r w:rsidRPr="000F66FF">
        <w:rPr>
          <w:sz w:val="26"/>
          <w:szCs w:val="26"/>
        </w:rPr>
        <w:t>typhoon, flood, earthquake, fire, drought, landslide, unusually severe weather condition or other natural disaster; and</w:t>
      </w:r>
    </w:p>
    <w:p w:rsidR="00D8725A" w:rsidRPr="000F66FF" w:rsidRDefault="00D8725A" w:rsidP="003E5ACE">
      <w:pPr>
        <w:numPr>
          <w:ilvl w:val="0"/>
          <w:numId w:val="7"/>
        </w:numPr>
        <w:rPr>
          <w:sz w:val="26"/>
          <w:szCs w:val="26"/>
        </w:rPr>
      </w:pPr>
      <w:r w:rsidRPr="000F66FF">
        <w:rPr>
          <w:sz w:val="26"/>
          <w:szCs w:val="26"/>
        </w:rPr>
        <w:t>plague or epidemic or quarantine conditions arising there</w:t>
      </w:r>
      <w:r w:rsidR="00BC17F7" w:rsidRPr="000F66FF">
        <w:rPr>
          <w:sz w:val="26"/>
          <w:szCs w:val="26"/>
        </w:rPr>
        <w:t xml:space="preserve"> </w:t>
      </w:r>
      <w:r w:rsidRPr="000F66FF">
        <w:rPr>
          <w:sz w:val="26"/>
          <w:szCs w:val="26"/>
        </w:rPr>
        <w:t>from;</w:t>
      </w:r>
    </w:p>
    <w:p w:rsidR="00D8725A" w:rsidRPr="000F66FF" w:rsidRDefault="00D8725A" w:rsidP="003E5ACE">
      <w:pPr>
        <w:numPr>
          <w:ilvl w:val="0"/>
          <w:numId w:val="9"/>
        </w:numPr>
        <w:rPr>
          <w:sz w:val="26"/>
          <w:szCs w:val="26"/>
        </w:rPr>
      </w:pPr>
      <w:r w:rsidRPr="000F66FF">
        <w:rPr>
          <w:sz w:val="26"/>
          <w:szCs w:val="26"/>
        </w:rPr>
        <w:t>Air crash, shipwreck, train wrecks or failures or delays of transportation;</w:t>
      </w:r>
    </w:p>
    <w:p w:rsidR="00D8725A" w:rsidRPr="000F66FF" w:rsidRDefault="00D8725A" w:rsidP="003E5ACE">
      <w:pPr>
        <w:numPr>
          <w:ilvl w:val="0"/>
          <w:numId w:val="9"/>
        </w:numPr>
        <w:rPr>
          <w:sz w:val="26"/>
          <w:szCs w:val="26"/>
        </w:rPr>
      </w:pPr>
      <w:r w:rsidRPr="000F66FF">
        <w:rPr>
          <w:sz w:val="26"/>
          <w:szCs w:val="26"/>
        </w:rPr>
        <w:t xml:space="preserve">Strikes, lock-outs, work-to-rule actions, go-slows or similar </w:t>
      </w:r>
      <w:proofErr w:type="spellStart"/>
      <w:r w:rsidRPr="000F66FF">
        <w:rPr>
          <w:sz w:val="26"/>
          <w:szCs w:val="26"/>
        </w:rPr>
        <w:t>labour</w:t>
      </w:r>
      <w:proofErr w:type="spellEnd"/>
      <w:r w:rsidRPr="000F66FF">
        <w:rPr>
          <w:sz w:val="26"/>
          <w:szCs w:val="26"/>
        </w:rPr>
        <w:t xml:space="preserve"> difficulties other than Governmental Force Majeure that in any way have an </w:t>
      </w:r>
      <w:r w:rsidR="00BB2413" w:rsidRPr="000F66FF">
        <w:rPr>
          <w:sz w:val="26"/>
          <w:szCs w:val="26"/>
        </w:rPr>
        <w:t>effect</w:t>
      </w:r>
      <w:r w:rsidRPr="000F66FF">
        <w:rPr>
          <w:sz w:val="26"/>
          <w:szCs w:val="26"/>
        </w:rPr>
        <w:t xml:space="preserve"> on the project;</w:t>
      </w:r>
    </w:p>
    <w:p w:rsidR="00D8725A" w:rsidRPr="000F66FF" w:rsidRDefault="00D8725A" w:rsidP="00580C64">
      <w:pPr>
        <w:rPr>
          <w:sz w:val="26"/>
          <w:szCs w:val="26"/>
        </w:rPr>
      </w:pPr>
    </w:p>
    <w:p w:rsidR="00D8725A" w:rsidRPr="000F66FF" w:rsidRDefault="00D8725A" w:rsidP="00580C64">
      <w:pPr>
        <w:outlineLvl w:val="0"/>
        <w:rPr>
          <w:b/>
          <w:sz w:val="26"/>
          <w:szCs w:val="26"/>
        </w:rPr>
      </w:pPr>
      <w:r w:rsidRPr="000F66FF">
        <w:rPr>
          <w:b/>
          <w:sz w:val="26"/>
          <w:szCs w:val="26"/>
        </w:rPr>
        <w:t>2.5.2</w:t>
      </w:r>
      <w:r w:rsidRPr="000F66FF">
        <w:rPr>
          <w:b/>
          <w:sz w:val="26"/>
          <w:szCs w:val="26"/>
        </w:rPr>
        <w:tab/>
        <w:t>No Breach of Contract</w:t>
      </w:r>
    </w:p>
    <w:p w:rsidR="00D8725A" w:rsidRPr="000F66FF" w:rsidRDefault="00D8725A" w:rsidP="00580C64">
      <w:pPr>
        <w:tabs>
          <w:tab w:val="left" w:pos="0"/>
          <w:tab w:val="left" w:pos="860"/>
          <w:tab w:val="left" w:pos="1580"/>
          <w:tab w:val="left" w:pos="1980"/>
        </w:tabs>
        <w:rPr>
          <w:sz w:val="26"/>
          <w:szCs w:val="26"/>
        </w:rPr>
      </w:pPr>
    </w:p>
    <w:p w:rsidR="00D8725A" w:rsidRPr="000F66FF" w:rsidRDefault="00D8725A" w:rsidP="00580C64">
      <w:pPr>
        <w:rPr>
          <w:sz w:val="26"/>
          <w:szCs w:val="26"/>
        </w:rPr>
      </w:pPr>
      <w:r w:rsidRPr="000F66FF">
        <w:rPr>
          <w:sz w:val="26"/>
          <w:szCs w:val="26"/>
        </w:rPr>
        <w:t>The failure of a Party to fulfill any of its obligations under the contract shall not be considered to be a breach of, or default under this Contract insofar as such inability arises from an event of Force Majeure, provided that the Party affected by such an event (a) has taken all reasonable precautions, due care and reasonable alternative measures in order to carry out the terms and conditions of this Contract, and (b) has informed the other Party as soon as possible about the occurrence of such an event.</w:t>
      </w:r>
    </w:p>
    <w:p w:rsidR="00D8725A" w:rsidRPr="000F66FF" w:rsidRDefault="00D8725A" w:rsidP="00580C64">
      <w:pPr>
        <w:rPr>
          <w:b/>
          <w:sz w:val="26"/>
          <w:szCs w:val="26"/>
        </w:rPr>
      </w:pPr>
    </w:p>
    <w:p w:rsidR="00D8725A" w:rsidRPr="000F66FF" w:rsidRDefault="00D8725A" w:rsidP="00580C64">
      <w:pPr>
        <w:rPr>
          <w:b/>
          <w:sz w:val="26"/>
          <w:szCs w:val="26"/>
        </w:rPr>
      </w:pPr>
      <w:r w:rsidRPr="000F66FF">
        <w:rPr>
          <w:b/>
          <w:sz w:val="26"/>
          <w:szCs w:val="26"/>
        </w:rPr>
        <w:t>2.5.3</w:t>
      </w:r>
      <w:r w:rsidRPr="000F66FF">
        <w:rPr>
          <w:b/>
          <w:sz w:val="26"/>
          <w:szCs w:val="26"/>
        </w:rPr>
        <w:tab/>
        <w:t>Extension of Time</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Any period within which a Party shall, pursuant to this Contract, complete any action or task, shall be extended for a period equal to the time during which such Party was unable to perform such action as a result of Force Majeure.</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2.5.4 </w:t>
      </w:r>
      <w:r w:rsidRPr="000F66FF">
        <w:rPr>
          <w:b/>
          <w:sz w:val="26"/>
          <w:szCs w:val="26"/>
        </w:rPr>
        <w:tab/>
        <w:t>Payments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During the period of their inability to perform the Services as a result of an event of Force Majeure, no additional payment will be given however a time extension in the project may be given.</w:t>
      </w:r>
    </w:p>
    <w:p w:rsidR="00741775" w:rsidRPr="000F66FF" w:rsidRDefault="00741775" w:rsidP="00580C64">
      <w:pPr>
        <w:rPr>
          <w:b/>
          <w:sz w:val="26"/>
          <w:szCs w:val="26"/>
        </w:rPr>
      </w:pPr>
    </w:p>
    <w:p w:rsidR="00D8725A" w:rsidRPr="000F66FF" w:rsidRDefault="00D8725A" w:rsidP="00580C64">
      <w:pPr>
        <w:rPr>
          <w:b/>
          <w:sz w:val="26"/>
          <w:szCs w:val="26"/>
        </w:rPr>
      </w:pPr>
      <w:r w:rsidRPr="000F66FF">
        <w:rPr>
          <w:b/>
          <w:sz w:val="26"/>
          <w:szCs w:val="26"/>
        </w:rPr>
        <w:t>2.6</w:t>
      </w:r>
      <w:r w:rsidRPr="000F66FF">
        <w:rPr>
          <w:b/>
          <w:sz w:val="26"/>
          <w:szCs w:val="26"/>
        </w:rPr>
        <w:tab/>
        <w:t>Termination</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2.6.1</w:t>
      </w:r>
      <w:r w:rsidRPr="000F66FF">
        <w:rPr>
          <w:b/>
          <w:sz w:val="26"/>
          <w:szCs w:val="26"/>
        </w:rPr>
        <w:tab/>
      </w:r>
      <w:proofErr w:type="gramStart"/>
      <w:r w:rsidRPr="000F66FF">
        <w:rPr>
          <w:b/>
          <w:sz w:val="26"/>
          <w:szCs w:val="26"/>
        </w:rPr>
        <w:t>By</w:t>
      </w:r>
      <w:proofErr w:type="gramEnd"/>
      <w:r w:rsidRPr="000F66FF">
        <w:rPr>
          <w:b/>
          <w:sz w:val="26"/>
          <w:szCs w:val="26"/>
        </w:rPr>
        <w:t xml:space="preserve"> the Client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Client may terminate this Contract, by not less than thirty (30) days’ written notice of termination to the </w:t>
      </w:r>
      <w:r w:rsidR="002A1B1A" w:rsidRPr="000F66FF">
        <w:rPr>
          <w:sz w:val="26"/>
          <w:szCs w:val="26"/>
        </w:rPr>
        <w:t>Bidder</w:t>
      </w:r>
      <w:r w:rsidRPr="000F66FF">
        <w:rPr>
          <w:sz w:val="26"/>
          <w:szCs w:val="26"/>
        </w:rPr>
        <w:t>s, to be given after the occurrence of any of the events specified in paragraphs (a) through (d) of this Clause 2.6.1 and sixty (60) days’ in the case of the event referred to in (e):</w:t>
      </w:r>
    </w:p>
    <w:p w:rsidR="00D8725A" w:rsidRPr="000F66FF" w:rsidRDefault="00D8725A" w:rsidP="00580C64">
      <w:pPr>
        <w:rPr>
          <w:sz w:val="26"/>
          <w:szCs w:val="26"/>
        </w:rPr>
      </w:pPr>
      <w:r w:rsidRPr="000F66FF">
        <w:rPr>
          <w:sz w:val="26"/>
          <w:szCs w:val="26"/>
        </w:rPr>
        <w:tab/>
      </w:r>
    </w:p>
    <w:p w:rsidR="00D8725A" w:rsidRPr="000F66FF" w:rsidRDefault="00D8725A" w:rsidP="00580C64">
      <w:pPr>
        <w:rPr>
          <w:sz w:val="26"/>
          <w:szCs w:val="26"/>
        </w:rPr>
      </w:pPr>
      <w:r w:rsidRPr="000F66FF">
        <w:rPr>
          <w:sz w:val="26"/>
          <w:szCs w:val="26"/>
        </w:rPr>
        <w:lastRenderedPageBreak/>
        <w:t>(</w:t>
      </w:r>
      <w:proofErr w:type="gramStart"/>
      <w:r w:rsidRPr="000F66FF">
        <w:rPr>
          <w:sz w:val="26"/>
          <w:szCs w:val="26"/>
        </w:rPr>
        <w:t>a</w:t>
      </w:r>
      <w:proofErr w:type="gramEnd"/>
      <w:r w:rsidRPr="000F66FF">
        <w:rPr>
          <w:sz w:val="26"/>
          <w:szCs w:val="26"/>
        </w:rPr>
        <w:t>)</w:t>
      </w:r>
      <w:r w:rsidRPr="000F66FF">
        <w:rPr>
          <w:sz w:val="26"/>
          <w:szCs w:val="26"/>
        </w:rPr>
        <w:tab/>
        <w:t xml:space="preserve">if the </w:t>
      </w:r>
      <w:r w:rsidR="002A1B1A" w:rsidRPr="000F66FF">
        <w:rPr>
          <w:sz w:val="26"/>
          <w:szCs w:val="26"/>
        </w:rPr>
        <w:t>Bidder</w:t>
      </w:r>
      <w:r w:rsidRPr="000F66FF">
        <w:rPr>
          <w:sz w:val="26"/>
          <w:szCs w:val="26"/>
        </w:rPr>
        <w:t xml:space="preserve">s do not perform their obligations under this Contract, within thirty </w:t>
      </w:r>
      <w:r w:rsidRPr="000F66FF">
        <w:rPr>
          <w:sz w:val="26"/>
          <w:szCs w:val="26"/>
        </w:rPr>
        <w:tab/>
        <w:t xml:space="preserve">(30) days of receipt after being notified </w:t>
      </w:r>
    </w:p>
    <w:p w:rsidR="00D8725A" w:rsidRPr="000F66FF" w:rsidRDefault="00D8725A" w:rsidP="00580C64">
      <w:pPr>
        <w:pStyle w:val="BodyText"/>
        <w:spacing w:after="0"/>
        <w:rPr>
          <w:sz w:val="26"/>
          <w:szCs w:val="26"/>
        </w:rPr>
      </w:pPr>
    </w:p>
    <w:p w:rsidR="00D8725A" w:rsidRPr="000F66FF" w:rsidRDefault="00D8725A" w:rsidP="00580C64">
      <w:pPr>
        <w:rPr>
          <w:sz w:val="26"/>
          <w:szCs w:val="26"/>
        </w:rPr>
      </w:pPr>
      <w:r w:rsidRPr="000F66FF">
        <w:rPr>
          <w:sz w:val="26"/>
          <w:szCs w:val="26"/>
        </w:rPr>
        <w:t>(b)</w:t>
      </w:r>
      <w:r w:rsidRPr="000F66FF">
        <w:rPr>
          <w:sz w:val="26"/>
          <w:szCs w:val="26"/>
        </w:rPr>
        <w:tab/>
      </w:r>
      <w:proofErr w:type="gramStart"/>
      <w:r w:rsidRPr="000F66FF">
        <w:rPr>
          <w:sz w:val="26"/>
          <w:szCs w:val="26"/>
        </w:rPr>
        <w:t>if</w:t>
      </w:r>
      <w:proofErr w:type="gramEnd"/>
      <w:r w:rsidRPr="000F66FF">
        <w:rPr>
          <w:sz w:val="26"/>
          <w:szCs w:val="26"/>
        </w:rPr>
        <w:t xml:space="preserve"> the </w:t>
      </w:r>
      <w:r w:rsidR="002A1B1A" w:rsidRPr="000F66FF">
        <w:rPr>
          <w:sz w:val="26"/>
          <w:szCs w:val="26"/>
        </w:rPr>
        <w:t>Bidder</w:t>
      </w:r>
      <w:r w:rsidRPr="000F66FF">
        <w:rPr>
          <w:sz w:val="26"/>
          <w:szCs w:val="26"/>
        </w:rPr>
        <w:t>s become insolvent or bankrupt;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(c)</w:t>
      </w:r>
      <w:r w:rsidRPr="000F66FF">
        <w:rPr>
          <w:sz w:val="26"/>
          <w:szCs w:val="26"/>
        </w:rPr>
        <w:tab/>
        <w:t xml:space="preserve">if, as the result of Force Majeure, the </w:t>
      </w:r>
      <w:r w:rsidR="002A1B1A" w:rsidRPr="000F66FF">
        <w:rPr>
          <w:sz w:val="26"/>
          <w:szCs w:val="26"/>
        </w:rPr>
        <w:t>Bidder</w:t>
      </w:r>
      <w:r w:rsidRPr="000F66FF">
        <w:rPr>
          <w:sz w:val="26"/>
          <w:szCs w:val="26"/>
        </w:rPr>
        <w:t xml:space="preserve">s are unable to perform a material </w:t>
      </w:r>
      <w:r w:rsidRPr="000F66FF">
        <w:rPr>
          <w:sz w:val="26"/>
          <w:szCs w:val="26"/>
        </w:rPr>
        <w:tab/>
        <w:t>portion of the Services for a period of not less than sixty (60) days; or</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(d)</w:t>
      </w:r>
      <w:r w:rsidRPr="000F66FF">
        <w:rPr>
          <w:sz w:val="26"/>
          <w:szCs w:val="26"/>
        </w:rPr>
        <w:tab/>
      </w:r>
      <w:proofErr w:type="gramStart"/>
      <w:r w:rsidRPr="000F66FF">
        <w:rPr>
          <w:sz w:val="26"/>
          <w:szCs w:val="26"/>
        </w:rPr>
        <w:t>if</w:t>
      </w:r>
      <w:proofErr w:type="gramEnd"/>
      <w:r w:rsidRPr="000F66FF">
        <w:rPr>
          <w:sz w:val="26"/>
          <w:szCs w:val="26"/>
        </w:rPr>
        <w:t xml:space="preserve"> the </w:t>
      </w:r>
      <w:r w:rsidR="002A1B1A" w:rsidRPr="000F66FF">
        <w:rPr>
          <w:sz w:val="26"/>
          <w:szCs w:val="26"/>
        </w:rPr>
        <w:t>Bidder</w:t>
      </w:r>
      <w:r w:rsidRPr="000F66FF">
        <w:rPr>
          <w:sz w:val="26"/>
          <w:szCs w:val="26"/>
        </w:rPr>
        <w:t xml:space="preserve">, in the judgment of the Client has engaged in corrupt or fraudulent </w:t>
      </w:r>
      <w:r w:rsidRPr="000F66FF">
        <w:rPr>
          <w:sz w:val="26"/>
          <w:szCs w:val="26"/>
        </w:rPr>
        <w:tab/>
        <w:t>practices in competing for or in executing the Contract.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For the purpose of this clause:</w:t>
      </w:r>
    </w:p>
    <w:p w:rsidR="00D8725A" w:rsidRPr="000F66FF" w:rsidRDefault="00D8725A" w:rsidP="00580C64">
      <w:pPr>
        <w:rPr>
          <w:sz w:val="26"/>
          <w:szCs w:val="26"/>
        </w:rPr>
      </w:pPr>
    </w:p>
    <w:p w:rsidR="00D8725A" w:rsidRPr="000F66FF" w:rsidRDefault="00D8725A" w:rsidP="00580C64">
      <w:pPr>
        <w:ind w:firstLine="720"/>
        <w:rPr>
          <w:sz w:val="26"/>
          <w:szCs w:val="26"/>
        </w:rPr>
      </w:pPr>
      <w:r w:rsidRPr="000F66FF">
        <w:rPr>
          <w:sz w:val="26"/>
          <w:szCs w:val="26"/>
        </w:rPr>
        <w:t>“</w:t>
      </w:r>
      <w:proofErr w:type="gramStart"/>
      <w:r w:rsidRPr="000F66FF">
        <w:rPr>
          <w:sz w:val="26"/>
          <w:szCs w:val="26"/>
        </w:rPr>
        <w:t>corrupt</w:t>
      </w:r>
      <w:proofErr w:type="gramEnd"/>
      <w:r w:rsidRPr="000F66FF">
        <w:rPr>
          <w:sz w:val="26"/>
          <w:szCs w:val="26"/>
        </w:rPr>
        <w:t xml:space="preserve"> practice” means the offering, giving, receiving or soliciting of anything of </w:t>
      </w:r>
      <w:r w:rsidRPr="000F66FF">
        <w:rPr>
          <w:sz w:val="26"/>
          <w:szCs w:val="26"/>
        </w:rPr>
        <w:tab/>
        <w:t xml:space="preserve">value to influence the action of a public official in the selection process or in contract </w:t>
      </w:r>
      <w:r w:rsidRPr="000F66FF">
        <w:rPr>
          <w:sz w:val="26"/>
          <w:szCs w:val="26"/>
        </w:rPr>
        <w:tab/>
        <w:t>execution.</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b/>
        <w:t>“</w:t>
      </w:r>
      <w:proofErr w:type="gramStart"/>
      <w:r w:rsidRPr="000F66FF">
        <w:rPr>
          <w:sz w:val="26"/>
          <w:szCs w:val="26"/>
        </w:rPr>
        <w:t>fraudulent</w:t>
      </w:r>
      <w:proofErr w:type="gramEnd"/>
      <w:r w:rsidRPr="000F66FF">
        <w:rPr>
          <w:sz w:val="26"/>
          <w:szCs w:val="26"/>
        </w:rPr>
        <w:t xml:space="preserve"> practice” means a misrepresentation of facts in order to influence a </w:t>
      </w:r>
      <w:r w:rsidRPr="000F66FF">
        <w:rPr>
          <w:sz w:val="26"/>
          <w:szCs w:val="26"/>
        </w:rPr>
        <w:tab/>
        <w:t>selection process or the execution of a contract.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(e)</w:t>
      </w:r>
      <w:r w:rsidRPr="000F66FF">
        <w:rPr>
          <w:sz w:val="26"/>
          <w:szCs w:val="26"/>
        </w:rPr>
        <w:tab/>
      </w:r>
      <w:proofErr w:type="gramStart"/>
      <w:r w:rsidRPr="000F66FF">
        <w:rPr>
          <w:sz w:val="26"/>
          <w:szCs w:val="26"/>
        </w:rPr>
        <w:t>if</w:t>
      </w:r>
      <w:proofErr w:type="gramEnd"/>
      <w:r w:rsidRPr="000F66FF">
        <w:rPr>
          <w:sz w:val="26"/>
          <w:szCs w:val="26"/>
        </w:rPr>
        <w:t xml:space="preserve"> the Client, in its sole discretion and for any reason whatsoever, decides to terminate </w:t>
      </w:r>
      <w:r w:rsidRPr="000F66FF">
        <w:rPr>
          <w:sz w:val="26"/>
          <w:szCs w:val="26"/>
        </w:rPr>
        <w:tab/>
        <w:t>this Contract.</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2.6.2</w:t>
      </w:r>
      <w:r w:rsidRPr="000F66FF">
        <w:rPr>
          <w:b/>
          <w:sz w:val="26"/>
          <w:szCs w:val="26"/>
        </w:rPr>
        <w:tab/>
      </w:r>
      <w:proofErr w:type="gramStart"/>
      <w:r w:rsidRPr="000F66FF">
        <w:rPr>
          <w:b/>
          <w:sz w:val="26"/>
          <w:szCs w:val="26"/>
        </w:rPr>
        <w:t>By</w:t>
      </w:r>
      <w:proofErr w:type="gramEnd"/>
      <w:r w:rsidRPr="000F66FF">
        <w:rPr>
          <w:b/>
          <w:sz w:val="26"/>
          <w:szCs w:val="26"/>
        </w:rPr>
        <w:t xml:space="preserve"> the </w:t>
      </w:r>
      <w:r w:rsidR="002A1B1A" w:rsidRPr="000F66FF">
        <w:rPr>
          <w:b/>
          <w:sz w:val="26"/>
          <w:szCs w:val="26"/>
        </w:rPr>
        <w:t>Bidder</w:t>
      </w:r>
      <w:r w:rsidRPr="000F66FF">
        <w:rPr>
          <w:b/>
          <w:sz w:val="26"/>
          <w:szCs w:val="26"/>
        </w:rPr>
        <w:t>s</w:t>
      </w:r>
    </w:p>
    <w:p w:rsidR="00D8725A" w:rsidRPr="000F66FF" w:rsidRDefault="00D8725A" w:rsidP="00580C64">
      <w:pPr>
        <w:rPr>
          <w:sz w:val="26"/>
          <w:szCs w:val="26"/>
        </w:rPr>
      </w:pPr>
    </w:p>
    <w:p w:rsidR="00D8725A" w:rsidRPr="000F66FF" w:rsidRDefault="00D8725A" w:rsidP="00FC6806">
      <w:pPr>
        <w:rPr>
          <w:sz w:val="26"/>
          <w:szCs w:val="26"/>
        </w:rPr>
      </w:pPr>
      <w:r w:rsidRPr="000F66FF">
        <w:rPr>
          <w:sz w:val="26"/>
          <w:szCs w:val="26"/>
        </w:rPr>
        <w:t xml:space="preserve">The </w:t>
      </w:r>
      <w:r w:rsidR="002A1B1A" w:rsidRPr="000F66FF">
        <w:rPr>
          <w:sz w:val="26"/>
          <w:szCs w:val="26"/>
        </w:rPr>
        <w:t>Bidder</w:t>
      </w:r>
      <w:r w:rsidRPr="000F66FF">
        <w:rPr>
          <w:sz w:val="26"/>
          <w:szCs w:val="26"/>
        </w:rPr>
        <w:t>s may terminate this Contract, by not less than thirty (30) days' written notice to the Client, such notice to be given after the occurrence of any of the events specified in paragraphs (a) and (b) of this Clause 2.6.2:</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w:t>
      </w:r>
      <w:r w:rsidRPr="000F66FF">
        <w:rPr>
          <w:sz w:val="26"/>
          <w:szCs w:val="26"/>
        </w:rPr>
        <w:tab/>
        <w:t xml:space="preserve">if the Client fails to pay any money due to the </w:t>
      </w:r>
      <w:r w:rsidR="002A1B1A" w:rsidRPr="000F66FF">
        <w:rPr>
          <w:sz w:val="26"/>
          <w:szCs w:val="26"/>
        </w:rPr>
        <w:t>Bidder</w:t>
      </w:r>
      <w:r w:rsidRPr="000F66FF">
        <w:rPr>
          <w:sz w:val="26"/>
          <w:szCs w:val="26"/>
        </w:rPr>
        <w:t xml:space="preserve">s pursuant to this Contract </w:t>
      </w:r>
      <w:r w:rsidRPr="000F66FF">
        <w:rPr>
          <w:sz w:val="26"/>
          <w:szCs w:val="26"/>
        </w:rPr>
        <w:tab/>
        <w:t xml:space="preserve">and not subject to dispute pursuant to Clause 7 hereof within forty-five (45) days after </w:t>
      </w:r>
      <w:r w:rsidRPr="000F66FF">
        <w:rPr>
          <w:sz w:val="26"/>
          <w:szCs w:val="26"/>
        </w:rPr>
        <w:tab/>
        <w:t xml:space="preserve">receiving written notice from the </w:t>
      </w:r>
      <w:r w:rsidR="002A1B1A" w:rsidRPr="000F66FF">
        <w:rPr>
          <w:sz w:val="26"/>
          <w:szCs w:val="26"/>
        </w:rPr>
        <w:t>Bidder</w:t>
      </w:r>
      <w:r w:rsidRPr="000F66FF">
        <w:rPr>
          <w:sz w:val="26"/>
          <w:szCs w:val="26"/>
        </w:rPr>
        <w:t>s that such payment is overdue; or</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(b)</w:t>
      </w:r>
      <w:r w:rsidRPr="000F66FF">
        <w:rPr>
          <w:sz w:val="26"/>
          <w:szCs w:val="26"/>
        </w:rPr>
        <w:tab/>
      </w:r>
      <w:proofErr w:type="gramStart"/>
      <w:r w:rsidRPr="000F66FF">
        <w:rPr>
          <w:sz w:val="26"/>
          <w:szCs w:val="26"/>
        </w:rPr>
        <w:t>if</w:t>
      </w:r>
      <w:proofErr w:type="gramEnd"/>
      <w:r w:rsidRPr="000F66FF">
        <w:rPr>
          <w:sz w:val="26"/>
          <w:szCs w:val="26"/>
        </w:rPr>
        <w:t xml:space="preserve">, as the result of Force Majeure, the </w:t>
      </w:r>
      <w:r w:rsidR="002A1B1A" w:rsidRPr="000F66FF">
        <w:rPr>
          <w:sz w:val="26"/>
          <w:szCs w:val="26"/>
        </w:rPr>
        <w:t>Bidder</w:t>
      </w:r>
      <w:r w:rsidRPr="000F66FF">
        <w:rPr>
          <w:sz w:val="26"/>
          <w:szCs w:val="26"/>
        </w:rPr>
        <w:t xml:space="preserve">s are unable to perform a material </w:t>
      </w:r>
      <w:r w:rsidRPr="000F66FF">
        <w:rPr>
          <w:sz w:val="26"/>
          <w:szCs w:val="26"/>
        </w:rPr>
        <w:tab/>
        <w:t>portion of the Services for a period of not less than sixty (60) days.</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2.6.3 </w:t>
      </w:r>
      <w:r w:rsidRPr="000F66FF">
        <w:rPr>
          <w:b/>
          <w:sz w:val="26"/>
          <w:szCs w:val="26"/>
        </w:rPr>
        <w:tab/>
        <w:t>Payment upon Termination</w:t>
      </w:r>
    </w:p>
    <w:p w:rsidR="00D8725A" w:rsidRPr="000F66FF" w:rsidRDefault="00D8725A" w:rsidP="00580C64">
      <w:pPr>
        <w:rPr>
          <w:sz w:val="26"/>
          <w:szCs w:val="26"/>
        </w:rPr>
      </w:pPr>
    </w:p>
    <w:p w:rsidR="00D8725A" w:rsidRPr="000F66FF" w:rsidRDefault="00D8725A" w:rsidP="00FC6806">
      <w:pPr>
        <w:rPr>
          <w:sz w:val="26"/>
          <w:szCs w:val="26"/>
        </w:rPr>
      </w:pPr>
      <w:r w:rsidRPr="000F66FF">
        <w:rPr>
          <w:sz w:val="26"/>
          <w:szCs w:val="26"/>
        </w:rPr>
        <w:t xml:space="preserve">Upon termination of this Contract pursuant to Clauses 2.6.1 or 2.6.2, the Client shall make the following payments to the </w:t>
      </w:r>
      <w:r w:rsidR="002A1B1A" w:rsidRPr="000F66FF">
        <w:rPr>
          <w:sz w:val="26"/>
          <w:szCs w:val="26"/>
        </w:rPr>
        <w:t>Bidder</w:t>
      </w:r>
      <w:r w:rsidRPr="000F66FF">
        <w:rPr>
          <w:sz w:val="26"/>
          <w:szCs w:val="26"/>
        </w:rPr>
        <w:t>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w:t>
      </w:r>
      <w:r w:rsidRPr="000F66FF">
        <w:rPr>
          <w:sz w:val="26"/>
          <w:szCs w:val="26"/>
        </w:rPr>
        <w:tab/>
      </w:r>
      <w:proofErr w:type="gramStart"/>
      <w:r w:rsidRPr="000F66FF">
        <w:rPr>
          <w:sz w:val="26"/>
          <w:szCs w:val="26"/>
        </w:rPr>
        <w:t>remuneration</w:t>
      </w:r>
      <w:proofErr w:type="gramEnd"/>
      <w:r w:rsidRPr="000F66FF">
        <w:rPr>
          <w:sz w:val="26"/>
          <w:szCs w:val="26"/>
        </w:rPr>
        <w:t xml:space="preserve"> pursuant to Clause 6 for Services satisfactorily performed prior to the </w:t>
      </w:r>
      <w:r w:rsidRPr="000F66FF">
        <w:rPr>
          <w:sz w:val="26"/>
          <w:szCs w:val="26"/>
        </w:rPr>
        <w:tab/>
        <w:t>effective date  of termination;</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(b)</w:t>
      </w:r>
      <w:r w:rsidRPr="000F66FF">
        <w:rPr>
          <w:sz w:val="26"/>
          <w:szCs w:val="26"/>
        </w:rPr>
        <w:tab/>
      </w:r>
      <w:proofErr w:type="gramStart"/>
      <w:r w:rsidRPr="000F66FF">
        <w:rPr>
          <w:sz w:val="26"/>
          <w:szCs w:val="26"/>
        </w:rPr>
        <w:t>except</w:t>
      </w:r>
      <w:proofErr w:type="gramEnd"/>
      <w:r w:rsidRPr="000F66FF">
        <w:rPr>
          <w:sz w:val="26"/>
          <w:szCs w:val="26"/>
        </w:rPr>
        <w:t xml:space="preserve"> in the case of termination pursuant to paragraphs (a) and (b) of Clause 2.6.1, </w:t>
      </w:r>
      <w:r w:rsidRPr="000F66FF">
        <w:rPr>
          <w:sz w:val="26"/>
          <w:szCs w:val="26"/>
        </w:rPr>
        <w:tab/>
        <w:t xml:space="preserve">reimbursement of any reasonable cost incident to the prompt and orderly termination </w:t>
      </w:r>
      <w:r w:rsidRPr="000F66FF">
        <w:rPr>
          <w:sz w:val="26"/>
          <w:szCs w:val="26"/>
        </w:rPr>
        <w:tab/>
        <w:t>of the Contract.</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2.6.4</w:t>
      </w:r>
      <w:r w:rsidRPr="000F66FF">
        <w:rPr>
          <w:b/>
          <w:sz w:val="26"/>
          <w:szCs w:val="26"/>
        </w:rPr>
        <w:tab/>
        <w:t>Failure and Termination</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In case of delay in the conduct of Consultancy services within the time fixed or in the event of repudiation of the contract, the Client reserves the right to recover damage for Breach of contract as indicated below:</w:t>
      </w:r>
    </w:p>
    <w:p w:rsidR="00D8725A" w:rsidRPr="000F66FF" w:rsidRDefault="00D8725A" w:rsidP="00580C64">
      <w:pPr>
        <w:rPr>
          <w:sz w:val="26"/>
          <w:szCs w:val="26"/>
        </w:rPr>
      </w:pPr>
    </w:p>
    <w:p w:rsidR="00D8725A" w:rsidRPr="000F66FF" w:rsidRDefault="00D8725A" w:rsidP="00580C64">
      <w:pPr>
        <w:ind w:left="720"/>
        <w:rPr>
          <w:sz w:val="26"/>
          <w:szCs w:val="26"/>
        </w:rPr>
      </w:pPr>
      <w:r w:rsidRPr="000F66FF">
        <w:rPr>
          <w:sz w:val="26"/>
          <w:szCs w:val="26"/>
        </w:rPr>
        <w:t xml:space="preserve">"To recover from the </w:t>
      </w:r>
      <w:r w:rsidR="002A1B1A" w:rsidRPr="000F66FF">
        <w:rPr>
          <w:sz w:val="26"/>
          <w:szCs w:val="26"/>
        </w:rPr>
        <w:t>Bidder</w:t>
      </w:r>
      <w:r w:rsidRPr="000F66FF">
        <w:rPr>
          <w:sz w:val="26"/>
          <w:szCs w:val="26"/>
        </w:rPr>
        <w:t xml:space="preserve"> as agreed liquidated damages including administration expenses and not by way of penalty, a sum equivalent to 0.5% (half percent) of total contractual agreement, which the </w:t>
      </w:r>
      <w:r w:rsidR="002A1B1A" w:rsidRPr="000F66FF">
        <w:rPr>
          <w:sz w:val="26"/>
          <w:szCs w:val="26"/>
        </w:rPr>
        <w:t>Bidder</w:t>
      </w:r>
      <w:r w:rsidRPr="000F66FF">
        <w:rPr>
          <w:sz w:val="26"/>
          <w:szCs w:val="26"/>
        </w:rPr>
        <w:t xml:space="preserve"> has failed to deliver within the period fixed for delivery for each week or part thereof during which delivery is in arrears subject to an overall ceiling of 10% of the total contract price".</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3.</w:t>
      </w:r>
      <w:r w:rsidRPr="000F66FF">
        <w:rPr>
          <w:b/>
          <w:sz w:val="26"/>
          <w:szCs w:val="26"/>
        </w:rPr>
        <w:tab/>
        <w:t xml:space="preserve">OBLIGATIONS OF THE </w:t>
      </w:r>
      <w:r w:rsidR="002A1B1A" w:rsidRPr="000F66FF">
        <w:rPr>
          <w:b/>
          <w:sz w:val="26"/>
          <w:szCs w:val="26"/>
        </w:rPr>
        <w:t>BIDDER</w:t>
      </w:r>
      <w:r w:rsidRPr="000F66FF">
        <w:rPr>
          <w:b/>
          <w:sz w:val="26"/>
          <w:szCs w:val="26"/>
        </w:rPr>
        <w:t>S</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3.1 </w:t>
      </w:r>
      <w:r w:rsidRPr="000F66FF">
        <w:rPr>
          <w:b/>
          <w:sz w:val="26"/>
          <w:szCs w:val="26"/>
        </w:rPr>
        <w:tab/>
        <w:t>General</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w:t>
      </w:r>
      <w:r w:rsidR="002A1B1A" w:rsidRPr="000F66FF">
        <w:rPr>
          <w:sz w:val="26"/>
          <w:szCs w:val="26"/>
        </w:rPr>
        <w:t>Bidder</w:t>
      </w:r>
      <w:r w:rsidRPr="000F66FF">
        <w:rPr>
          <w:sz w:val="26"/>
          <w:szCs w:val="26"/>
        </w:rPr>
        <w:t xml:space="preserve">s shall perform the Services and carry out their obligations hereunder with all due diligence, efficiency and economy, in accordance with generally accepted professional techniques and practices, and shall observe sound management practices, and employ appropriate advanced technology and safe methods. The </w:t>
      </w:r>
      <w:r w:rsidR="002A1B1A" w:rsidRPr="000F66FF">
        <w:rPr>
          <w:sz w:val="26"/>
          <w:szCs w:val="26"/>
        </w:rPr>
        <w:t>Bidder</w:t>
      </w:r>
      <w:r w:rsidRPr="000F66FF">
        <w:rPr>
          <w:sz w:val="26"/>
          <w:szCs w:val="26"/>
        </w:rPr>
        <w:t>s shall always act, in respect of any matter relating to this Contract or to the Services, as faithful advisers to the Client, and shall at all times support and safeguard the Client's legitimate interests in any dealings with Sub-</w:t>
      </w:r>
      <w:r w:rsidR="002A1B1A" w:rsidRPr="000F66FF">
        <w:rPr>
          <w:sz w:val="26"/>
          <w:szCs w:val="26"/>
        </w:rPr>
        <w:t>Bidder</w:t>
      </w:r>
      <w:r w:rsidRPr="000F66FF">
        <w:rPr>
          <w:sz w:val="26"/>
          <w:szCs w:val="26"/>
        </w:rPr>
        <w:t>s or third parties.</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3.2 </w:t>
      </w:r>
      <w:r w:rsidRPr="000F66FF">
        <w:rPr>
          <w:b/>
          <w:sz w:val="26"/>
          <w:szCs w:val="26"/>
        </w:rPr>
        <w:tab/>
        <w:t>Conflict of Interests</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3.2.1 </w:t>
      </w:r>
      <w:r w:rsidRPr="000F66FF">
        <w:rPr>
          <w:b/>
          <w:sz w:val="26"/>
          <w:szCs w:val="26"/>
        </w:rPr>
        <w:tab/>
      </w:r>
      <w:r w:rsidR="002A1B1A" w:rsidRPr="000F66FF">
        <w:rPr>
          <w:b/>
          <w:sz w:val="26"/>
          <w:szCs w:val="26"/>
        </w:rPr>
        <w:t>Bidder</w:t>
      </w:r>
      <w:r w:rsidRPr="000F66FF">
        <w:rPr>
          <w:b/>
          <w:sz w:val="26"/>
          <w:szCs w:val="26"/>
        </w:rPr>
        <w:t>s Not to Benefit from Commissions, Discounts, etc.</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remuneration of the </w:t>
      </w:r>
      <w:r w:rsidR="002A1B1A" w:rsidRPr="000F66FF">
        <w:rPr>
          <w:sz w:val="26"/>
          <w:szCs w:val="26"/>
        </w:rPr>
        <w:t>Bidder</w:t>
      </w:r>
      <w:r w:rsidRPr="000F66FF">
        <w:rPr>
          <w:sz w:val="26"/>
          <w:szCs w:val="26"/>
        </w:rPr>
        <w:t xml:space="preserve">s pursuant to Clause 6 shall constitute the </w:t>
      </w:r>
      <w:r w:rsidR="002A1B1A" w:rsidRPr="000F66FF">
        <w:rPr>
          <w:sz w:val="26"/>
          <w:szCs w:val="26"/>
        </w:rPr>
        <w:t>Bidder</w:t>
      </w:r>
      <w:r w:rsidRPr="000F66FF">
        <w:rPr>
          <w:sz w:val="26"/>
          <w:szCs w:val="26"/>
        </w:rPr>
        <w:t xml:space="preserve">s' sole remuneration in connection with this Contract or the Services, and the </w:t>
      </w:r>
      <w:r w:rsidR="002A1B1A" w:rsidRPr="000F66FF">
        <w:rPr>
          <w:sz w:val="26"/>
          <w:szCs w:val="26"/>
        </w:rPr>
        <w:t>Bidder</w:t>
      </w:r>
      <w:r w:rsidRPr="000F66FF">
        <w:rPr>
          <w:sz w:val="26"/>
          <w:szCs w:val="26"/>
        </w:rPr>
        <w:t xml:space="preserve">s shall not accept for their own benefit any trade commission, discount or similar payment in connection with activities pursuant to this Contract or to the Services or in the discharge of their obligations under the Contract, and the </w:t>
      </w:r>
      <w:r w:rsidR="002A1B1A" w:rsidRPr="000F66FF">
        <w:rPr>
          <w:sz w:val="26"/>
          <w:szCs w:val="26"/>
        </w:rPr>
        <w:t>Bidder</w:t>
      </w:r>
      <w:r w:rsidRPr="000F66FF">
        <w:rPr>
          <w:sz w:val="26"/>
          <w:szCs w:val="26"/>
        </w:rPr>
        <w:t>s shall use their best efforts to ensure that the Personnel, any Sub-</w:t>
      </w:r>
      <w:r w:rsidR="002A1B1A" w:rsidRPr="000F66FF">
        <w:rPr>
          <w:sz w:val="26"/>
          <w:szCs w:val="26"/>
        </w:rPr>
        <w:t>Bidder</w:t>
      </w:r>
      <w:r w:rsidRPr="000F66FF">
        <w:rPr>
          <w:sz w:val="26"/>
          <w:szCs w:val="26"/>
        </w:rPr>
        <w:t>s, and agents of either of them, similarly shall not receive any such additional remuneration.</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3.2.2</w:t>
      </w:r>
      <w:r w:rsidRPr="000F66FF">
        <w:rPr>
          <w:b/>
          <w:sz w:val="26"/>
          <w:szCs w:val="26"/>
        </w:rPr>
        <w:tab/>
      </w:r>
      <w:r w:rsidR="002A1B1A" w:rsidRPr="000F66FF">
        <w:rPr>
          <w:b/>
          <w:sz w:val="26"/>
          <w:szCs w:val="26"/>
        </w:rPr>
        <w:t>Bidder</w:t>
      </w:r>
      <w:r w:rsidRPr="000F66FF">
        <w:rPr>
          <w:b/>
          <w:sz w:val="26"/>
          <w:szCs w:val="26"/>
        </w:rPr>
        <w:t xml:space="preserve">s and Affiliates </w:t>
      </w:r>
      <w:r w:rsidR="003D3ED5" w:rsidRPr="000F66FF">
        <w:rPr>
          <w:b/>
          <w:sz w:val="26"/>
          <w:szCs w:val="26"/>
        </w:rPr>
        <w:t xml:space="preserve">not to be </w:t>
      </w:r>
      <w:proofErr w:type="gramStart"/>
      <w:r w:rsidRPr="000F66FF">
        <w:rPr>
          <w:b/>
          <w:sz w:val="26"/>
          <w:szCs w:val="26"/>
        </w:rPr>
        <w:t>Otherwise</w:t>
      </w:r>
      <w:proofErr w:type="gramEnd"/>
      <w:r w:rsidRPr="000F66FF">
        <w:rPr>
          <w:b/>
          <w:sz w:val="26"/>
          <w:szCs w:val="26"/>
        </w:rPr>
        <w:t xml:space="preserve"> Interested in Project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w:t>
      </w:r>
      <w:r w:rsidR="002A1B1A" w:rsidRPr="000F66FF">
        <w:rPr>
          <w:sz w:val="26"/>
          <w:szCs w:val="26"/>
        </w:rPr>
        <w:t>Bidder</w:t>
      </w:r>
      <w:r w:rsidRPr="000F66FF">
        <w:rPr>
          <w:sz w:val="26"/>
          <w:szCs w:val="26"/>
        </w:rPr>
        <w:t xml:space="preserve">s agree that, during the term of this Contract and after its termination, the </w:t>
      </w:r>
      <w:r w:rsidR="002A1B1A" w:rsidRPr="000F66FF">
        <w:rPr>
          <w:sz w:val="26"/>
          <w:szCs w:val="26"/>
        </w:rPr>
        <w:t>Bidder</w:t>
      </w:r>
      <w:r w:rsidRPr="000F66FF">
        <w:rPr>
          <w:sz w:val="26"/>
          <w:szCs w:val="26"/>
        </w:rPr>
        <w:t>s and their affiliates, as well as any Sub-</w:t>
      </w:r>
      <w:r w:rsidR="002A1B1A" w:rsidRPr="000F66FF">
        <w:rPr>
          <w:sz w:val="26"/>
          <w:szCs w:val="26"/>
        </w:rPr>
        <w:t>Bidder</w:t>
      </w:r>
      <w:r w:rsidRPr="000F66FF">
        <w:rPr>
          <w:sz w:val="26"/>
          <w:szCs w:val="26"/>
        </w:rPr>
        <w:t xml:space="preserve"> and any of its affiliates, shall be disqualified from providing goods, works or services (other than the Services and any continuation thereof) for any project resulting from or closely related to the Services.</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3.2.3   </w:t>
      </w:r>
      <w:r w:rsidRPr="000F66FF">
        <w:rPr>
          <w:b/>
          <w:sz w:val="26"/>
          <w:szCs w:val="26"/>
        </w:rPr>
        <w:tab/>
        <w:t>Prohibition of Conflicting Activities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lastRenderedPageBreak/>
        <w:t xml:space="preserve">Neither the </w:t>
      </w:r>
      <w:r w:rsidR="002A1B1A" w:rsidRPr="000F66FF">
        <w:rPr>
          <w:sz w:val="26"/>
          <w:szCs w:val="26"/>
        </w:rPr>
        <w:t>Bidder</w:t>
      </w:r>
      <w:r w:rsidRPr="000F66FF">
        <w:rPr>
          <w:sz w:val="26"/>
          <w:szCs w:val="26"/>
        </w:rPr>
        <w:t>s nor their Sub-</w:t>
      </w:r>
      <w:r w:rsidR="002A1B1A" w:rsidRPr="000F66FF">
        <w:rPr>
          <w:sz w:val="26"/>
          <w:szCs w:val="26"/>
        </w:rPr>
        <w:t>Bidder</w:t>
      </w:r>
      <w:r w:rsidRPr="000F66FF">
        <w:rPr>
          <w:sz w:val="26"/>
          <w:szCs w:val="26"/>
        </w:rPr>
        <w:t>s nor the Personnel shall engage, either directly or indirectly, in any of the following activities: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w:t>
      </w:r>
      <w:r w:rsidRPr="000F66FF">
        <w:rPr>
          <w:sz w:val="26"/>
          <w:szCs w:val="26"/>
        </w:rPr>
        <w:tab/>
        <w:t xml:space="preserve">during the term of this Contract, any business or professional activities which would </w:t>
      </w:r>
      <w:r w:rsidRPr="000F66FF">
        <w:rPr>
          <w:sz w:val="26"/>
          <w:szCs w:val="26"/>
        </w:rPr>
        <w:tab/>
        <w:t>conflict with the activities assigned to them under this Contract; or</w:t>
      </w:r>
    </w:p>
    <w:p w:rsidR="00D8725A" w:rsidRPr="000F66FF" w:rsidRDefault="00D8725A" w:rsidP="00580C64">
      <w:pPr>
        <w:rPr>
          <w:sz w:val="26"/>
          <w:szCs w:val="26"/>
        </w:rPr>
      </w:pPr>
      <w:r w:rsidRPr="000F66FF">
        <w:rPr>
          <w:sz w:val="26"/>
          <w:szCs w:val="26"/>
        </w:rPr>
        <w:t>(b)</w:t>
      </w:r>
      <w:r w:rsidRPr="000F66FF">
        <w:rPr>
          <w:sz w:val="26"/>
          <w:szCs w:val="26"/>
        </w:rPr>
        <w:tab/>
      </w:r>
      <w:proofErr w:type="gramStart"/>
      <w:r w:rsidRPr="000F66FF">
        <w:rPr>
          <w:sz w:val="26"/>
          <w:szCs w:val="26"/>
        </w:rPr>
        <w:t>after</w:t>
      </w:r>
      <w:proofErr w:type="gramEnd"/>
      <w:r w:rsidRPr="000F66FF">
        <w:rPr>
          <w:sz w:val="26"/>
          <w:szCs w:val="26"/>
        </w:rPr>
        <w:t xml:space="preserve"> the termination of this Contract, such other activities as may be specified in the </w:t>
      </w:r>
      <w:r w:rsidRPr="000F66FF">
        <w:rPr>
          <w:sz w:val="26"/>
          <w:szCs w:val="26"/>
        </w:rPr>
        <w:tab/>
        <w:t>SC.</w:t>
      </w:r>
    </w:p>
    <w:p w:rsidR="00D8725A" w:rsidRPr="000F66FF" w:rsidRDefault="00D8725A" w:rsidP="00580C64">
      <w:pPr>
        <w:rPr>
          <w:sz w:val="26"/>
          <w:szCs w:val="26"/>
        </w:rPr>
      </w:pPr>
    </w:p>
    <w:p w:rsidR="00BB3D7B" w:rsidRPr="000F66FF" w:rsidRDefault="00BB3D7B">
      <w:pPr>
        <w:suppressAutoHyphens w:val="0"/>
        <w:jc w:val="left"/>
        <w:rPr>
          <w:b/>
          <w:sz w:val="26"/>
          <w:szCs w:val="26"/>
        </w:rPr>
      </w:pPr>
      <w:r w:rsidRPr="000F66FF">
        <w:rPr>
          <w:b/>
          <w:sz w:val="26"/>
          <w:szCs w:val="26"/>
        </w:rPr>
        <w:br w:type="page"/>
      </w:r>
    </w:p>
    <w:p w:rsidR="00D8725A" w:rsidRPr="000F66FF" w:rsidRDefault="00D8725A" w:rsidP="00580C64">
      <w:pPr>
        <w:rPr>
          <w:b/>
          <w:sz w:val="26"/>
          <w:szCs w:val="26"/>
        </w:rPr>
      </w:pPr>
      <w:r w:rsidRPr="000F66FF">
        <w:rPr>
          <w:b/>
          <w:sz w:val="26"/>
          <w:szCs w:val="26"/>
        </w:rPr>
        <w:lastRenderedPageBreak/>
        <w:t>3.3</w:t>
      </w:r>
      <w:r w:rsidRPr="000F66FF">
        <w:rPr>
          <w:b/>
          <w:sz w:val="26"/>
          <w:szCs w:val="26"/>
        </w:rPr>
        <w:tab/>
        <w:t>Confidentiality</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w:t>
      </w:r>
      <w:r w:rsidR="002A1B1A" w:rsidRPr="000F66FF">
        <w:rPr>
          <w:sz w:val="26"/>
          <w:szCs w:val="26"/>
        </w:rPr>
        <w:t>Bidder</w:t>
      </w:r>
      <w:r w:rsidRPr="000F66FF">
        <w:rPr>
          <w:sz w:val="26"/>
          <w:szCs w:val="26"/>
        </w:rPr>
        <w:t>s, their Sub-</w:t>
      </w:r>
      <w:r w:rsidR="002A1B1A" w:rsidRPr="000F66FF">
        <w:rPr>
          <w:sz w:val="26"/>
          <w:szCs w:val="26"/>
        </w:rPr>
        <w:t>Bidder</w:t>
      </w:r>
      <w:r w:rsidRPr="000F66FF">
        <w:rPr>
          <w:sz w:val="26"/>
          <w:szCs w:val="26"/>
        </w:rPr>
        <w:t>s, and the Personnel of either of them shall not, either during the term or within two (2) years after the expiration of this Contract, disclose any proprietary or confidential information relating to the Project, the Services, this Contract, or the Client's business or operations without the prior written consent of the Client.</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3.4 </w:t>
      </w:r>
      <w:r w:rsidRPr="000F66FF">
        <w:rPr>
          <w:b/>
          <w:sz w:val="26"/>
          <w:szCs w:val="26"/>
        </w:rPr>
        <w:tab/>
        <w:t xml:space="preserve">Insurance to be taken out by the </w:t>
      </w:r>
      <w:r w:rsidR="002A1B1A" w:rsidRPr="000F66FF">
        <w:rPr>
          <w:b/>
          <w:sz w:val="26"/>
          <w:szCs w:val="26"/>
        </w:rPr>
        <w:t>Bidder</w:t>
      </w:r>
      <w:r w:rsidRPr="000F66FF">
        <w:rPr>
          <w:b/>
          <w:sz w:val="26"/>
          <w:szCs w:val="26"/>
        </w:rPr>
        <w:t>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w:t>
      </w:r>
      <w:r w:rsidR="002A1B1A" w:rsidRPr="000F66FF">
        <w:rPr>
          <w:sz w:val="26"/>
          <w:szCs w:val="26"/>
        </w:rPr>
        <w:t>Bidder</w:t>
      </w:r>
      <w:r w:rsidRPr="000F66FF">
        <w:rPr>
          <w:sz w:val="26"/>
          <w:szCs w:val="26"/>
        </w:rPr>
        <w:t>s (a) shall take out and maintain, and shall cause any Sub-</w:t>
      </w:r>
      <w:r w:rsidR="002A1B1A" w:rsidRPr="000F66FF">
        <w:rPr>
          <w:sz w:val="26"/>
          <w:szCs w:val="26"/>
        </w:rPr>
        <w:t>Bidder</w:t>
      </w:r>
      <w:r w:rsidRPr="000F66FF">
        <w:rPr>
          <w:sz w:val="26"/>
          <w:szCs w:val="26"/>
        </w:rPr>
        <w:t>s to take out and maintain, at their (or the Sub-</w:t>
      </w:r>
      <w:r w:rsidR="002A1B1A" w:rsidRPr="000F66FF">
        <w:rPr>
          <w:sz w:val="26"/>
          <w:szCs w:val="26"/>
        </w:rPr>
        <w:t>Bidder</w:t>
      </w:r>
      <w:r w:rsidRPr="000F66FF">
        <w:rPr>
          <w:sz w:val="26"/>
          <w:szCs w:val="26"/>
        </w:rPr>
        <w:t>s', as the case may be) own cost but on terms and conditions approved by the Client, insurance against the risks, and for the coverage, as shall be specified in the SC; and (b) at the Client's request, shall provide evidence to the Client showing that such insurance has been taken out and maintained and that the current premiums have been paid.</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3.5</w:t>
      </w:r>
      <w:r w:rsidRPr="000F66FF">
        <w:rPr>
          <w:b/>
          <w:sz w:val="26"/>
          <w:szCs w:val="26"/>
        </w:rPr>
        <w:tab/>
      </w:r>
      <w:r w:rsidR="002A1B1A" w:rsidRPr="000F66FF">
        <w:rPr>
          <w:b/>
          <w:sz w:val="26"/>
          <w:szCs w:val="26"/>
        </w:rPr>
        <w:t>Bidder</w:t>
      </w:r>
      <w:r w:rsidRPr="000F66FF">
        <w:rPr>
          <w:b/>
          <w:sz w:val="26"/>
          <w:szCs w:val="26"/>
        </w:rPr>
        <w:t>s’ Actions Requiring Client’s Prior Approval</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w:t>
      </w:r>
      <w:r w:rsidR="002A1B1A" w:rsidRPr="000F66FF">
        <w:rPr>
          <w:sz w:val="26"/>
          <w:szCs w:val="26"/>
        </w:rPr>
        <w:t>Bidder</w:t>
      </w:r>
      <w:r w:rsidRPr="000F66FF">
        <w:rPr>
          <w:sz w:val="26"/>
          <w:szCs w:val="26"/>
        </w:rPr>
        <w:t>s shall obtain the Client’s prior approval in writing before taking any of the following actions: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b/>
        <w:t>(a)</w:t>
      </w:r>
      <w:r w:rsidRPr="000F66FF">
        <w:rPr>
          <w:sz w:val="26"/>
          <w:szCs w:val="26"/>
        </w:rPr>
        <w:tab/>
      </w:r>
      <w:proofErr w:type="gramStart"/>
      <w:r w:rsidRPr="000F66FF">
        <w:rPr>
          <w:sz w:val="26"/>
          <w:szCs w:val="26"/>
        </w:rPr>
        <w:t>entering</w:t>
      </w:r>
      <w:proofErr w:type="gramEnd"/>
      <w:r w:rsidRPr="000F66FF">
        <w:rPr>
          <w:sz w:val="26"/>
          <w:szCs w:val="26"/>
        </w:rPr>
        <w:t xml:space="preserve"> into a subcontract for the performance of any part of the Services,</w:t>
      </w:r>
    </w:p>
    <w:p w:rsidR="00D8725A" w:rsidRPr="000F66FF" w:rsidRDefault="00D8725A" w:rsidP="00580C64">
      <w:pPr>
        <w:rPr>
          <w:sz w:val="26"/>
          <w:szCs w:val="26"/>
        </w:rPr>
      </w:pPr>
      <w:r w:rsidRPr="000F66FF">
        <w:rPr>
          <w:sz w:val="26"/>
          <w:szCs w:val="26"/>
        </w:rPr>
        <w:tab/>
        <w:t>(b)</w:t>
      </w:r>
      <w:r w:rsidRPr="000F66FF">
        <w:rPr>
          <w:sz w:val="26"/>
          <w:szCs w:val="26"/>
        </w:rPr>
        <w:tab/>
      </w:r>
      <w:proofErr w:type="gramStart"/>
      <w:r w:rsidRPr="000F66FF">
        <w:rPr>
          <w:sz w:val="26"/>
          <w:szCs w:val="26"/>
        </w:rPr>
        <w:t>appointing</w:t>
      </w:r>
      <w:proofErr w:type="gramEnd"/>
      <w:r w:rsidRPr="000F66FF">
        <w:rPr>
          <w:sz w:val="26"/>
          <w:szCs w:val="26"/>
        </w:rPr>
        <w:t xml:space="preserve"> such members of the Personnel not listed by name in Appendix C</w:t>
      </w:r>
      <w:r w:rsidRPr="000F66FF">
        <w:rPr>
          <w:sz w:val="26"/>
          <w:szCs w:val="26"/>
        </w:rPr>
        <w:tab/>
      </w:r>
      <w:r w:rsidRPr="000F66FF">
        <w:rPr>
          <w:sz w:val="26"/>
          <w:szCs w:val="26"/>
        </w:rPr>
        <w:tab/>
        <w:t>(“Key Personnel and Sub-</w:t>
      </w:r>
      <w:r w:rsidR="002A1B1A" w:rsidRPr="000F66FF">
        <w:rPr>
          <w:sz w:val="26"/>
          <w:szCs w:val="26"/>
        </w:rPr>
        <w:t>Bidder</w:t>
      </w:r>
      <w:r w:rsidRPr="000F66FF">
        <w:rPr>
          <w:sz w:val="26"/>
          <w:szCs w:val="26"/>
        </w:rPr>
        <w:t>s”), and</w:t>
      </w:r>
    </w:p>
    <w:p w:rsidR="00D8725A" w:rsidRPr="000F66FF" w:rsidRDefault="00D8725A" w:rsidP="00580C64">
      <w:pPr>
        <w:rPr>
          <w:sz w:val="26"/>
          <w:szCs w:val="26"/>
        </w:rPr>
      </w:pPr>
      <w:r w:rsidRPr="000F66FF">
        <w:rPr>
          <w:sz w:val="26"/>
          <w:szCs w:val="26"/>
        </w:rPr>
        <w:tab/>
        <w:t>(c)</w:t>
      </w:r>
      <w:r w:rsidRPr="000F66FF">
        <w:rPr>
          <w:sz w:val="26"/>
          <w:szCs w:val="26"/>
        </w:rPr>
        <w:tab/>
      </w:r>
      <w:proofErr w:type="gramStart"/>
      <w:r w:rsidRPr="000F66FF">
        <w:rPr>
          <w:sz w:val="26"/>
          <w:szCs w:val="26"/>
        </w:rPr>
        <w:t>any</w:t>
      </w:r>
      <w:proofErr w:type="gramEnd"/>
      <w:r w:rsidRPr="000F66FF">
        <w:rPr>
          <w:sz w:val="26"/>
          <w:szCs w:val="26"/>
        </w:rPr>
        <w:t xml:space="preserve"> other action that may be specified in the SC.</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3.6 </w:t>
      </w:r>
      <w:r w:rsidRPr="000F66FF">
        <w:rPr>
          <w:b/>
          <w:sz w:val="26"/>
          <w:szCs w:val="26"/>
        </w:rPr>
        <w:tab/>
        <w:t>Reporting Obligations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w:t>
      </w:r>
      <w:r w:rsidR="002A1B1A" w:rsidRPr="000F66FF">
        <w:rPr>
          <w:sz w:val="26"/>
          <w:szCs w:val="26"/>
        </w:rPr>
        <w:t>Bidder</w:t>
      </w:r>
      <w:r w:rsidRPr="000F66FF">
        <w:rPr>
          <w:sz w:val="26"/>
          <w:szCs w:val="26"/>
        </w:rPr>
        <w:t>s shall submit to the Client the reports and documents specified in Appendix B in the form, in the numbers, and within the periods set forth in the said Appendix.</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3.7</w:t>
      </w:r>
      <w:r w:rsidRPr="000F66FF">
        <w:rPr>
          <w:b/>
          <w:sz w:val="26"/>
          <w:szCs w:val="26"/>
        </w:rPr>
        <w:tab/>
        <w:t xml:space="preserve">Documents Prepared by the </w:t>
      </w:r>
      <w:r w:rsidR="002A1B1A" w:rsidRPr="000F66FF">
        <w:rPr>
          <w:b/>
          <w:sz w:val="26"/>
          <w:szCs w:val="26"/>
        </w:rPr>
        <w:t>Bidder</w:t>
      </w:r>
      <w:r w:rsidRPr="000F66FF">
        <w:rPr>
          <w:b/>
          <w:sz w:val="26"/>
          <w:szCs w:val="26"/>
        </w:rPr>
        <w:t xml:space="preserve">s to </w:t>
      </w:r>
      <w:r w:rsidR="003D3ED5" w:rsidRPr="000F66FF">
        <w:rPr>
          <w:b/>
          <w:sz w:val="26"/>
          <w:szCs w:val="26"/>
        </w:rPr>
        <w:t xml:space="preserve">be </w:t>
      </w:r>
      <w:r w:rsidRPr="000F66FF">
        <w:rPr>
          <w:b/>
          <w:sz w:val="26"/>
          <w:szCs w:val="26"/>
        </w:rPr>
        <w:t>the Property of the Client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All plans, drawings, specifications, designs, reports and other documents and software submitted by the </w:t>
      </w:r>
      <w:r w:rsidR="002A1B1A" w:rsidRPr="000F66FF">
        <w:rPr>
          <w:sz w:val="26"/>
          <w:szCs w:val="26"/>
        </w:rPr>
        <w:t>Bidder</w:t>
      </w:r>
      <w:r w:rsidRPr="000F66FF">
        <w:rPr>
          <w:sz w:val="26"/>
          <w:szCs w:val="26"/>
        </w:rPr>
        <w:t xml:space="preserve">s in accordance with Clause 3.6 shall become and remain the property of the Client, and the </w:t>
      </w:r>
      <w:r w:rsidR="002A1B1A" w:rsidRPr="000F66FF">
        <w:rPr>
          <w:sz w:val="26"/>
          <w:szCs w:val="26"/>
        </w:rPr>
        <w:t>Bidder</w:t>
      </w:r>
      <w:r w:rsidRPr="000F66FF">
        <w:rPr>
          <w:sz w:val="26"/>
          <w:szCs w:val="26"/>
        </w:rPr>
        <w:t xml:space="preserve">s shall, not later than upon termination or expiration of this Contract, deliver all such documents and software to the Client, together with a detailed inventory thereof.  The </w:t>
      </w:r>
      <w:r w:rsidR="002A1B1A" w:rsidRPr="000F66FF">
        <w:rPr>
          <w:sz w:val="26"/>
          <w:szCs w:val="26"/>
        </w:rPr>
        <w:t>Bidder</w:t>
      </w:r>
      <w:r w:rsidRPr="000F66FF">
        <w:rPr>
          <w:sz w:val="26"/>
          <w:szCs w:val="26"/>
        </w:rPr>
        <w:t>s may retain a copy of such documents and software.  Restrictions about the future use of these documents, if any, shall be specified in the SC.</w:t>
      </w:r>
    </w:p>
    <w:p w:rsidR="002B35E4" w:rsidRPr="000F66FF" w:rsidRDefault="002B35E4">
      <w:pPr>
        <w:suppressAutoHyphens w:val="0"/>
        <w:jc w:val="left"/>
        <w:rPr>
          <w:b/>
          <w:sz w:val="26"/>
          <w:szCs w:val="26"/>
        </w:rPr>
      </w:pPr>
    </w:p>
    <w:p w:rsidR="00D8725A" w:rsidRPr="000F66FF" w:rsidRDefault="00D8725A" w:rsidP="00580C64">
      <w:pPr>
        <w:rPr>
          <w:b/>
          <w:sz w:val="26"/>
          <w:szCs w:val="26"/>
        </w:rPr>
      </w:pPr>
      <w:r w:rsidRPr="000F66FF">
        <w:rPr>
          <w:b/>
          <w:sz w:val="26"/>
          <w:szCs w:val="26"/>
        </w:rPr>
        <w:t>4.</w:t>
      </w:r>
      <w:r w:rsidRPr="000F66FF">
        <w:rPr>
          <w:b/>
          <w:sz w:val="26"/>
          <w:szCs w:val="26"/>
        </w:rPr>
        <w:tab/>
      </w:r>
      <w:r w:rsidR="002A1B1A" w:rsidRPr="000F66FF">
        <w:rPr>
          <w:b/>
          <w:sz w:val="26"/>
          <w:szCs w:val="26"/>
        </w:rPr>
        <w:t>BIDDER</w:t>
      </w:r>
      <w:r w:rsidRPr="000F66FF">
        <w:rPr>
          <w:b/>
          <w:sz w:val="26"/>
          <w:szCs w:val="26"/>
        </w:rPr>
        <w:t>S' PERSONNEL</w:t>
      </w:r>
    </w:p>
    <w:p w:rsidR="00D8725A" w:rsidRPr="000F66FF" w:rsidRDefault="00D8725A" w:rsidP="00580C64">
      <w:pPr>
        <w:rPr>
          <w:b/>
          <w:sz w:val="26"/>
          <w:szCs w:val="26"/>
        </w:rPr>
      </w:pPr>
    </w:p>
    <w:p w:rsidR="00D8725A" w:rsidRPr="000F66FF" w:rsidRDefault="00D8725A" w:rsidP="00580C64">
      <w:pPr>
        <w:rPr>
          <w:b/>
          <w:sz w:val="26"/>
          <w:szCs w:val="26"/>
        </w:rPr>
      </w:pPr>
      <w:r w:rsidRPr="000F66FF">
        <w:rPr>
          <w:b/>
          <w:sz w:val="26"/>
          <w:szCs w:val="26"/>
        </w:rPr>
        <w:t xml:space="preserve">4.1 </w:t>
      </w:r>
      <w:r w:rsidRPr="000F66FF">
        <w:rPr>
          <w:b/>
          <w:sz w:val="26"/>
          <w:szCs w:val="26"/>
        </w:rPr>
        <w:tab/>
        <w:t>Description of Personnel</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titles, agreed job descriptions, minimum qualifications and estimated periods of engagement in the carrying out of the Services of the </w:t>
      </w:r>
      <w:r w:rsidR="002A1B1A" w:rsidRPr="000F66FF">
        <w:rPr>
          <w:sz w:val="26"/>
          <w:szCs w:val="26"/>
        </w:rPr>
        <w:t>Bidder</w:t>
      </w:r>
      <w:r w:rsidRPr="000F66FF">
        <w:rPr>
          <w:sz w:val="26"/>
          <w:szCs w:val="26"/>
        </w:rPr>
        <w:t xml:space="preserve">s' Key Personnel are described in </w:t>
      </w:r>
      <w:r w:rsidRPr="000F66FF">
        <w:rPr>
          <w:sz w:val="26"/>
          <w:szCs w:val="26"/>
        </w:rPr>
        <w:lastRenderedPageBreak/>
        <w:t>Appendix C.  The Key Personnel and Sub-</w:t>
      </w:r>
      <w:r w:rsidR="002A1B1A" w:rsidRPr="000F66FF">
        <w:rPr>
          <w:sz w:val="26"/>
          <w:szCs w:val="26"/>
        </w:rPr>
        <w:t>Bidder</w:t>
      </w:r>
      <w:r w:rsidRPr="000F66FF">
        <w:rPr>
          <w:sz w:val="26"/>
          <w:szCs w:val="26"/>
        </w:rPr>
        <w:t>s listed by title as well as by name in Appendix C are hereby approved by the Client.</w:t>
      </w:r>
    </w:p>
    <w:p w:rsidR="00FC6806" w:rsidRPr="000F66FF" w:rsidRDefault="00FC6806" w:rsidP="00580C64">
      <w:pPr>
        <w:rPr>
          <w:b/>
          <w:sz w:val="26"/>
          <w:szCs w:val="26"/>
        </w:rPr>
      </w:pPr>
    </w:p>
    <w:p w:rsidR="00D8725A" w:rsidRPr="000F66FF" w:rsidRDefault="00D8725A" w:rsidP="00580C64">
      <w:pPr>
        <w:rPr>
          <w:b/>
          <w:sz w:val="26"/>
          <w:szCs w:val="26"/>
        </w:rPr>
      </w:pPr>
      <w:r w:rsidRPr="000F66FF">
        <w:rPr>
          <w:b/>
          <w:sz w:val="26"/>
          <w:szCs w:val="26"/>
        </w:rPr>
        <w:t xml:space="preserve">4.2 </w:t>
      </w:r>
      <w:r w:rsidRPr="000F66FF">
        <w:rPr>
          <w:b/>
          <w:sz w:val="26"/>
          <w:szCs w:val="26"/>
        </w:rPr>
        <w:tab/>
        <w:t>Removal and/or Replacement of Personnel</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w:t>
      </w:r>
      <w:r w:rsidRPr="000F66FF">
        <w:rPr>
          <w:sz w:val="26"/>
          <w:szCs w:val="26"/>
        </w:rPr>
        <w:tab/>
        <w:t>No changes shall be made in the Key Personnel.  In case it becomes incumbent to change any one of key personnel,</w:t>
      </w:r>
      <w:r w:rsidR="00BC17F7" w:rsidRPr="000F66FF">
        <w:rPr>
          <w:sz w:val="26"/>
          <w:szCs w:val="26"/>
        </w:rPr>
        <w:t xml:space="preserve"> </w:t>
      </w:r>
      <w:r w:rsidRPr="000F66FF">
        <w:rPr>
          <w:sz w:val="26"/>
          <w:szCs w:val="26"/>
        </w:rPr>
        <w:t>the</w:t>
      </w:r>
      <w:r w:rsidR="00BC17F7" w:rsidRPr="000F66FF">
        <w:rPr>
          <w:sz w:val="26"/>
          <w:szCs w:val="26"/>
        </w:rPr>
        <w:t xml:space="preserve"> </w:t>
      </w:r>
      <w:r w:rsidR="002A1B1A" w:rsidRPr="000F66FF">
        <w:rPr>
          <w:sz w:val="26"/>
          <w:szCs w:val="26"/>
        </w:rPr>
        <w:t>Bidder</w:t>
      </w:r>
      <w:r w:rsidRPr="000F66FF">
        <w:rPr>
          <w:sz w:val="26"/>
          <w:szCs w:val="26"/>
        </w:rPr>
        <w:t>s shall forthwith provide as a replacement a person of equivalent or better qualifications with approval of the Client.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(b)</w:t>
      </w:r>
      <w:r w:rsidRPr="000F66FF">
        <w:rPr>
          <w:sz w:val="26"/>
          <w:szCs w:val="26"/>
        </w:rPr>
        <w:tab/>
        <w:t>If the Client finds that any of the Personnel have (</w:t>
      </w:r>
      <w:proofErr w:type="spellStart"/>
      <w:r w:rsidRPr="000F66FF">
        <w:rPr>
          <w:sz w:val="26"/>
          <w:szCs w:val="26"/>
        </w:rPr>
        <w:t>i</w:t>
      </w:r>
      <w:proofErr w:type="spellEnd"/>
      <w:r w:rsidRPr="000F66FF">
        <w:rPr>
          <w:sz w:val="26"/>
          <w:szCs w:val="26"/>
        </w:rPr>
        <w:t xml:space="preserve">) committed serious misconduct or has been charged with having committed a criminal action, or (ii) have reasonable cause to be dissatisfied with the performance of any of the Personnel, then the </w:t>
      </w:r>
      <w:r w:rsidR="002A1B1A" w:rsidRPr="000F66FF">
        <w:rPr>
          <w:sz w:val="26"/>
          <w:szCs w:val="26"/>
        </w:rPr>
        <w:t>Bidder</w:t>
      </w:r>
      <w:r w:rsidRPr="000F66FF">
        <w:rPr>
          <w:sz w:val="26"/>
          <w:szCs w:val="26"/>
        </w:rPr>
        <w:t>s shall, at the Client's written request specifying the grounds thereof, forthwith provide as a replacement a person with qualifications and experience acceptable to the Client.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(c)</w:t>
      </w:r>
      <w:r w:rsidRPr="000F66FF">
        <w:rPr>
          <w:sz w:val="26"/>
          <w:szCs w:val="26"/>
        </w:rPr>
        <w:tab/>
        <w:t xml:space="preserve">The </w:t>
      </w:r>
      <w:r w:rsidR="002A1B1A" w:rsidRPr="000F66FF">
        <w:rPr>
          <w:sz w:val="26"/>
          <w:szCs w:val="26"/>
        </w:rPr>
        <w:t>Bidder</w:t>
      </w:r>
      <w:r w:rsidRPr="000F66FF">
        <w:rPr>
          <w:sz w:val="26"/>
          <w:szCs w:val="26"/>
        </w:rPr>
        <w:t>s shall have no claim for additional costs arising out of or incidental to any removal and/or replacement of Personnel.</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5.</w:t>
      </w:r>
      <w:r w:rsidRPr="000F66FF">
        <w:rPr>
          <w:b/>
          <w:sz w:val="26"/>
          <w:szCs w:val="26"/>
        </w:rPr>
        <w:tab/>
        <w:t>OBLIGATIONS OF THE CLIENT</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5.1 </w:t>
      </w:r>
      <w:r w:rsidRPr="000F66FF">
        <w:rPr>
          <w:b/>
          <w:sz w:val="26"/>
          <w:szCs w:val="26"/>
        </w:rPr>
        <w:tab/>
        <w:t>Assistance and Exemptions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Client shall use its best efforts to ensure that the Government shall provide the </w:t>
      </w:r>
      <w:r w:rsidR="002A1B1A" w:rsidRPr="000F66FF">
        <w:rPr>
          <w:sz w:val="26"/>
          <w:szCs w:val="26"/>
        </w:rPr>
        <w:t>Bidder</w:t>
      </w:r>
      <w:r w:rsidRPr="000F66FF">
        <w:rPr>
          <w:sz w:val="26"/>
          <w:szCs w:val="26"/>
        </w:rPr>
        <w:t>s such assistance and data as specified in the SC.</w:t>
      </w:r>
    </w:p>
    <w:p w:rsidR="00D8725A" w:rsidRPr="000F66FF" w:rsidRDefault="00D8725A" w:rsidP="00580C64">
      <w:pPr>
        <w:rPr>
          <w:sz w:val="26"/>
          <w:szCs w:val="26"/>
        </w:rPr>
      </w:pPr>
    </w:p>
    <w:p w:rsidR="00D8725A" w:rsidRPr="000F66FF" w:rsidRDefault="00D8725A" w:rsidP="00580C64">
      <w:pPr>
        <w:rPr>
          <w:b/>
          <w:sz w:val="26"/>
          <w:szCs w:val="26"/>
        </w:rPr>
      </w:pPr>
      <w:proofErr w:type="gramStart"/>
      <w:r w:rsidRPr="000F66FF">
        <w:rPr>
          <w:b/>
          <w:sz w:val="26"/>
          <w:szCs w:val="26"/>
        </w:rPr>
        <w:t xml:space="preserve">5.2 </w:t>
      </w:r>
      <w:r w:rsidRPr="000F66FF">
        <w:rPr>
          <w:b/>
          <w:sz w:val="26"/>
          <w:szCs w:val="26"/>
        </w:rPr>
        <w:tab/>
        <w:t>Change</w:t>
      </w:r>
      <w:proofErr w:type="gramEnd"/>
      <w:r w:rsidRPr="000F66FF">
        <w:rPr>
          <w:b/>
          <w:sz w:val="26"/>
          <w:szCs w:val="26"/>
        </w:rPr>
        <w:t xml:space="preserve"> in the Applicable Law</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If, after the date of this Contract, there is any change in the Applicable Law with respect to taxes and duties which increases or decreases the cost of services rendered by the </w:t>
      </w:r>
      <w:r w:rsidR="002A1B1A" w:rsidRPr="000F66FF">
        <w:rPr>
          <w:sz w:val="26"/>
          <w:szCs w:val="26"/>
        </w:rPr>
        <w:t>Bidder</w:t>
      </w:r>
      <w:r w:rsidRPr="000F66FF">
        <w:rPr>
          <w:sz w:val="26"/>
          <w:szCs w:val="26"/>
        </w:rPr>
        <w:t xml:space="preserve">s, then the remuneration and reimbursable expenses otherwise payable to the </w:t>
      </w:r>
      <w:r w:rsidR="002A1B1A" w:rsidRPr="000F66FF">
        <w:rPr>
          <w:sz w:val="26"/>
          <w:szCs w:val="26"/>
        </w:rPr>
        <w:t>Bidder</w:t>
      </w:r>
      <w:r w:rsidRPr="000F66FF">
        <w:rPr>
          <w:sz w:val="26"/>
          <w:szCs w:val="26"/>
        </w:rPr>
        <w:t>s under this Contract shall be increased or decreased accordingly and corresponding adjustments shall be made to the ceiling amounts referred to in Clause 6.2.</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 xml:space="preserve">5.3 </w:t>
      </w:r>
      <w:r w:rsidRPr="000F66FF">
        <w:rPr>
          <w:b/>
          <w:sz w:val="26"/>
          <w:szCs w:val="26"/>
        </w:rPr>
        <w:tab/>
        <w:t>Services and Facilities</w:t>
      </w:r>
    </w:p>
    <w:p w:rsidR="00D8725A" w:rsidRPr="000F66FF" w:rsidRDefault="00D8725A" w:rsidP="00580C64">
      <w:pPr>
        <w:rPr>
          <w:sz w:val="26"/>
          <w:szCs w:val="26"/>
        </w:rPr>
      </w:pPr>
    </w:p>
    <w:p w:rsidR="00662FD5" w:rsidRPr="000F66FF" w:rsidRDefault="00D8725A" w:rsidP="00580C64">
      <w:pPr>
        <w:rPr>
          <w:sz w:val="26"/>
          <w:szCs w:val="26"/>
        </w:rPr>
      </w:pPr>
      <w:r w:rsidRPr="000F66FF">
        <w:rPr>
          <w:sz w:val="26"/>
          <w:szCs w:val="26"/>
        </w:rPr>
        <w:t xml:space="preserve">The Client shall make available to the </w:t>
      </w:r>
      <w:r w:rsidR="002A1B1A" w:rsidRPr="000F66FF">
        <w:rPr>
          <w:sz w:val="26"/>
          <w:szCs w:val="26"/>
        </w:rPr>
        <w:t>Bidder</w:t>
      </w:r>
      <w:r w:rsidRPr="000F66FF">
        <w:rPr>
          <w:sz w:val="26"/>
          <w:szCs w:val="26"/>
        </w:rPr>
        <w:t xml:space="preserve">s the Services and Facilities listed under Appendix </w:t>
      </w:r>
    </w:p>
    <w:p w:rsidR="00D8725A" w:rsidRPr="000F66FF" w:rsidRDefault="00D8725A" w:rsidP="00580C64">
      <w:pPr>
        <w:rPr>
          <w:sz w:val="26"/>
          <w:szCs w:val="26"/>
        </w:rPr>
      </w:pPr>
      <w:r w:rsidRPr="000F66FF">
        <w:rPr>
          <w:sz w:val="26"/>
          <w:szCs w:val="26"/>
        </w:rPr>
        <w:t>E.</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6.</w:t>
      </w:r>
      <w:r w:rsidRPr="000F66FF">
        <w:rPr>
          <w:b/>
          <w:sz w:val="26"/>
          <w:szCs w:val="26"/>
        </w:rPr>
        <w:tab/>
        <w:t xml:space="preserve">PAYMENTS TO THE </w:t>
      </w:r>
      <w:r w:rsidR="002A1B1A" w:rsidRPr="000F66FF">
        <w:rPr>
          <w:b/>
          <w:sz w:val="26"/>
          <w:szCs w:val="26"/>
        </w:rPr>
        <w:t>BIDDER</w:t>
      </w:r>
      <w:r w:rsidRPr="000F66FF">
        <w:rPr>
          <w:b/>
          <w:sz w:val="26"/>
          <w:szCs w:val="26"/>
        </w:rPr>
        <w:t>S</w:t>
      </w:r>
    </w:p>
    <w:p w:rsidR="00D8725A" w:rsidRPr="000F66FF" w:rsidRDefault="00D8725A" w:rsidP="00580C64">
      <w:pPr>
        <w:rPr>
          <w:b/>
          <w:sz w:val="26"/>
          <w:szCs w:val="26"/>
        </w:rPr>
      </w:pPr>
    </w:p>
    <w:p w:rsidR="00D8725A" w:rsidRPr="000F66FF" w:rsidRDefault="00D8725A" w:rsidP="00580C64">
      <w:pPr>
        <w:rPr>
          <w:b/>
          <w:sz w:val="26"/>
          <w:szCs w:val="26"/>
        </w:rPr>
      </w:pPr>
      <w:r w:rsidRPr="000F66FF">
        <w:rPr>
          <w:b/>
          <w:sz w:val="26"/>
          <w:szCs w:val="26"/>
        </w:rPr>
        <w:t>6.1</w:t>
      </w:r>
      <w:r w:rsidRPr="000F66FF">
        <w:rPr>
          <w:b/>
          <w:sz w:val="26"/>
          <w:szCs w:val="26"/>
        </w:rPr>
        <w:tab/>
        <w:t>Lump Sum Remuneration</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The </w:t>
      </w:r>
      <w:r w:rsidR="002A1B1A" w:rsidRPr="000F66FF">
        <w:rPr>
          <w:sz w:val="26"/>
          <w:szCs w:val="26"/>
        </w:rPr>
        <w:t>Bidder</w:t>
      </w:r>
      <w:r w:rsidRPr="000F66FF">
        <w:rPr>
          <w:sz w:val="26"/>
          <w:szCs w:val="26"/>
        </w:rPr>
        <w:t>’s total remuneration shall not exceed the Contract Price and shall be a fixed lump sum including all staff costs, Sub-</w:t>
      </w:r>
      <w:r w:rsidR="002A1B1A" w:rsidRPr="000F66FF">
        <w:rPr>
          <w:sz w:val="26"/>
          <w:szCs w:val="26"/>
        </w:rPr>
        <w:t>Bidder</w:t>
      </w:r>
      <w:r w:rsidRPr="000F66FF">
        <w:rPr>
          <w:sz w:val="26"/>
          <w:szCs w:val="26"/>
        </w:rPr>
        <w:t xml:space="preserve">s’ costs, printing, communications, travel, accommodation, and the like, and all other costs incurred by the </w:t>
      </w:r>
      <w:r w:rsidR="002A1B1A" w:rsidRPr="000F66FF">
        <w:rPr>
          <w:sz w:val="26"/>
          <w:szCs w:val="26"/>
        </w:rPr>
        <w:t>Bidder</w:t>
      </w:r>
      <w:r w:rsidRPr="000F66FF">
        <w:rPr>
          <w:sz w:val="26"/>
          <w:szCs w:val="26"/>
        </w:rPr>
        <w:t xml:space="preserve"> in carrying out the Services described in Appendix A.  Except as provided in Clause 5.2, the Contract Price may </w:t>
      </w:r>
      <w:r w:rsidRPr="000F66FF">
        <w:rPr>
          <w:sz w:val="26"/>
          <w:szCs w:val="26"/>
        </w:rPr>
        <w:lastRenderedPageBreak/>
        <w:t>only be increased above the amounts stated in clause 6.2 if the Parties have agreed to additional payments in accordance with Clause 2.4.</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6.2</w:t>
      </w:r>
      <w:r w:rsidRPr="000F66FF">
        <w:rPr>
          <w:b/>
          <w:sz w:val="26"/>
          <w:szCs w:val="26"/>
        </w:rPr>
        <w:tab/>
        <w:t>Contract Price</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The price payable in local currency is set forth in the SC.</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6.3</w:t>
      </w:r>
      <w:r w:rsidRPr="000F66FF">
        <w:rPr>
          <w:b/>
          <w:sz w:val="26"/>
          <w:szCs w:val="26"/>
        </w:rPr>
        <w:tab/>
        <w:t>Payment for Additional Services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For the purpose of determining the remuneration due for additional services as may be agreed under Clause 2.4, a break</w:t>
      </w:r>
      <w:r w:rsidR="003D3ED5" w:rsidRPr="000F66FF">
        <w:rPr>
          <w:sz w:val="26"/>
          <w:szCs w:val="26"/>
        </w:rPr>
        <w:t>-up</w:t>
      </w:r>
      <w:r w:rsidRPr="000F66FF">
        <w:rPr>
          <w:sz w:val="26"/>
          <w:szCs w:val="26"/>
        </w:rPr>
        <w:t xml:space="preserve"> of the lump</w:t>
      </w:r>
      <w:r w:rsidR="003D3ED5" w:rsidRPr="000F66FF">
        <w:rPr>
          <w:sz w:val="26"/>
          <w:szCs w:val="26"/>
        </w:rPr>
        <w:t>-</w:t>
      </w:r>
      <w:r w:rsidRPr="000F66FF">
        <w:rPr>
          <w:sz w:val="26"/>
          <w:szCs w:val="26"/>
        </w:rPr>
        <w:t>sum price is provided in Appendices D and E.</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6.4</w:t>
      </w:r>
      <w:r w:rsidRPr="000F66FF">
        <w:rPr>
          <w:b/>
          <w:sz w:val="26"/>
          <w:szCs w:val="26"/>
        </w:rPr>
        <w:tab/>
        <w:t>Terms and Conditions of Payment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Payments will be made to the account of the </w:t>
      </w:r>
      <w:r w:rsidR="002A1B1A" w:rsidRPr="000F66FF">
        <w:rPr>
          <w:sz w:val="26"/>
          <w:szCs w:val="26"/>
        </w:rPr>
        <w:t>Bidder</w:t>
      </w:r>
      <w:r w:rsidRPr="000F66FF">
        <w:rPr>
          <w:sz w:val="26"/>
          <w:szCs w:val="26"/>
        </w:rPr>
        <w:t xml:space="preserve">s and according to the payment schedule stated in the SC.  First payment shall not be released till the performance guarantee is executed by the </w:t>
      </w:r>
      <w:r w:rsidR="002A1B1A" w:rsidRPr="000F66FF">
        <w:rPr>
          <w:sz w:val="26"/>
          <w:szCs w:val="26"/>
        </w:rPr>
        <w:t>Bidder</w:t>
      </w:r>
      <w:r w:rsidRPr="000F66FF">
        <w:rPr>
          <w:sz w:val="26"/>
          <w:szCs w:val="26"/>
        </w:rPr>
        <w:t xml:space="preserve">. Subsequent payments shall be made in accordance with the conditions listed in the SC on submission of an invoice by the </w:t>
      </w:r>
      <w:r w:rsidR="002A1B1A" w:rsidRPr="000F66FF">
        <w:rPr>
          <w:sz w:val="26"/>
          <w:szCs w:val="26"/>
        </w:rPr>
        <w:t>Bidder</w:t>
      </w:r>
      <w:r w:rsidRPr="000F66FF">
        <w:rPr>
          <w:sz w:val="26"/>
          <w:szCs w:val="26"/>
        </w:rPr>
        <w:t>s.</w:t>
      </w:r>
    </w:p>
    <w:p w:rsidR="00D8725A" w:rsidRPr="000F66FF" w:rsidRDefault="00D8725A" w:rsidP="00580C64">
      <w:pPr>
        <w:rPr>
          <w:b/>
          <w:sz w:val="26"/>
          <w:szCs w:val="26"/>
        </w:rPr>
      </w:pPr>
    </w:p>
    <w:p w:rsidR="00D8725A" w:rsidRPr="000F66FF" w:rsidRDefault="00D8725A" w:rsidP="00580C64">
      <w:pPr>
        <w:rPr>
          <w:b/>
          <w:sz w:val="26"/>
          <w:szCs w:val="26"/>
        </w:rPr>
      </w:pPr>
      <w:r w:rsidRPr="000F66FF">
        <w:rPr>
          <w:b/>
          <w:sz w:val="26"/>
          <w:szCs w:val="26"/>
        </w:rPr>
        <w:t>7.</w:t>
      </w:r>
      <w:r w:rsidRPr="000F66FF">
        <w:rPr>
          <w:b/>
          <w:sz w:val="26"/>
          <w:szCs w:val="26"/>
        </w:rPr>
        <w:tab/>
        <w:t>SETTLEMENT OF DISPUTES</w:t>
      </w:r>
    </w:p>
    <w:p w:rsidR="00D8725A" w:rsidRPr="000F66FF" w:rsidRDefault="00D8725A" w:rsidP="00580C64">
      <w:pPr>
        <w:rPr>
          <w:b/>
          <w:sz w:val="26"/>
          <w:szCs w:val="26"/>
        </w:rPr>
      </w:pPr>
    </w:p>
    <w:p w:rsidR="00D8725A" w:rsidRPr="000F66FF" w:rsidRDefault="00D8725A" w:rsidP="00580C64">
      <w:pPr>
        <w:rPr>
          <w:b/>
          <w:sz w:val="26"/>
          <w:szCs w:val="26"/>
        </w:rPr>
      </w:pPr>
      <w:r w:rsidRPr="000F66FF">
        <w:rPr>
          <w:b/>
          <w:sz w:val="26"/>
          <w:szCs w:val="26"/>
        </w:rPr>
        <w:t>7.1</w:t>
      </w:r>
      <w:r w:rsidRPr="000F66FF">
        <w:rPr>
          <w:b/>
          <w:sz w:val="26"/>
          <w:szCs w:val="26"/>
        </w:rPr>
        <w:tab/>
        <w:t>Amicable Settlement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The Parties shall use their best efforts to settle amicably all disputes arising out of or in connection with this Contract or its interpretation.</w:t>
      </w:r>
    </w:p>
    <w:p w:rsidR="00D8725A" w:rsidRPr="000F66FF" w:rsidRDefault="00D8725A" w:rsidP="00580C64">
      <w:pPr>
        <w:rPr>
          <w:sz w:val="26"/>
          <w:szCs w:val="26"/>
        </w:rPr>
      </w:pPr>
    </w:p>
    <w:p w:rsidR="00D8725A" w:rsidRPr="000F66FF" w:rsidRDefault="00D8725A" w:rsidP="00580C64">
      <w:pPr>
        <w:rPr>
          <w:b/>
          <w:sz w:val="26"/>
          <w:szCs w:val="26"/>
        </w:rPr>
      </w:pPr>
      <w:r w:rsidRPr="000F66FF">
        <w:rPr>
          <w:b/>
          <w:sz w:val="26"/>
          <w:szCs w:val="26"/>
        </w:rPr>
        <w:t>7.2</w:t>
      </w:r>
      <w:r w:rsidRPr="000F66FF">
        <w:rPr>
          <w:b/>
          <w:sz w:val="26"/>
          <w:szCs w:val="26"/>
        </w:rPr>
        <w:tab/>
        <w:t>Dispute Settlement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Any dispute between the Parties as to matters arising pursuant to this Contract that cannot be settled amicably within thirty (30) days after receipt by one Party of the other Party's request for such amicable settlement may be submitted by either Party for settlement in accordance with the provisions specified in the SC.</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pStyle w:val="BodyText"/>
        <w:spacing w:after="0"/>
        <w:rPr>
          <w:sz w:val="26"/>
          <w:szCs w:val="26"/>
        </w:rPr>
      </w:pPr>
    </w:p>
    <w:p w:rsidR="00D8725A" w:rsidRPr="000F66FF" w:rsidRDefault="00D8725A" w:rsidP="00580C64">
      <w:pPr>
        <w:jc w:val="center"/>
        <w:outlineLvl w:val="0"/>
        <w:rPr>
          <w:sz w:val="26"/>
          <w:szCs w:val="26"/>
        </w:rPr>
      </w:pPr>
      <w:r w:rsidRPr="000F66FF">
        <w:rPr>
          <w:sz w:val="26"/>
          <w:szCs w:val="26"/>
        </w:rPr>
        <w:br w:type="page"/>
      </w:r>
      <w:r w:rsidRPr="000F66FF">
        <w:rPr>
          <w:b/>
          <w:sz w:val="26"/>
          <w:szCs w:val="26"/>
        </w:rPr>
        <w:lastRenderedPageBreak/>
        <w:t>III. SPECIAL CONDITIONS OF CONTRACT</w:t>
      </w:r>
    </w:p>
    <w:p w:rsidR="00D8725A" w:rsidRPr="000F66FF" w:rsidRDefault="00D8725A" w:rsidP="00580C64">
      <w:pPr>
        <w:rPr>
          <w:sz w:val="26"/>
          <w:szCs w:val="26"/>
        </w:rPr>
      </w:pPr>
    </w:p>
    <w:tbl>
      <w:tblPr>
        <w:tblW w:w="0" w:type="auto"/>
        <w:tblLook w:val="01E0"/>
      </w:tblPr>
      <w:tblGrid>
        <w:gridCol w:w="1188"/>
        <w:gridCol w:w="8057"/>
      </w:tblGrid>
      <w:tr w:rsidR="00D8725A" w:rsidRPr="000F66FF">
        <w:tc>
          <w:tcPr>
            <w:tcW w:w="1188" w:type="dxa"/>
          </w:tcPr>
          <w:p w:rsidR="00D8725A" w:rsidRPr="000F66FF" w:rsidRDefault="00D8725A" w:rsidP="00580C64">
            <w:pPr>
              <w:jc w:val="left"/>
              <w:rPr>
                <w:b/>
                <w:sz w:val="26"/>
                <w:szCs w:val="26"/>
              </w:rPr>
            </w:pPr>
            <w:r w:rsidRPr="000F66FF">
              <w:rPr>
                <w:b/>
                <w:sz w:val="26"/>
                <w:szCs w:val="26"/>
              </w:rPr>
              <w:t xml:space="preserve">GC Clause </w:t>
            </w:r>
          </w:p>
        </w:tc>
        <w:tc>
          <w:tcPr>
            <w:tcW w:w="8057" w:type="dxa"/>
          </w:tcPr>
          <w:p w:rsidR="00D8725A" w:rsidRPr="000F66FF" w:rsidRDefault="00D8725A" w:rsidP="00580C64">
            <w:pPr>
              <w:rPr>
                <w:b/>
                <w:sz w:val="26"/>
                <w:szCs w:val="26"/>
              </w:rPr>
            </w:pPr>
            <w:r w:rsidRPr="000F66FF">
              <w:rPr>
                <w:b/>
                <w:sz w:val="26"/>
                <w:szCs w:val="26"/>
              </w:rPr>
              <w:t xml:space="preserve">Amendments of and Supplements to Clauses in the </w:t>
            </w:r>
          </w:p>
          <w:p w:rsidR="00D8725A" w:rsidRPr="000F66FF" w:rsidRDefault="00D8725A" w:rsidP="00580C64">
            <w:pPr>
              <w:rPr>
                <w:b/>
                <w:sz w:val="26"/>
                <w:szCs w:val="26"/>
              </w:rPr>
            </w:pPr>
            <w:r w:rsidRPr="000F66FF">
              <w:rPr>
                <w:b/>
                <w:sz w:val="26"/>
                <w:szCs w:val="26"/>
              </w:rPr>
              <w:t>General Conditions of Contract</w:t>
            </w:r>
          </w:p>
        </w:tc>
      </w:tr>
      <w:tr w:rsidR="00D8725A" w:rsidRPr="000F66FF">
        <w:tc>
          <w:tcPr>
            <w:tcW w:w="1188" w:type="dxa"/>
          </w:tcPr>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1.6</w:t>
            </w:r>
          </w:p>
        </w:tc>
        <w:tc>
          <w:tcPr>
            <w:tcW w:w="8057" w:type="dxa"/>
          </w:tcPr>
          <w:p w:rsidR="00D8725A" w:rsidRPr="000F66FF" w:rsidRDefault="00D8725A" w:rsidP="00580C64">
            <w:pPr>
              <w:jc w:val="left"/>
              <w:rPr>
                <w:sz w:val="26"/>
                <w:szCs w:val="26"/>
              </w:rPr>
            </w:pPr>
          </w:p>
          <w:p w:rsidR="00D8725A" w:rsidRPr="000F66FF" w:rsidRDefault="00D8725A" w:rsidP="00580C64">
            <w:pPr>
              <w:jc w:val="left"/>
              <w:rPr>
                <w:sz w:val="26"/>
                <w:szCs w:val="26"/>
              </w:rPr>
            </w:pPr>
            <w:r w:rsidRPr="000F66FF">
              <w:rPr>
                <w:sz w:val="26"/>
                <w:szCs w:val="26"/>
              </w:rPr>
              <w:t>The Authorized Representatives are:</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For the Client:  </w:t>
            </w:r>
          </w:p>
          <w:p w:rsidR="00071D39" w:rsidRPr="000F66FF" w:rsidRDefault="00071D39" w:rsidP="00071D39">
            <w:pPr>
              <w:ind w:firstLine="720"/>
              <w:rPr>
                <w:sz w:val="26"/>
                <w:szCs w:val="26"/>
              </w:rPr>
            </w:pPr>
          </w:p>
          <w:p w:rsidR="00071D39" w:rsidRPr="000F66FF" w:rsidRDefault="00071D39" w:rsidP="00071D39">
            <w:pPr>
              <w:ind w:firstLine="720"/>
              <w:rPr>
                <w:sz w:val="26"/>
                <w:szCs w:val="26"/>
              </w:rPr>
            </w:pPr>
            <w:r w:rsidRPr="000F66FF">
              <w:rPr>
                <w:sz w:val="26"/>
                <w:szCs w:val="26"/>
              </w:rPr>
              <w:t>[name &amp; address of Nodal Officer]</w:t>
            </w:r>
          </w:p>
          <w:p w:rsidR="00071D39" w:rsidRPr="000F66FF" w:rsidRDefault="00071D39" w:rsidP="00071D39">
            <w:pPr>
              <w:rPr>
                <w:sz w:val="26"/>
                <w:szCs w:val="26"/>
              </w:rPr>
            </w:pPr>
          </w:p>
          <w:p w:rsidR="00D8725A" w:rsidRPr="000F66FF" w:rsidRDefault="00D8725A" w:rsidP="00580C64">
            <w:pPr>
              <w:rPr>
                <w:sz w:val="26"/>
                <w:szCs w:val="26"/>
              </w:rPr>
            </w:pPr>
          </w:p>
        </w:tc>
      </w:tr>
      <w:tr w:rsidR="00D8725A" w:rsidRPr="000F66FF">
        <w:tc>
          <w:tcPr>
            <w:tcW w:w="1188" w:type="dxa"/>
          </w:tcPr>
          <w:p w:rsidR="00D8725A" w:rsidRPr="000F66FF" w:rsidRDefault="00D8725A" w:rsidP="00580C64">
            <w:pPr>
              <w:rPr>
                <w:sz w:val="26"/>
                <w:szCs w:val="26"/>
              </w:rPr>
            </w:pPr>
          </w:p>
        </w:tc>
        <w:tc>
          <w:tcPr>
            <w:tcW w:w="8057" w:type="dxa"/>
          </w:tcPr>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For the </w:t>
            </w:r>
            <w:r w:rsidR="002A1B1A" w:rsidRPr="000F66FF">
              <w:rPr>
                <w:sz w:val="26"/>
                <w:szCs w:val="26"/>
              </w:rPr>
              <w:t>Bidder</w:t>
            </w:r>
            <w:r w:rsidRPr="000F66FF">
              <w:rPr>
                <w:sz w:val="26"/>
                <w:szCs w:val="26"/>
              </w:rPr>
              <w:t>:</w:t>
            </w:r>
          </w:p>
          <w:p w:rsidR="00D8725A" w:rsidRPr="000F66FF" w:rsidRDefault="00D8725A" w:rsidP="00580C64">
            <w:pPr>
              <w:pStyle w:val="BodyText"/>
              <w:spacing w:after="0"/>
              <w:rPr>
                <w:sz w:val="26"/>
                <w:szCs w:val="26"/>
              </w:rPr>
            </w:pPr>
            <w:r w:rsidRPr="000F66FF">
              <w:rPr>
                <w:sz w:val="26"/>
                <w:szCs w:val="26"/>
              </w:rPr>
              <w:t>______________________________________________</w:t>
            </w:r>
          </w:p>
          <w:p w:rsidR="00D8725A" w:rsidRPr="000F66FF" w:rsidRDefault="00D8725A" w:rsidP="00580C64">
            <w:pPr>
              <w:pStyle w:val="BodyText"/>
              <w:spacing w:after="0"/>
              <w:rPr>
                <w:sz w:val="26"/>
                <w:szCs w:val="26"/>
              </w:rPr>
            </w:pPr>
            <w:r w:rsidRPr="000F66FF">
              <w:rPr>
                <w:sz w:val="26"/>
                <w:szCs w:val="26"/>
              </w:rPr>
              <w:t>______________________________________________</w:t>
            </w:r>
          </w:p>
          <w:p w:rsidR="00D8725A" w:rsidRPr="000F66FF" w:rsidRDefault="00D8725A" w:rsidP="00580C64">
            <w:pPr>
              <w:pStyle w:val="BodyText"/>
              <w:spacing w:after="0"/>
              <w:rPr>
                <w:sz w:val="26"/>
                <w:szCs w:val="26"/>
              </w:rPr>
            </w:pPr>
          </w:p>
        </w:tc>
      </w:tr>
      <w:tr w:rsidR="00D8725A" w:rsidRPr="000F66FF">
        <w:tc>
          <w:tcPr>
            <w:tcW w:w="1188" w:type="dxa"/>
          </w:tcPr>
          <w:p w:rsidR="00D8725A" w:rsidRPr="000F66FF" w:rsidRDefault="00D8725A" w:rsidP="00580C64">
            <w:pPr>
              <w:rPr>
                <w:sz w:val="26"/>
                <w:szCs w:val="26"/>
              </w:rPr>
            </w:pPr>
            <w:r w:rsidRPr="000F66FF">
              <w:rPr>
                <w:sz w:val="26"/>
                <w:szCs w:val="26"/>
              </w:rPr>
              <w:t>3.2.3</w:t>
            </w:r>
          </w:p>
        </w:tc>
        <w:tc>
          <w:tcPr>
            <w:tcW w:w="8057" w:type="dxa"/>
          </w:tcPr>
          <w:p w:rsidR="00D8725A" w:rsidRPr="000F66FF" w:rsidRDefault="00D8725A" w:rsidP="00580C64">
            <w:pPr>
              <w:rPr>
                <w:sz w:val="26"/>
                <w:szCs w:val="26"/>
              </w:rPr>
            </w:pPr>
            <w:r w:rsidRPr="000F66FF">
              <w:rPr>
                <w:sz w:val="26"/>
                <w:szCs w:val="26"/>
              </w:rPr>
              <w:t xml:space="preserve">For a period of two years after the expiration of this Contract, the </w:t>
            </w:r>
            <w:r w:rsidR="002A1B1A" w:rsidRPr="000F66FF">
              <w:rPr>
                <w:sz w:val="26"/>
                <w:szCs w:val="26"/>
              </w:rPr>
              <w:t>Bidder</w:t>
            </w:r>
            <w:r w:rsidRPr="000F66FF">
              <w:rPr>
                <w:sz w:val="26"/>
                <w:szCs w:val="26"/>
              </w:rPr>
              <w:t>s shall not engage, and shall cause their Personnel as well as their Sub-</w:t>
            </w:r>
            <w:r w:rsidR="002A1B1A" w:rsidRPr="000F66FF">
              <w:rPr>
                <w:sz w:val="26"/>
                <w:szCs w:val="26"/>
              </w:rPr>
              <w:t>Bidder</w:t>
            </w:r>
            <w:r w:rsidRPr="000F66FF">
              <w:rPr>
                <w:sz w:val="26"/>
                <w:szCs w:val="26"/>
              </w:rPr>
              <w:t xml:space="preserve">s and their Personnel not to engage, in the activity of a purchaser (directly or indirectly) of the assets on which they advised the Client under this Contract, nor shall they engage in the activity of an adviser (directly or indirectly) of potential purchasers of such assets. The </w:t>
            </w:r>
            <w:r w:rsidR="002A1B1A" w:rsidRPr="000F66FF">
              <w:rPr>
                <w:sz w:val="26"/>
                <w:szCs w:val="26"/>
              </w:rPr>
              <w:t>Bidder</w:t>
            </w:r>
            <w:r w:rsidRPr="000F66FF">
              <w:rPr>
                <w:sz w:val="26"/>
                <w:szCs w:val="26"/>
              </w:rPr>
              <w:t xml:space="preserve"> also </w:t>
            </w:r>
            <w:proofErr w:type="gramStart"/>
            <w:r w:rsidRPr="000F66FF">
              <w:rPr>
                <w:sz w:val="26"/>
                <w:szCs w:val="26"/>
              </w:rPr>
              <w:t>agree</w:t>
            </w:r>
            <w:proofErr w:type="gramEnd"/>
            <w:r w:rsidRPr="000F66FF">
              <w:rPr>
                <w:sz w:val="26"/>
                <w:szCs w:val="26"/>
              </w:rPr>
              <w:t xml:space="preserve"> that their affiliates shall be disqualified for the same period of time from engaging in the said activities.</w:t>
            </w:r>
          </w:p>
          <w:p w:rsidR="00D8725A" w:rsidRPr="000F66FF" w:rsidRDefault="00D8725A" w:rsidP="00580C64">
            <w:pPr>
              <w:pStyle w:val="BodyText"/>
              <w:spacing w:after="0"/>
              <w:rPr>
                <w:sz w:val="26"/>
                <w:szCs w:val="26"/>
              </w:rPr>
            </w:pPr>
          </w:p>
        </w:tc>
      </w:tr>
      <w:tr w:rsidR="00D8725A" w:rsidRPr="000F66FF">
        <w:tc>
          <w:tcPr>
            <w:tcW w:w="1188" w:type="dxa"/>
          </w:tcPr>
          <w:p w:rsidR="00D8725A" w:rsidRPr="000F66FF" w:rsidRDefault="00D8725A" w:rsidP="00580C64">
            <w:pPr>
              <w:tabs>
                <w:tab w:val="left" w:pos="20"/>
                <w:tab w:val="left" w:pos="820"/>
                <w:tab w:val="left" w:pos="1440"/>
                <w:tab w:val="left" w:pos="2160"/>
                <w:tab w:val="left" w:pos="2900"/>
                <w:tab w:val="left" w:pos="3640"/>
                <w:tab w:val="left" w:pos="3960"/>
                <w:tab w:val="left" w:pos="4320"/>
              </w:tabs>
              <w:rPr>
                <w:sz w:val="26"/>
                <w:szCs w:val="26"/>
              </w:rPr>
            </w:pPr>
            <w:r w:rsidRPr="000F66FF">
              <w:rPr>
                <w:sz w:val="26"/>
                <w:szCs w:val="26"/>
              </w:rPr>
              <w:t>3.4</w:t>
            </w:r>
          </w:p>
        </w:tc>
        <w:tc>
          <w:tcPr>
            <w:tcW w:w="8057" w:type="dxa"/>
          </w:tcPr>
          <w:p w:rsidR="00D8725A" w:rsidRPr="000F66FF" w:rsidRDefault="00D8725A" w:rsidP="00580C64">
            <w:pPr>
              <w:rPr>
                <w:sz w:val="26"/>
                <w:szCs w:val="26"/>
              </w:rPr>
            </w:pPr>
            <w:r w:rsidRPr="000F66FF">
              <w:rPr>
                <w:sz w:val="26"/>
                <w:szCs w:val="26"/>
              </w:rPr>
              <w:t xml:space="preserve">The </w:t>
            </w:r>
            <w:r w:rsidR="002A1B1A" w:rsidRPr="000F66FF">
              <w:rPr>
                <w:sz w:val="26"/>
                <w:szCs w:val="26"/>
              </w:rPr>
              <w:t>Bidder</w:t>
            </w:r>
            <w:r w:rsidRPr="000F66FF">
              <w:rPr>
                <w:sz w:val="26"/>
                <w:szCs w:val="26"/>
              </w:rPr>
              <w:t xml:space="preserve"> shall ensure to cover the following risks and take the necessary </w:t>
            </w:r>
            <w:proofErr w:type="spellStart"/>
            <w:r w:rsidRPr="000F66FF">
              <w:rPr>
                <w:sz w:val="26"/>
                <w:szCs w:val="26"/>
              </w:rPr>
              <w:t>coverages</w:t>
            </w:r>
            <w:proofErr w:type="spellEnd"/>
            <w:r w:rsidRPr="000F66FF">
              <w:rPr>
                <w:sz w:val="26"/>
                <w:szCs w:val="26"/>
              </w:rPr>
              <w:t xml:space="preserve"> in this regard:</w:t>
            </w:r>
          </w:p>
          <w:p w:rsidR="00D8725A" w:rsidRPr="000F66FF" w:rsidRDefault="00D8725A" w:rsidP="00580C64">
            <w:pPr>
              <w:pStyle w:val="BodyText"/>
              <w:spacing w:after="0"/>
              <w:rPr>
                <w:sz w:val="26"/>
                <w:szCs w:val="26"/>
              </w:rPr>
            </w:pPr>
          </w:p>
        </w:tc>
      </w:tr>
      <w:tr w:rsidR="00D8725A" w:rsidRPr="000F66FF">
        <w:tc>
          <w:tcPr>
            <w:tcW w:w="1188" w:type="dxa"/>
          </w:tcPr>
          <w:p w:rsidR="00D8725A" w:rsidRPr="000F66FF" w:rsidRDefault="00D8725A" w:rsidP="00580C64">
            <w:pPr>
              <w:rPr>
                <w:sz w:val="26"/>
                <w:szCs w:val="26"/>
              </w:rPr>
            </w:pPr>
            <w:r w:rsidRPr="000F66FF">
              <w:rPr>
                <w:sz w:val="26"/>
                <w:szCs w:val="26"/>
              </w:rPr>
              <w:t>(a)</w:t>
            </w:r>
          </w:p>
        </w:tc>
        <w:tc>
          <w:tcPr>
            <w:tcW w:w="8057" w:type="dxa"/>
          </w:tcPr>
          <w:p w:rsidR="00D8725A" w:rsidRPr="000F66FF" w:rsidRDefault="00D8725A" w:rsidP="00580C64">
            <w:pPr>
              <w:rPr>
                <w:sz w:val="26"/>
                <w:szCs w:val="26"/>
              </w:rPr>
            </w:pPr>
            <w:r w:rsidRPr="000F66FF">
              <w:rPr>
                <w:sz w:val="26"/>
                <w:szCs w:val="26"/>
              </w:rPr>
              <w:t xml:space="preserve">Third Party motor vehicle liability insurance as required under Motor Vehicles Act, 1988, in respect of motor vehicles operated in India by the </w:t>
            </w:r>
            <w:r w:rsidR="002A1B1A" w:rsidRPr="000F66FF">
              <w:rPr>
                <w:sz w:val="26"/>
                <w:szCs w:val="26"/>
              </w:rPr>
              <w:t>Bidder</w:t>
            </w:r>
            <w:r w:rsidRPr="000F66FF">
              <w:rPr>
                <w:sz w:val="26"/>
                <w:szCs w:val="26"/>
              </w:rPr>
              <w:t>s or their Personnel or any Sub-</w:t>
            </w:r>
            <w:r w:rsidR="002A1B1A" w:rsidRPr="000F66FF">
              <w:rPr>
                <w:sz w:val="26"/>
                <w:szCs w:val="26"/>
              </w:rPr>
              <w:t>Bidder</w:t>
            </w:r>
            <w:r w:rsidRPr="000F66FF">
              <w:rPr>
                <w:sz w:val="26"/>
                <w:szCs w:val="26"/>
              </w:rPr>
              <w:t>s or their Personnel, for the period of Consultancy;</w:t>
            </w:r>
          </w:p>
          <w:p w:rsidR="00D8725A" w:rsidRPr="000F66FF" w:rsidRDefault="00D8725A" w:rsidP="00580C64">
            <w:pPr>
              <w:pStyle w:val="BodyText"/>
              <w:spacing w:after="0"/>
              <w:rPr>
                <w:sz w:val="26"/>
                <w:szCs w:val="26"/>
              </w:rPr>
            </w:pPr>
          </w:p>
        </w:tc>
      </w:tr>
      <w:tr w:rsidR="00D8725A" w:rsidRPr="000F66FF">
        <w:tc>
          <w:tcPr>
            <w:tcW w:w="1188" w:type="dxa"/>
          </w:tcPr>
          <w:p w:rsidR="00D8725A" w:rsidRPr="000F66FF" w:rsidRDefault="00D8725A" w:rsidP="00580C64">
            <w:pPr>
              <w:rPr>
                <w:sz w:val="26"/>
                <w:szCs w:val="26"/>
              </w:rPr>
            </w:pPr>
            <w:r w:rsidRPr="000F66FF">
              <w:rPr>
                <w:sz w:val="26"/>
                <w:szCs w:val="26"/>
              </w:rPr>
              <w:t>(b)</w:t>
            </w:r>
          </w:p>
        </w:tc>
        <w:tc>
          <w:tcPr>
            <w:tcW w:w="8057" w:type="dxa"/>
          </w:tcPr>
          <w:p w:rsidR="00D8725A" w:rsidRPr="000F66FF" w:rsidRDefault="00D8725A" w:rsidP="00580C64">
            <w:pPr>
              <w:rPr>
                <w:sz w:val="26"/>
                <w:szCs w:val="26"/>
              </w:rPr>
            </w:pPr>
            <w:r w:rsidRPr="000F66FF">
              <w:rPr>
                <w:sz w:val="26"/>
                <w:szCs w:val="26"/>
              </w:rPr>
              <w:t>Professional liability insurance, with a minimum coverage equal to total contract value for this consultancy; and</w:t>
            </w:r>
          </w:p>
        </w:tc>
      </w:tr>
      <w:tr w:rsidR="00D8725A" w:rsidRPr="000F66FF">
        <w:tc>
          <w:tcPr>
            <w:tcW w:w="1188" w:type="dxa"/>
          </w:tcPr>
          <w:p w:rsidR="00D8725A" w:rsidRPr="000F66FF" w:rsidRDefault="00D8725A" w:rsidP="00580C64">
            <w:pPr>
              <w:tabs>
                <w:tab w:val="left" w:pos="20"/>
                <w:tab w:val="left" w:pos="820"/>
                <w:tab w:val="left" w:pos="1440"/>
                <w:tab w:val="left" w:pos="2160"/>
                <w:tab w:val="left" w:pos="2900"/>
                <w:tab w:val="left" w:pos="3640"/>
                <w:tab w:val="left" w:pos="3960"/>
                <w:tab w:val="left" w:pos="4320"/>
              </w:tabs>
              <w:rPr>
                <w:sz w:val="26"/>
                <w:szCs w:val="26"/>
              </w:rPr>
            </w:pPr>
          </w:p>
        </w:tc>
        <w:tc>
          <w:tcPr>
            <w:tcW w:w="8057" w:type="dxa"/>
          </w:tcPr>
          <w:p w:rsidR="00D8725A" w:rsidRPr="000F66FF" w:rsidRDefault="00D8725A" w:rsidP="00580C64">
            <w:pPr>
              <w:rPr>
                <w:sz w:val="26"/>
                <w:szCs w:val="26"/>
              </w:rPr>
            </w:pPr>
          </w:p>
        </w:tc>
      </w:tr>
      <w:tr w:rsidR="00D8725A" w:rsidRPr="000F66FF">
        <w:tc>
          <w:tcPr>
            <w:tcW w:w="1188" w:type="dxa"/>
          </w:tcPr>
          <w:p w:rsidR="00D8725A" w:rsidRPr="000F66FF" w:rsidRDefault="00D8725A" w:rsidP="00580C64">
            <w:pPr>
              <w:rPr>
                <w:sz w:val="26"/>
                <w:szCs w:val="26"/>
              </w:rPr>
            </w:pPr>
            <w:r w:rsidRPr="000F66FF">
              <w:rPr>
                <w:sz w:val="26"/>
                <w:szCs w:val="26"/>
              </w:rPr>
              <w:t>3.7</w:t>
            </w:r>
          </w:p>
        </w:tc>
        <w:tc>
          <w:tcPr>
            <w:tcW w:w="8057" w:type="dxa"/>
          </w:tcPr>
          <w:p w:rsidR="00D8725A" w:rsidRPr="000F66FF" w:rsidRDefault="00D8725A" w:rsidP="00580C64">
            <w:pPr>
              <w:rPr>
                <w:sz w:val="26"/>
                <w:szCs w:val="26"/>
              </w:rPr>
            </w:pPr>
            <w:r w:rsidRPr="000F66FF">
              <w:rPr>
                <w:sz w:val="26"/>
                <w:szCs w:val="26"/>
              </w:rPr>
              <w:t xml:space="preserve">The </w:t>
            </w:r>
            <w:r w:rsidR="002A1B1A" w:rsidRPr="000F66FF">
              <w:rPr>
                <w:sz w:val="26"/>
                <w:szCs w:val="26"/>
              </w:rPr>
              <w:t>Bidder</w:t>
            </w:r>
            <w:r w:rsidRPr="000F66FF">
              <w:rPr>
                <w:sz w:val="26"/>
                <w:szCs w:val="26"/>
              </w:rPr>
              <w:t>s shall not use these documents for purposes unrelated to this Contract without the prior written approval of the Client.</w:t>
            </w:r>
          </w:p>
          <w:p w:rsidR="00D8725A" w:rsidRPr="000F66FF" w:rsidRDefault="00D8725A" w:rsidP="00580C64">
            <w:pPr>
              <w:pStyle w:val="BodyText"/>
              <w:spacing w:after="0"/>
              <w:rPr>
                <w:sz w:val="26"/>
                <w:szCs w:val="26"/>
              </w:rPr>
            </w:pPr>
          </w:p>
        </w:tc>
      </w:tr>
      <w:tr w:rsidR="00D8725A" w:rsidRPr="000F66FF">
        <w:tc>
          <w:tcPr>
            <w:tcW w:w="1188" w:type="dxa"/>
          </w:tcPr>
          <w:p w:rsidR="00D8725A" w:rsidRPr="000F66FF" w:rsidRDefault="00D8725A" w:rsidP="00580C64">
            <w:pPr>
              <w:rPr>
                <w:sz w:val="26"/>
                <w:szCs w:val="26"/>
              </w:rPr>
            </w:pPr>
            <w:r w:rsidRPr="000F66FF">
              <w:rPr>
                <w:sz w:val="26"/>
                <w:szCs w:val="26"/>
              </w:rPr>
              <w:t xml:space="preserve">6.2 </w:t>
            </w:r>
          </w:p>
        </w:tc>
        <w:tc>
          <w:tcPr>
            <w:tcW w:w="8057" w:type="dxa"/>
          </w:tcPr>
          <w:p w:rsidR="00D8725A" w:rsidRPr="000F66FF" w:rsidRDefault="00D8725A" w:rsidP="00580C64">
            <w:pPr>
              <w:rPr>
                <w:sz w:val="26"/>
                <w:szCs w:val="26"/>
              </w:rPr>
            </w:pPr>
            <w:r w:rsidRPr="000F66FF">
              <w:rPr>
                <w:sz w:val="26"/>
                <w:szCs w:val="26"/>
              </w:rPr>
              <w:t xml:space="preserve">The amount in Indian currency is Rs. ________________.    </w:t>
            </w:r>
          </w:p>
          <w:p w:rsidR="00D8725A" w:rsidRPr="000F66FF" w:rsidRDefault="00D8725A" w:rsidP="00580C64">
            <w:pPr>
              <w:rPr>
                <w:sz w:val="26"/>
                <w:szCs w:val="26"/>
              </w:rPr>
            </w:pPr>
          </w:p>
        </w:tc>
      </w:tr>
      <w:tr w:rsidR="00D8725A" w:rsidRPr="000F66FF">
        <w:tc>
          <w:tcPr>
            <w:tcW w:w="1188" w:type="dxa"/>
          </w:tcPr>
          <w:p w:rsidR="00D8725A" w:rsidRPr="000F66FF" w:rsidRDefault="00D8725A" w:rsidP="00580C64">
            <w:pPr>
              <w:rPr>
                <w:sz w:val="26"/>
                <w:szCs w:val="26"/>
              </w:rPr>
            </w:pPr>
            <w:r w:rsidRPr="000F66FF">
              <w:rPr>
                <w:sz w:val="26"/>
                <w:szCs w:val="26"/>
              </w:rPr>
              <w:t>6.4</w:t>
            </w:r>
          </w:p>
        </w:tc>
        <w:tc>
          <w:tcPr>
            <w:tcW w:w="8057" w:type="dxa"/>
          </w:tcPr>
          <w:p w:rsidR="00D8725A" w:rsidRPr="000F66FF" w:rsidRDefault="00D8725A" w:rsidP="00580C64">
            <w:pPr>
              <w:rPr>
                <w:sz w:val="26"/>
                <w:szCs w:val="26"/>
              </w:rPr>
            </w:pPr>
            <w:r w:rsidRPr="000F66FF">
              <w:rPr>
                <w:sz w:val="26"/>
                <w:szCs w:val="26"/>
              </w:rPr>
              <w:t xml:space="preserve">Payments shall be made according to the Para </w:t>
            </w:r>
            <w:r w:rsidR="00ED1579" w:rsidRPr="000F66FF">
              <w:rPr>
                <w:sz w:val="26"/>
                <w:szCs w:val="26"/>
              </w:rPr>
              <w:t xml:space="preserve">3 </w:t>
            </w:r>
            <w:r w:rsidR="00373447" w:rsidRPr="000F66FF">
              <w:rPr>
                <w:sz w:val="26"/>
                <w:szCs w:val="26"/>
              </w:rPr>
              <w:t>o</w:t>
            </w:r>
            <w:r w:rsidR="00ED1579" w:rsidRPr="000F66FF">
              <w:rPr>
                <w:sz w:val="26"/>
                <w:szCs w:val="26"/>
              </w:rPr>
              <w:t>f Section 2 (</w:t>
            </w:r>
            <w:r w:rsidRPr="000F66FF">
              <w:rPr>
                <w:sz w:val="26"/>
                <w:szCs w:val="26"/>
              </w:rPr>
              <w:t>Terms of Reference</w:t>
            </w:r>
            <w:r w:rsidR="00ED1579" w:rsidRPr="000F66FF">
              <w:rPr>
                <w:sz w:val="26"/>
                <w:szCs w:val="26"/>
              </w:rPr>
              <w:t>)</w:t>
            </w:r>
            <w:r w:rsidR="00373447" w:rsidRPr="000F66FF">
              <w:rPr>
                <w:sz w:val="26"/>
                <w:szCs w:val="26"/>
              </w:rPr>
              <w:t>.</w:t>
            </w:r>
          </w:p>
          <w:p w:rsidR="00D8725A" w:rsidRPr="000F66FF" w:rsidRDefault="00D8725A" w:rsidP="00580C64">
            <w:pPr>
              <w:pStyle w:val="BodyText"/>
              <w:spacing w:after="0"/>
              <w:rPr>
                <w:sz w:val="26"/>
                <w:szCs w:val="26"/>
              </w:rPr>
            </w:pPr>
          </w:p>
        </w:tc>
      </w:tr>
      <w:tr w:rsidR="00D8725A" w:rsidRPr="000F66FF">
        <w:tc>
          <w:tcPr>
            <w:tcW w:w="1188" w:type="dxa"/>
          </w:tcPr>
          <w:p w:rsidR="00D8725A" w:rsidRPr="000F66FF" w:rsidRDefault="00D8725A" w:rsidP="00580C64">
            <w:pPr>
              <w:rPr>
                <w:sz w:val="26"/>
                <w:szCs w:val="26"/>
              </w:rPr>
            </w:pPr>
            <w:r w:rsidRPr="000F66FF">
              <w:rPr>
                <w:sz w:val="26"/>
                <w:szCs w:val="26"/>
              </w:rPr>
              <w:t>7.2</w:t>
            </w:r>
          </w:p>
        </w:tc>
        <w:tc>
          <w:tcPr>
            <w:tcW w:w="8057" w:type="dxa"/>
          </w:tcPr>
          <w:p w:rsidR="00D8725A" w:rsidRPr="000F66FF" w:rsidRDefault="00D8725A" w:rsidP="00580C64">
            <w:pPr>
              <w:rPr>
                <w:b/>
                <w:sz w:val="26"/>
                <w:szCs w:val="26"/>
              </w:rPr>
            </w:pPr>
            <w:r w:rsidRPr="000F66FF">
              <w:rPr>
                <w:b/>
                <w:sz w:val="26"/>
                <w:szCs w:val="26"/>
              </w:rPr>
              <w:t>Dispute Settlement</w:t>
            </w:r>
          </w:p>
          <w:p w:rsidR="00D8725A" w:rsidRPr="000F66FF" w:rsidRDefault="00D8725A" w:rsidP="00580C64">
            <w:pPr>
              <w:ind w:left="360"/>
              <w:rPr>
                <w:sz w:val="26"/>
                <w:szCs w:val="26"/>
              </w:rPr>
            </w:pPr>
          </w:p>
          <w:p w:rsidR="00D8725A" w:rsidRPr="000F66FF" w:rsidRDefault="00D8725A" w:rsidP="00580C64">
            <w:pPr>
              <w:rPr>
                <w:sz w:val="26"/>
                <w:szCs w:val="26"/>
              </w:rPr>
            </w:pPr>
            <w:r w:rsidRPr="000F66FF">
              <w:rPr>
                <w:sz w:val="26"/>
                <w:szCs w:val="26"/>
              </w:rPr>
              <w:lastRenderedPageBreak/>
              <w:t xml:space="preserve">Any Dispute or differences whatsoever arising between the parties out of or relating to the </w:t>
            </w:r>
            <w:r w:rsidR="00185847" w:rsidRPr="000F66FF">
              <w:rPr>
                <w:sz w:val="26"/>
                <w:szCs w:val="26"/>
              </w:rPr>
              <w:t>imple</w:t>
            </w:r>
            <w:r w:rsidR="00AA4AAD" w:rsidRPr="000F66FF">
              <w:rPr>
                <w:sz w:val="26"/>
                <w:szCs w:val="26"/>
              </w:rPr>
              <w:t>me</w:t>
            </w:r>
            <w:r w:rsidR="00185847" w:rsidRPr="000F66FF">
              <w:rPr>
                <w:sz w:val="26"/>
                <w:szCs w:val="26"/>
              </w:rPr>
              <w:t>ntation</w:t>
            </w:r>
            <w:r w:rsidRPr="000F66FF">
              <w:rPr>
                <w:sz w:val="26"/>
                <w:szCs w:val="26"/>
              </w:rPr>
              <w:t xml:space="preserve">, meaning and operation or effect of this agreement or its execution or the breach thereof shall be settled by arbitration in </w:t>
            </w:r>
            <w:r w:rsidR="006D3A3A" w:rsidRPr="000F66FF">
              <w:rPr>
                <w:sz w:val="26"/>
                <w:szCs w:val="26"/>
              </w:rPr>
              <w:t>Chandigarh</w:t>
            </w:r>
            <w:r w:rsidRPr="000F66FF">
              <w:rPr>
                <w:sz w:val="26"/>
                <w:szCs w:val="26"/>
              </w:rPr>
              <w:t xml:space="preserve">. The parties agree that the sole arbitrator shall be appointed by the </w:t>
            </w:r>
            <w:r w:rsidR="006D3A3A" w:rsidRPr="000F66FF">
              <w:rPr>
                <w:sz w:val="26"/>
                <w:szCs w:val="26"/>
              </w:rPr>
              <w:t>Additional Chief Secretary, Local Government.</w:t>
            </w:r>
            <w:r w:rsidRPr="000F66FF">
              <w:rPr>
                <w:sz w:val="26"/>
                <w:szCs w:val="26"/>
              </w:rPr>
              <w:t xml:space="preserve"> Parties hereto will raise no objection to the arbitration on the ground that the Arbitrator is a Government servant that he had to deal with matters to which the contract relates or that in the course of his duties as Government servant he has expressed views on all or any of the matters in dispute or difference. It is a term of this agreement that in the event of any difficulty arising by reason of death, resignation, retirement, inability or refusing to act as arbitrator or if the award is set aside by any court for any such reason of proce</w:t>
            </w:r>
            <w:r w:rsidR="006D3A3A" w:rsidRPr="000F66FF">
              <w:rPr>
                <w:sz w:val="26"/>
                <w:szCs w:val="26"/>
              </w:rPr>
              <w:t>dure, it will be lawful for the Additional Chief Secretary, Local Government</w:t>
            </w:r>
            <w:r w:rsidR="00084FC9" w:rsidRPr="000F66FF">
              <w:rPr>
                <w:sz w:val="26"/>
                <w:szCs w:val="26"/>
              </w:rPr>
              <w:t xml:space="preserve"> </w:t>
            </w:r>
            <w:r w:rsidRPr="000F66FF">
              <w:rPr>
                <w:sz w:val="26"/>
                <w:szCs w:val="26"/>
              </w:rPr>
              <w:t xml:space="preserve">to appoint another person as arbitrator in place of the outgoing arbitrator. In every such case it shall be lawful for the new arbitrator to act upon the record of the proceedings as existent at that stage of the arbitration or to commence proceedings de-novo as the arbitrator in his discretion may decide. The provisions of Indian </w:t>
            </w:r>
            <w:bookmarkStart w:id="30" w:name="19"/>
            <w:r w:rsidRPr="000F66FF">
              <w:rPr>
                <w:bCs/>
                <w:sz w:val="26"/>
                <w:szCs w:val="26"/>
              </w:rPr>
              <w:t>Arbitration</w:t>
            </w:r>
            <w:bookmarkEnd w:id="30"/>
            <w:r w:rsidRPr="000F66FF">
              <w:rPr>
                <w:sz w:val="26"/>
                <w:szCs w:val="26"/>
              </w:rPr>
              <w:t xml:space="preserve"> and Conciliation Act, 1996 and any modification thereon shall govern the proceedings. The contract and the arbitration shall be governed by Indian Law only. The Award made in pursuance thereof shall be binding on the parties.</w:t>
            </w:r>
          </w:p>
          <w:p w:rsidR="00D8725A" w:rsidRPr="000F66FF" w:rsidRDefault="00D8725A" w:rsidP="00580C64">
            <w:pPr>
              <w:rPr>
                <w:sz w:val="26"/>
                <w:szCs w:val="26"/>
              </w:rPr>
            </w:pPr>
            <w:bookmarkStart w:id="31" w:name="4"/>
            <w:bookmarkEnd w:id="31"/>
          </w:p>
          <w:p w:rsidR="00D8725A" w:rsidRPr="000F66FF" w:rsidRDefault="00D8725A" w:rsidP="00C14D19">
            <w:pPr>
              <w:rPr>
                <w:sz w:val="26"/>
                <w:szCs w:val="26"/>
              </w:rPr>
            </w:pPr>
            <w:r w:rsidRPr="000F66FF">
              <w:rPr>
                <w:sz w:val="26"/>
                <w:szCs w:val="26"/>
              </w:rPr>
              <w:t xml:space="preserve">The Civil Courts in </w:t>
            </w:r>
            <w:r w:rsidR="00D2575B" w:rsidRPr="000F66FF">
              <w:rPr>
                <w:sz w:val="26"/>
                <w:szCs w:val="26"/>
              </w:rPr>
              <w:t>Chandigarh</w:t>
            </w:r>
            <w:r w:rsidRPr="000F66FF">
              <w:rPr>
                <w:sz w:val="26"/>
                <w:szCs w:val="26"/>
              </w:rPr>
              <w:t xml:space="preserve"> alone shall have jurisdiction to entertain any suit or matter arising out of this Agreement.  </w:t>
            </w:r>
          </w:p>
        </w:tc>
      </w:tr>
    </w:tbl>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b/>
      </w:r>
    </w:p>
    <w:p w:rsidR="00D8725A" w:rsidRPr="000F66FF" w:rsidRDefault="00D8725A" w:rsidP="00580C64">
      <w:pPr>
        <w:rPr>
          <w:sz w:val="26"/>
          <w:szCs w:val="26"/>
        </w:rPr>
      </w:pPr>
      <w:r w:rsidRPr="000F66FF">
        <w:rPr>
          <w:sz w:val="26"/>
          <w:szCs w:val="26"/>
        </w:rPr>
        <w:tab/>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br w:type="page"/>
      </w:r>
      <w:r w:rsidRPr="000F66FF">
        <w:rPr>
          <w:sz w:val="26"/>
          <w:szCs w:val="26"/>
        </w:rPr>
        <w:lastRenderedPageBreak/>
        <w:tab/>
      </w:r>
    </w:p>
    <w:p w:rsidR="00D8725A" w:rsidRPr="000F66FF" w:rsidRDefault="00D8725A" w:rsidP="00580C64">
      <w:pPr>
        <w:jc w:val="center"/>
        <w:rPr>
          <w:b/>
          <w:sz w:val="26"/>
          <w:szCs w:val="26"/>
        </w:rPr>
      </w:pPr>
      <w:r w:rsidRPr="000F66FF">
        <w:rPr>
          <w:b/>
          <w:sz w:val="26"/>
          <w:szCs w:val="26"/>
        </w:rPr>
        <w:t>IV.   APPENDICES</w:t>
      </w:r>
    </w:p>
    <w:p w:rsidR="00D8725A" w:rsidRPr="000F66FF" w:rsidRDefault="00D8725A" w:rsidP="00580C64">
      <w:pPr>
        <w:rPr>
          <w:sz w:val="26"/>
          <w:szCs w:val="26"/>
        </w:rPr>
      </w:pPr>
    </w:p>
    <w:tbl>
      <w:tblPr>
        <w:tblW w:w="9576" w:type="dxa"/>
        <w:jc w:val="center"/>
        <w:tblLook w:val="01E0"/>
      </w:tblPr>
      <w:tblGrid>
        <w:gridCol w:w="1083"/>
        <w:gridCol w:w="6588"/>
        <w:gridCol w:w="486"/>
        <w:gridCol w:w="1419"/>
      </w:tblGrid>
      <w:tr w:rsidR="00D8725A" w:rsidRPr="000F66FF">
        <w:trPr>
          <w:jc w:val="center"/>
        </w:trPr>
        <w:tc>
          <w:tcPr>
            <w:tcW w:w="1083" w:type="dxa"/>
          </w:tcPr>
          <w:p w:rsidR="00D8725A" w:rsidRPr="000F66FF" w:rsidRDefault="00D8725A" w:rsidP="00580C64">
            <w:pPr>
              <w:rPr>
                <w:sz w:val="26"/>
                <w:szCs w:val="26"/>
              </w:rPr>
            </w:pPr>
          </w:p>
        </w:tc>
        <w:tc>
          <w:tcPr>
            <w:tcW w:w="6588" w:type="dxa"/>
          </w:tcPr>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Appendix A — Description of the Services</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p>
          <w:p w:rsidR="00D8725A" w:rsidRPr="000F66FF" w:rsidRDefault="00D8725A" w:rsidP="00580C64">
            <w:pPr>
              <w:pStyle w:val="BodyText"/>
              <w:spacing w:after="0"/>
              <w:rPr>
                <w:sz w:val="26"/>
                <w:szCs w:val="26"/>
              </w:rPr>
            </w:pPr>
            <w:r w:rsidRPr="000F66FF">
              <w:rPr>
                <w:sz w:val="26"/>
                <w:szCs w:val="26"/>
              </w:rPr>
              <w:t>…</w:t>
            </w:r>
          </w:p>
        </w:tc>
        <w:tc>
          <w:tcPr>
            <w:tcW w:w="1419" w:type="dxa"/>
          </w:tcPr>
          <w:p w:rsidR="00D8725A" w:rsidRPr="000F66FF" w:rsidRDefault="00D8725A" w:rsidP="00580C64">
            <w:pPr>
              <w:rPr>
                <w:sz w:val="26"/>
                <w:szCs w:val="26"/>
              </w:rPr>
            </w:pPr>
          </w:p>
        </w:tc>
      </w:tr>
      <w:tr w:rsidR="00D8725A" w:rsidRPr="000F66FF">
        <w:trPr>
          <w:jc w:val="center"/>
        </w:trPr>
        <w:tc>
          <w:tcPr>
            <w:tcW w:w="1083" w:type="dxa"/>
          </w:tcPr>
          <w:p w:rsidR="00D8725A" w:rsidRPr="000F66FF" w:rsidRDefault="00D8725A" w:rsidP="00580C64">
            <w:pPr>
              <w:rPr>
                <w:sz w:val="26"/>
                <w:szCs w:val="26"/>
              </w:rPr>
            </w:pPr>
          </w:p>
        </w:tc>
        <w:tc>
          <w:tcPr>
            <w:tcW w:w="6588" w:type="dxa"/>
          </w:tcPr>
          <w:p w:rsidR="00D8725A" w:rsidRPr="000F66FF" w:rsidRDefault="00D8725A" w:rsidP="00580C64">
            <w:pPr>
              <w:rPr>
                <w:sz w:val="26"/>
                <w:szCs w:val="26"/>
              </w:rPr>
            </w:pPr>
            <w:r w:rsidRPr="000F66FF">
              <w:rPr>
                <w:sz w:val="26"/>
                <w:szCs w:val="26"/>
              </w:rPr>
              <w:t>Appendix B — Reporting Requirements</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1419" w:type="dxa"/>
          </w:tcPr>
          <w:p w:rsidR="00D8725A" w:rsidRPr="000F66FF" w:rsidRDefault="00D8725A" w:rsidP="00580C64">
            <w:pPr>
              <w:rPr>
                <w:sz w:val="26"/>
                <w:szCs w:val="26"/>
              </w:rPr>
            </w:pPr>
          </w:p>
        </w:tc>
      </w:tr>
      <w:tr w:rsidR="00D8725A" w:rsidRPr="000F66FF">
        <w:trPr>
          <w:jc w:val="center"/>
        </w:trPr>
        <w:tc>
          <w:tcPr>
            <w:tcW w:w="1083" w:type="dxa"/>
          </w:tcPr>
          <w:p w:rsidR="00D8725A" w:rsidRPr="000F66FF" w:rsidRDefault="00D8725A" w:rsidP="00580C64">
            <w:pPr>
              <w:rPr>
                <w:sz w:val="26"/>
                <w:szCs w:val="26"/>
              </w:rPr>
            </w:pPr>
          </w:p>
        </w:tc>
        <w:tc>
          <w:tcPr>
            <w:tcW w:w="6588" w:type="dxa"/>
          </w:tcPr>
          <w:p w:rsidR="00D8725A" w:rsidRPr="000F66FF" w:rsidRDefault="00D8725A" w:rsidP="00580C64">
            <w:pPr>
              <w:rPr>
                <w:sz w:val="26"/>
                <w:szCs w:val="26"/>
              </w:rPr>
            </w:pPr>
            <w:r w:rsidRPr="000F66FF">
              <w:rPr>
                <w:sz w:val="26"/>
                <w:szCs w:val="26"/>
              </w:rPr>
              <w:t>Appendix C — Key Personnel and Sub-</w:t>
            </w:r>
            <w:r w:rsidR="002A1B1A" w:rsidRPr="000F66FF">
              <w:rPr>
                <w:sz w:val="26"/>
                <w:szCs w:val="26"/>
              </w:rPr>
              <w:t>Bidder</w:t>
            </w:r>
            <w:r w:rsidRPr="000F66FF">
              <w:rPr>
                <w:sz w:val="26"/>
                <w:szCs w:val="26"/>
              </w:rPr>
              <w:t>s</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1419" w:type="dxa"/>
          </w:tcPr>
          <w:p w:rsidR="00D8725A" w:rsidRPr="000F66FF" w:rsidRDefault="00D8725A" w:rsidP="00580C64">
            <w:pPr>
              <w:rPr>
                <w:sz w:val="26"/>
                <w:szCs w:val="26"/>
              </w:rPr>
            </w:pPr>
          </w:p>
        </w:tc>
      </w:tr>
      <w:tr w:rsidR="00D8725A" w:rsidRPr="000F66FF">
        <w:trPr>
          <w:jc w:val="center"/>
        </w:trPr>
        <w:tc>
          <w:tcPr>
            <w:tcW w:w="1083" w:type="dxa"/>
          </w:tcPr>
          <w:p w:rsidR="00D8725A" w:rsidRPr="000F66FF" w:rsidRDefault="00D8725A" w:rsidP="00580C64">
            <w:pPr>
              <w:rPr>
                <w:sz w:val="26"/>
                <w:szCs w:val="26"/>
              </w:rPr>
            </w:pPr>
          </w:p>
        </w:tc>
        <w:tc>
          <w:tcPr>
            <w:tcW w:w="6588" w:type="dxa"/>
          </w:tcPr>
          <w:p w:rsidR="00D8725A" w:rsidRPr="000F66FF" w:rsidRDefault="00D8725A" w:rsidP="00580C64">
            <w:pPr>
              <w:rPr>
                <w:sz w:val="26"/>
                <w:szCs w:val="26"/>
              </w:rPr>
            </w:pPr>
            <w:r w:rsidRPr="000F66FF">
              <w:rPr>
                <w:sz w:val="26"/>
                <w:szCs w:val="26"/>
              </w:rPr>
              <w:t>Appendix D — Break</w:t>
            </w:r>
            <w:r w:rsidR="003D3ED5" w:rsidRPr="000F66FF">
              <w:rPr>
                <w:sz w:val="26"/>
                <w:szCs w:val="26"/>
              </w:rPr>
              <w:t>-up</w:t>
            </w:r>
            <w:r w:rsidRPr="000F66FF">
              <w:rPr>
                <w:sz w:val="26"/>
                <w:szCs w:val="26"/>
              </w:rPr>
              <w:t xml:space="preserve"> of Contract Price in Indian Currency</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1419" w:type="dxa"/>
          </w:tcPr>
          <w:p w:rsidR="00D8725A" w:rsidRPr="000F66FF" w:rsidRDefault="00D8725A" w:rsidP="00580C64">
            <w:pPr>
              <w:rPr>
                <w:sz w:val="26"/>
                <w:szCs w:val="26"/>
              </w:rPr>
            </w:pPr>
          </w:p>
        </w:tc>
      </w:tr>
      <w:tr w:rsidR="00D8725A" w:rsidRPr="000F66FF">
        <w:trPr>
          <w:jc w:val="center"/>
        </w:trPr>
        <w:tc>
          <w:tcPr>
            <w:tcW w:w="1083" w:type="dxa"/>
          </w:tcPr>
          <w:p w:rsidR="00D8725A" w:rsidRPr="000F66FF" w:rsidRDefault="00D8725A" w:rsidP="00580C64">
            <w:pPr>
              <w:rPr>
                <w:sz w:val="26"/>
                <w:szCs w:val="26"/>
              </w:rPr>
            </w:pPr>
          </w:p>
        </w:tc>
        <w:tc>
          <w:tcPr>
            <w:tcW w:w="6588" w:type="dxa"/>
          </w:tcPr>
          <w:p w:rsidR="00D8725A" w:rsidRPr="000F66FF" w:rsidRDefault="00D8725A" w:rsidP="00580C64">
            <w:pPr>
              <w:rPr>
                <w:sz w:val="26"/>
                <w:szCs w:val="26"/>
              </w:rPr>
            </w:pPr>
            <w:r w:rsidRPr="000F66FF">
              <w:rPr>
                <w:sz w:val="26"/>
                <w:szCs w:val="26"/>
              </w:rPr>
              <w:t>Appendix E — Services and Facilities Provided by Client</w:t>
            </w:r>
          </w:p>
          <w:p w:rsidR="00D8725A" w:rsidRPr="000F66FF" w:rsidRDefault="00D8725A" w:rsidP="00580C64">
            <w:pPr>
              <w:pStyle w:val="BodyText"/>
              <w:spacing w:after="0"/>
              <w:rPr>
                <w:sz w:val="26"/>
                <w:szCs w:val="26"/>
              </w:rPr>
            </w:pPr>
          </w:p>
        </w:tc>
        <w:tc>
          <w:tcPr>
            <w:tcW w:w="0" w:type="auto"/>
          </w:tcPr>
          <w:p w:rsidR="00D8725A" w:rsidRPr="000F66FF" w:rsidRDefault="00D8725A" w:rsidP="00580C64">
            <w:pPr>
              <w:ind w:right="-18"/>
              <w:rPr>
                <w:sz w:val="26"/>
                <w:szCs w:val="26"/>
              </w:rPr>
            </w:pPr>
            <w:r w:rsidRPr="000F66FF">
              <w:rPr>
                <w:sz w:val="26"/>
                <w:szCs w:val="26"/>
              </w:rPr>
              <w:t>…</w:t>
            </w:r>
          </w:p>
        </w:tc>
        <w:tc>
          <w:tcPr>
            <w:tcW w:w="1419" w:type="dxa"/>
          </w:tcPr>
          <w:p w:rsidR="00D8725A" w:rsidRPr="000F66FF" w:rsidRDefault="00D8725A" w:rsidP="00580C64">
            <w:pPr>
              <w:rPr>
                <w:sz w:val="26"/>
                <w:szCs w:val="26"/>
              </w:rPr>
            </w:pPr>
          </w:p>
        </w:tc>
      </w:tr>
      <w:tr w:rsidR="00D8725A" w:rsidRPr="000F66FF">
        <w:trPr>
          <w:jc w:val="center"/>
        </w:trPr>
        <w:tc>
          <w:tcPr>
            <w:tcW w:w="1083" w:type="dxa"/>
          </w:tcPr>
          <w:p w:rsidR="00D8725A" w:rsidRPr="000F66FF" w:rsidRDefault="00D8725A" w:rsidP="00580C64">
            <w:pPr>
              <w:rPr>
                <w:sz w:val="26"/>
                <w:szCs w:val="26"/>
              </w:rPr>
            </w:pPr>
          </w:p>
        </w:tc>
        <w:tc>
          <w:tcPr>
            <w:tcW w:w="6588" w:type="dxa"/>
          </w:tcPr>
          <w:p w:rsidR="00D8725A" w:rsidRPr="000F66FF" w:rsidRDefault="00D8725A" w:rsidP="00580C64">
            <w:pPr>
              <w:rPr>
                <w:sz w:val="26"/>
                <w:szCs w:val="26"/>
              </w:rPr>
            </w:pPr>
            <w:r w:rsidRPr="000F66FF">
              <w:rPr>
                <w:sz w:val="26"/>
                <w:szCs w:val="26"/>
              </w:rPr>
              <w:t>Appendix F — Form of Bank Guarantee for Advance Payment</w:t>
            </w:r>
          </w:p>
        </w:tc>
        <w:tc>
          <w:tcPr>
            <w:tcW w:w="0" w:type="auto"/>
          </w:tcPr>
          <w:p w:rsidR="00D8725A" w:rsidRPr="000F66FF" w:rsidRDefault="00D8725A" w:rsidP="00580C64">
            <w:pPr>
              <w:ind w:right="-18"/>
              <w:rPr>
                <w:sz w:val="26"/>
                <w:szCs w:val="26"/>
              </w:rPr>
            </w:pPr>
            <w:r w:rsidRPr="000F66FF">
              <w:rPr>
                <w:sz w:val="26"/>
                <w:szCs w:val="26"/>
              </w:rPr>
              <w:t>…</w:t>
            </w:r>
          </w:p>
        </w:tc>
        <w:tc>
          <w:tcPr>
            <w:tcW w:w="1419" w:type="dxa"/>
          </w:tcPr>
          <w:p w:rsidR="00D8725A" w:rsidRPr="000F66FF" w:rsidRDefault="00D8725A" w:rsidP="00580C64">
            <w:pPr>
              <w:rPr>
                <w:sz w:val="26"/>
                <w:szCs w:val="26"/>
              </w:rPr>
            </w:pPr>
          </w:p>
        </w:tc>
      </w:tr>
    </w:tbl>
    <w:p w:rsidR="00D8725A" w:rsidRPr="000F66FF" w:rsidRDefault="00D8725A" w:rsidP="00580C64">
      <w:pPr>
        <w:rPr>
          <w:sz w:val="26"/>
          <w:szCs w:val="26"/>
        </w:rPr>
      </w:pPr>
    </w:p>
    <w:p w:rsidR="00D8725A" w:rsidRPr="000F66FF" w:rsidRDefault="00D8725A" w:rsidP="00580C64">
      <w:pPr>
        <w:jc w:val="center"/>
        <w:rPr>
          <w:b/>
          <w:sz w:val="26"/>
          <w:szCs w:val="26"/>
        </w:rPr>
      </w:pPr>
      <w:r w:rsidRPr="000F66FF">
        <w:rPr>
          <w:b/>
          <w:sz w:val="26"/>
          <w:szCs w:val="26"/>
        </w:rPr>
        <w:br w:type="page"/>
      </w:r>
      <w:r w:rsidRPr="000F66FF">
        <w:rPr>
          <w:b/>
          <w:sz w:val="26"/>
          <w:szCs w:val="26"/>
        </w:rPr>
        <w:lastRenderedPageBreak/>
        <w:t>Appendix A</w:t>
      </w:r>
    </w:p>
    <w:p w:rsidR="00D8725A" w:rsidRPr="000F66FF" w:rsidRDefault="00D8725A" w:rsidP="00580C64">
      <w:pPr>
        <w:rPr>
          <w:sz w:val="26"/>
          <w:szCs w:val="26"/>
        </w:rPr>
      </w:pPr>
    </w:p>
    <w:p w:rsidR="00D8725A" w:rsidRPr="000F66FF" w:rsidRDefault="00D8725A" w:rsidP="00580C64">
      <w:pPr>
        <w:jc w:val="center"/>
        <w:rPr>
          <w:b/>
          <w:sz w:val="26"/>
          <w:szCs w:val="26"/>
        </w:rPr>
      </w:pPr>
      <w:r w:rsidRPr="000F66FF">
        <w:rPr>
          <w:b/>
          <w:sz w:val="26"/>
          <w:szCs w:val="26"/>
        </w:rPr>
        <w:t>Description of the Services</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i/>
          <w:sz w:val="26"/>
          <w:szCs w:val="26"/>
        </w:rPr>
      </w:pPr>
      <w:r w:rsidRPr="000F66FF">
        <w:rPr>
          <w:i/>
          <w:sz w:val="26"/>
          <w:szCs w:val="26"/>
        </w:rPr>
        <w:t>[Give detailed descriptions of the services to be provided; dates for completion of various tasks, place of performance for different tasks; specific tasks to be approved by Client, etc.]</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br w:type="page"/>
      </w:r>
    </w:p>
    <w:p w:rsidR="00D8725A" w:rsidRPr="000F66FF" w:rsidRDefault="00D8725A" w:rsidP="00580C64">
      <w:pPr>
        <w:jc w:val="center"/>
        <w:rPr>
          <w:b/>
          <w:sz w:val="26"/>
          <w:szCs w:val="26"/>
        </w:rPr>
      </w:pPr>
      <w:r w:rsidRPr="000F66FF">
        <w:rPr>
          <w:b/>
          <w:sz w:val="26"/>
          <w:szCs w:val="26"/>
        </w:rPr>
        <w:lastRenderedPageBreak/>
        <w:t>Appendix B</w:t>
      </w:r>
    </w:p>
    <w:p w:rsidR="00D8725A" w:rsidRPr="000F66FF" w:rsidRDefault="00D8725A" w:rsidP="00580C64">
      <w:pPr>
        <w:rPr>
          <w:sz w:val="26"/>
          <w:szCs w:val="26"/>
        </w:rPr>
      </w:pPr>
    </w:p>
    <w:p w:rsidR="00D8725A" w:rsidRPr="000F66FF" w:rsidRDefault="00D8725A" w:rsidP="00580C64">
      <w:pPr>
        <w:jc w:val="center"/>
        <w:rPr>
          <w:b/>
          <w:sz w:val="26"/>
          <w:szCs w:val="26"/>
        </w:rPr>
      </w:pPr>
      <w:r w:rsidRPr="000F66FF">
        <w:rPr>
          <w:b/>
          <w:sz w:val="26"/>
          <w:szCs w:val="26"/>
        </w:rPr>
        <w:t>Reporting Requirements</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i/>
          <w:sz w:val="26"/>
          <w:szCs w:val="26"/>
        </w:rPr>
      </w:pPr>
      <w:proofErr w:type="gramStart"/>
      <w:r w:rsidRPr="000F66FF">
        <w:rPr>
          <w:i/>
          <w:sz w:val="26"/>
          <w:szCs w:val="26"/>
        </w:rPr>
        <w:t>[List format, frequency and contents of reports; persons to receive them; dates of submission, number of copies, etc.</w:t>
      </w:r>
      <w:proofErr w:type="gramEnd"/>
      <w:r w:rsidRPr="000F66FF">
        <w:rPr>
          <w:i/>
          <w:sz w:val="26"/>
          <w:szCs w:val="26"/>
        </w:rPr>
        <w:t xml:space="preserve">  If no reports are to be submitted, state here "Not applicable".]</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br w:type="page"/>
      </w:r>
    </w:p>
    <w:p w:rsidR="00D8725A" w:rsidRPr="000F66FF" w:rsidRDefault="00D8725A" w:rsidP="00580C64">
      <w:pPr>
        <w:jc w:val="center"/>
        <w:rPr>
          <w:b/>
          <w:sz w:val="26"/>
          <w:szCs w:val="26"/>
        </w:rPr>
      </w:pPr>
      <w:r w:rsidRPr="000F66FF">
        <w:rPr>
          <w:b/>
          <w:sz w:val="26"/>
          <w:szCs w:val="26"/>
        </w:rPr>
        <w:lastRenderedPageBreak/>
        <w:t>Appendix C</w:t>
      </w:r>
    </w:p>
    <w:p w:rsidR="00D8725A" w:rsidRPr="000F66FF" w:rsidRDefault="00D8725A" w:rsidP="00580C64">
      <w:pPr>
        <w:jc w:val="center"/>
        <w:rPr>
          <w:b/>
          <w:sz w:val="26"/>
          <w:szCs w:val="26"/>
        </w:rPr>
      </w:pPr>
    </w:p>
    <w:p w:rsidR="00D8725A" w:rsidRPr="000F66FF" w:rsidRDefault="00D8725A" w:rsidP="00580C64">
      <w:pPr>
        <w:jc w:val="center"/>
        <w:rPr>
          <w:b/>
          <w:sz w:val="26"/>
          <w:szCs w:val="26"/>
        </w:rPr>
      </w:pPr>
      <w:r w:rsidRPr="000F66FF">
        <w:rPr>
          <w:b/>
          <w:sz w:val="26"/>
          <w:szCs w:val="26"/>
        </w:rPr>
        <w:t>Key Personnel and Sub-</w:t>
      </w:r>
      <w:r w:rsidR="002A1B1A" w:rsidRPr="000F66FF">
        <w:rPr>
          <w:b/>
          <w:sz w:val="26"/>
          <w:szCs w:val="26"/>
        </w:rPr>
        <w:t>Bidder</w:t>
      </w:r>
      <w:r w:rsidRPr="000F66FF">
        <w:rPr>
          <w:b/>
          <w:sz w:val="26"/>
          <w:szCs w:val="26"/>
        </w:rPr>
        <w:t>s</w:t>
      </w:r>
    </w:p>
    <w:p w:rsidR="00D8725A" w:rsidRPr="000F66FF" w:rsidRDefault="00D8725A" w:rsidP="00580C64">
      <w:pPr>
        <w:rPr>
          <w:sz w:val="26"/>
          <w:szCs w:val="26"/>
        </w:rPr>
      </w:pPr>
    </w:p>
    <w:p w:rsidR="00D8725A" w:rsidRPr="000F66FF" w:rsidRDefault="00D8725A" w:rsidP="00580C64">
      <w:pPr>
        <w:jc w:val="center"/>
        <w:rPr>
          <w:sz w:val="26"/>
          <w:szCs w:val="26"/>
        </w:rPr>
      </w:pPr>
      <w:r w:rsidRPr="000F66FF">
        <w:rPr>
          <w:sz w:val="26"/>
          <w:szCs w:val="26"/>
        </w:rPr>
        <w:t>(Refer Clause 4.1 of General Conditions of Contract)</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List under:</w:t>
      </w:r>
      <w:r w:rsidRPr="000F66FF">
        <w:rPr>
          <w:sz w:val="26"/>
          <w:szCs w:val="26"/>
        </w:rPr>
        <w:tab/>
      </w:r>
    </w:p>
    <w:p w:rsidR="00D8725A" w:rsidRPr="000F66FF" w:rsidRDefault="00D8725A" w:rsidP="00580C64">
      <w:pPr>
        <w:rPr>
          <w:sz w:val="26"/>
          <w:szCs w:val="26"/>
        </w:rPr>
      </w:pPr>
    </w:p>
    <w:p w:rsidR="00D8725A" w:rsidRPr="000F66FF" w:rsidRDefault="00D157D9" w:rsidP="00580C64">
      <w:pPr>
        <w:rPr>
          <w:sz w:val="26"/>
          <w:szCs w:val="26"/>
        </w:rPr>
      </w:pPr>
      <w:r w:rsidRPr="000F66FF">
        <w:rPr>
          <w:sz w:val="26"/>
          <w:szCs w:val="26"/>
        </w:rPr>
        <w:t>C-1:</w:t>
      </w:r>
      <w:r w:rsidRPr="000F66FF">
        <w:rPr>
          <w:sz w:val="26"/>
          <w:szCs w:val="26"/>
        </w:rPr>
        <w:tab/>
        <w:t xml:space="preserve">Names and </w:t>
      </w:r>
      <w:r w:rsidR="00D8725A" w:rsidRPr="000F66FF">
        <w:rPr>
          <w:sz w:val="26"/>
          <w:szCs w:val="26"/>
        </w:rPr>
        <w:t xml:space="preserve">Titles, detailed job descriptions and minimum qualifications and </w:t>
      </w:r>
      <w:r w:rsidR="00D8725A" w:rsidRPr="000F66FF">
        <w:rPr>
          <w:sz w:val="26"/>
          <w:szCs w:val="26"/>
        </w:rPr>
        <w:tab/>
        <w:t xml:space="preserve">experience of Personnel to be assigned to work on the assignment, and staff-months </w:t>
      </w:r>
      <w:r w:rsidR="00D8725A" w:rsidRPr="000F66FF">
        <w:rPr>
          <w:sz w:val="26"/>
          <w:szCs w:val="26"/>
        </w:rPr>
        <w:tab/>
        <w:t>for each.</w:t>
      </w:r>
    </w:p>
    <w:p w:rsidR="00D8725A" w:rsidRPr="000F66FF" w:rsidRDefault="00D8725A" w:rsidP="00580C64">
      <w:pPr>
        <w:rPr>
          <w:sz w:val="26"/>
          <w:szCs w:val="26"/>
        </w:rPr>
      </w:pPr>
    </w:p>
    <w:p w:rsidR="00D8725A" w:rsidRPr="000F66FF" w:rsidRDefault="00D8725A" w:rsidP="00580C64">
      <w:pPr>
        <w:rPr>
          <w:sz w:val="26"/>
          <w:szCs w:val="26"/>
        </w:rPr>
      </w:pPr>
      <w:proofErr w:type="gramStart"/>
      <w:r w:rsidRPr="000F66FF">
        <w:rPr>
          <w:sz w:val="26"/>
          <w:szCs w:val="26"/>
        </w:rPr>
        <w:t>C-2</w:t>
      </w:r>
      <w:r w:rsidRPr="000F66FF">
        <w:rPr>
          <w:sz w:val="26"/>
          <w:szCs w:val="26"/>
        </w:rPr>
        <w:tab/>
        <w:t>List of approved Sub-</w:t>
      </w:r>
      <w:r w:rsidR="002A1B1A" w:rsidRPr="000F66FF">
        <w:rPr>
          <w:sz w:val="26"/>
          <w:szCs w:val="26"/>
        </w:rPr>
        <w:t>Bidder</w:t>
      </w:r>
      <w:r w:rsidRPr="000F66FF">
        <w:rPr>
          <w:sz w:val="26"/>
          <w:szCs w:val="26"/>
        </w:rPr>
        <w:t xml:space="preserve">s [if already available]; same information with respect </w:t>
      </w:r>
      <w:r w:rsidRPr="000F66FF">
        <w:rPr>
          <w:sz w:val="26"/>
          <w:szCs w:val="26"/>
        </w:rPr>
        <w:tab/>
        <w:t>to their Personnel as in C-1.</w:t>
      </w:r>
      <w:proofErr w:type="gramEnd"/>
    </w:p>
    <w:p w:rsidR="00D8725A" w:rsidRPr="000F66FF" w:rsidRDefault="00D8725A" w:rsidP="00580C64">
      <w:pPr>
        <w:rPr>
          <w:sz w:val="26"/>
          <w:szCs w:val="26"/>
        </w:rPr>
      </w:pPr>
    </w:p>
    <w:p w:rsidR="00D8725A" w:rsidRPr="000F66FF" w:rsidRDefault="00D8725A" w:rsidP="00580C64">
      <w:pPr>
        <w:rPr>
          <w:sz w:val="26"/>
          <w:szCs w:val="26"/>
        </w:rPr>
      </w:pPr>
      <w:proofErr w:type="gramStart"/>
      <w:r w:rsidRPr="000F66FF">
        <w:rPr>
          <w:sz w:val="26"/>
          <w:szCs w:val="26"/>
        </w:rPr>
        <w:t>C-3</w:t>
      </w:r>
      <w:r w:rsidRPr="000F66FF">
        <w:rPr>
          <w:sz w:val="26"/>
          <w:szCs w:val="26"/>
        </w:rPr>
        <w:tab/>
        <w:t>Same information as C-1 for key local personnel.</w:t>
      </w:r>
      <w:proofErr w:type="gramEnd"/>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br w:type="page"/>
      </w:r>
    </w:p>
    <w:p w:rsidR="00D8725A" w:rsidRPr="000F66FF" w:rsidRDefault="00D8725A" w:rsidP="00580C64">
      <w:pPr>
        <w:pStyle w:val="BodyText"/>
        <w:spacing w:after="0"/>
        <w:jc w:val="center"/>
        <w:rPr>
          <w:b/>
          <w:sz w:val="26"/>
          <w:szCs w:val="26"/>
        </w:rPr>
      </w:pPr>
      <w:r w:rsidRPr="000F66FF">
        <w:rPr>
          <w:b/>
          <w:sz w:val="26"/>
          <w:szCs w:val="26"/>
        </w:rPr>
        <w:lastRenderedPageBreak/>
        <w:t>Appendix D</w:t>
      </w:r>
    </w:p>
    <w:p w:rsidR="00D8725A" w:rsidRPr="000F66FF" w:rsidRDefault="00D8725A" w:rsidP="00580C64">
      <w:pPr>
        <w:tabs>
          <w:tab w:val="left" w:pos="760"/>
          <w:tab w:val="left" w:pos="1100"/>
          <w:tab w:val="left" w:pos="1440"/>
          <w:tab w:val="left" w:pos="1760"/>
          <w:tab w:val="left" w:pos="2100"/>
          <w:tab w:val="left" w:pos="2440"/>
          <w:tab w:val="left" w:pos="2780"/>
          <w:tab w:val="left" w:pos="3120"/>
          <w:tab w:val="left" w:pos="3440"/>
        </w:tabs>
        <w:jc w:val="center"/>
        <w:rPr>
          <w:b/>
          <w:sz w:val="26"/>
          <w:szCs w:val="26"/>
        </w:rPr>
      </w:pPr>
    </w:p>
    <w:p w:rsidR="00D8725A" w:rsidRPr="000F66FF" w:rsidRDefault="00D8725A" w:rsidP="00D157D9">
      <w:pPr>
        <w:jc w:val="center"/>
        <w:outlineLvl w:val="0"/>
        <w:rPr>
          <w:b/>
          <w:sz w:val="26"/>
          <w:szCs w:val="26"/>
        </w:rPr>
      </w:pPr>
      <w:r w:rsidRPr="000F66FF">
        <w:rPr>
          <w:b/>
          <w:sz w:val="26"/>
          <w:szCs w:val="26"/>
        </w:rPr>
        <w:t>Breakdown of Contract Price in Indian Currency</w:t>
      </w:r>
    </w:p>
    <w:p w:rsidR="00D8725A" w:rsidRPr="000F66FF" w:rsidRDefault="00D8725A" w:rsidP="00D157D9">
      <w:pPr>
        <w:rPr>
          <w:b/>
          <w:sz w:val="26"/>
          <w:szCs w:val="26"/>
        </w:rPr>
      </w:pPr>
    </w:p>
    <w:p w:rsidR="00D8725A" w:rsidRPr="000F66FF" w:rsidRDefault="00D8725A" w:rsidP="00580C64">
      <w:pPr>
        <w:rPr>
          <w:i/>
          <w:sz w:val="26"/>
          <w:szCs w:val="26"/>
        </w:rPr>
      </w:pPr>
    </w:p>
    <w:p w:rsidR="00D8725A" w:rsidRPr="000F66FF" w:rsidRDefault="00D8725A" w:rsidP="00580C64">
      <w:pPr>
        <w:rPr>
          <w:sz w:val="26"/>
          <w:szCs w:val="26"/>
        </w:rPr>
      </w:pPr>
      <w:r w:rsidRPr="000F66FF">
        <w:rPr>
          <w:sz w:val="26"/>
          <w:szCs w:val="26"/>
        </w:rPr>
        <w:t>List here the elements of cost used to arrive at the breakdown of the lump sum price:</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b/>
        <w:t>1.</w:t>
      </w:r>
      <w:r w:rsidRPr="000F66FF">
        <w:rPr>
          <w:sz w:val="26"/>
          <w:szCs w:val="26"/>
        </w:rPr>
        <w:tab/>
        <w:t>Monthly rates for Personnel (Key Personnel and other Personnel).</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ab/>
      </w:r>
      <w:r w:rsidR="00EB652D" w:rsidRPr="000F66FF">
        <w:rPr>
          <w:sz w:val="26"/>
          <w:szCs w:val="26"/>
        </w:rPr>
        <w:t>2.</w:t>
      </w:r>
      <w:r w:rsidR="00EB652D" w:rsidRPr="000F66FF">
        <w:rPr>
          <w:sz w:val="26"/>
          <w:szCs w:val="26"/>
        </w:rPr>
        <w:tab/>
        <w:t>Reimbursable expenditures</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This appendix will exclusively be used for determining remuneration for additional services.</w:t>
      </w:r>
    </w:p>
    <w:p w:rsidR="00D8725A" w:rsidRPr="000F66FF" w:rsidRDefault="00D8725A" w:rsidP="00580C64">
      <w:pPr>
        <w:pStyle w:val="BodyText"/>
        <w:spacing w:after="0"/>
        <w:rPr>
          <w:sz w:val="26"/>
          <w:szCs w:val="26"/>
        </w:rPr>
      </w:pPr>
    </w:p>
    <w:p w:rsidR="00D8725A" w:rsidRPr="000F66FF" w:rsidRDefault="00D8725A" w:rsidP="00580C64">
      <w:pPr>
        <w:rPr>
          <w:sz w:val="26"/>
          <w:szCs w:val="26"/>
        </w:rPr>
      </w:pPr>
      <w:r w:rsidRPr="000F66FF">
        <w:rPr>
          <w:sz w:val="26"/>
          <w:szCs w:val="26"/>
        </w:rPr>
        <w:br w:type="page"/>
      </w:r>
    </w:p>
    <w:p w:rsidR="00D8725A" w:rsidRPr="000F66FF" w:rsidRDefault="00D8725A" w:rsidP="002468A0">
      <w:pPr>
        <w:jc w:val="center"/>
        <w:outlineLvl w:val="0"/>
        <w:rPr>
          <w:b/>
          <w:sz w:val="26"/>
          <w:szCs w:val="26"/>
        </w:rPr>
      </w:pPr>
      <w:r w:rsidRPr="000F66FF">
        <w:rPr>
          <w:b/>
          <w:sz w:val="26"/>
          <w:szCs w:val="26"/>
        </w:rPr>
        <w:lastRenderedPageBreak/>
        <w:t>Appendix E</w:t>
      </w:r>
    </w:p>
    <w:p w:rsidR="00D8725A" w:rsidRPr="000F66FF" w:rsidRDefault="00D8725A" w:rsidP="002468A0">
      <w:pPr>
        <w:jc w:val="center"/>
        <w:rPr>
          <w:b/>
          <w:sz w:val="26"/>
          <w:szCs w:val="26"/>
        </w:rPr>
      </w:pPr>
    </w:p>
    <w:p w:rsidR="00D8725A" w:rsidRPr="000F66FF" w:rsidRDefault="00D8725A" w:rsidP="002468A0">
      <w:pPr>
        <w:pStyle w:val="BodyText"/>
        <w:spacing w:after="0"/>
        <w:jc w:val="center"/>
        <w:rPr>
          <w:sz w:val="26"/>
          <w:szCs w:val="26"/>
        </w:rPr>
      </w:pPr>
    </w:p>
    <w:p w:rsidR="00D8725A" w:rsidRPr="000F66FF" w:rsidRDefault="00D8725A" w:rsidP="002468A0">
      <w:pPr>
        <w:jc w:val="center"/>
        <w:outlineLvl w:val="0"/>
        <w:rPr>
          <w:sz w:val="26"/>
          <w:szCs w:val="26"/>
        </w:rPr>
      </w:pPr>
      <w:r w:rsidRPr="000F66FF">
        <w:rPr>
          <w:b/>
          <w:sz w:val="26"/>
          <w:szCs w:val="26"/>
        </w:rPr>
        <w:t>Services and Facilities Provided by the Client</w:t>
      </w:r>
    </w:p>
    <w:p w:rsidR="002468A0" w:rsidRPr="000F66FF" w:rsidRDefault="002468A0" w:rsidP="002468A0">
      <w:pPr>
        <w:pStyle w:val="BodyText"/>
        <w:rPr>
          <w:sz w:val="26"/>
          <w:szCs w:val="26"/>
        </w:rPr>
      </w:pPr>
    </w:p>
    <w:p w:rsidR="00D8725A" w:rsidRPr="000F66FF" w:rsidRDefault="00460049" w:rsidP="003E5ACE">
      <w:pPr>
        <w:numPr>
          <w:ilvl w:val="0"/>
          <w:numId w:val="10"/>
        </w:numPr>
        <w:tabs>
          <w:tab w:val="clear" w:pos="720"/>
        </w:tabs>
        <w:rPr>
          <w:sz w:val="26"/>
          <w:szCs w:val="26"/>
        </w:rPr>
      </w:pPr>
      <w:r w:rsidRPr="000F66FF">
        <w:rPr>
          <w:sz w:val="26"/>
          <w:szCs w:val="26"/>
        </w:rPr>
        <w:t xml:space="preserve">Existing </w:t>
      </w:r>
      <w:r w:rsidR="002468A0" w:rsidRPr="000F66FF">
        <w:rPr>
          <w:sz w:val="26"/>
          <w:szCs w:val="26"/>
        </w:rPr>
        <w:t>Master Plan/ draft Master Plan</w:t>
      </w:r>
      <w:r w:rsidR="008D227D" w:rsidRPr="000F66FF">
        <w:rPr>
          <w:sz w:val="26"/>
          <w:szCs w:val="26"/>
        </w:rPr>
        <w:t>, if any</w:t>
      </w:r>
      <w:r w:rsidR="00DE02E5" w:rsidRPr="000F66FF">
        <w:rPr>
          <w:sz w:val="26"/>
          <w:szCs w:val="26"/>
        </w:rPr>
        <w:t>.</w:t>
      </w:r>
    </w:p>
    <w:p w:rsidR="00D8725A" w:rsidRPr="000F66FF" w:rsidRDefault="002468A0" w:rsidP="003E5ACE">
      <w:pPr>
        <w:pStyle w:val="BodyText"/>
        <w:numPr>
          <w:ilvl w:val="0"/>
          <w:numId w:val="10"/>
        </w:numPr>
        <w:tabs>
          <w:tab w:val="clear" w:pos="720"/>
        </w:tabs>
        <w:spacing w:after="0"/>
        <w:rPr>
          <w:sz w:val="26"/>
          <w:szCs w:val="26"/>
        </w:rPr>
      </w:pPr>
      <w:r w:rsidRPr="000F66FF">
        <w:rPr>
          <w:sz w:val="26"/>
          <w:szCs w:val="26"/>
        </w:rPr>
        <w:t>Maps in digital format or hard copies</w:t>
      </w:r>
      <w:r w:rsidR="00DE02E5" w:rsidRPr="000F66FF">
        <w:rPr>
          <w:sz w:val="26"/>
          <w:szCs w:val="26"/>
        </w:rPr>
        <w:t>.</w:t>
      </w:r>
    </w:p>
    <w:p w:rsidR="00D8725A" w:rsidRPr="000F66FF" w:rsidRDefault="002468A0" w:rsidP="003E5ACE">
      <w:pPr>
        <w:pStyle w:val="BodyText"/>
        <w:numPr>
          <w:ilvl w:val="0"/>
          <w:numId w:val="10"/>
        </w:numPr>
        <w:tabs>
          <w:tab w:val="clear" w:pos="720"/>
        </w:tabs>
        <w:spacing w:after="0"/>
        <w:rPr>
          <w:sz w:val="26"/>
          <w:szCs w:val="26"/>
        </w:rPr>
      </w:pPr>
      <w:r w:rsidRPr="000F66FF">
        <w:rPr>
          <w:sz w:val="26"/>
          <w:szCs w:val="26"/>
        </w:rPr>
        <w:t>Any reports which are available only with the Client and relevant to the assignment</w:t>
      </w:r>
      <w:r w:rsidR="00DE02E5" w:rsidRPr="000F66FF">
        <w:rPr>
          <w:sz w:val="26"/>
          <w:szCs w:val="26"/>
        </w:rPr>
        <w:t>.</w:t>
      </w:r>
    </w:p>
    <w:p w:rsidR="00D8725A" w:rsidRPr="000F66FF" w:rsidRDefault="00D8725A" w:rsidP="00580C64">
      <w:pPr>
        <w:pStyle w:val="BodyText"/>
        <w:spacing w:after="0"/>
        <w:ind w:left="360"/>
        <w:rPr>
          <w:sz w:val="26"/>
          <w:szCs w:val="26"/>
        </w:rPr>
      </w:pPr>
    </w:p>
    <w:p w:rsidR="00D8725A" w:rsidRPr="000F66FF" w:rsidRDefault="00D8725A" w:rsidP="00580C64">
      <w:pPr>
        <w:jc w:val="center"/>
        <w:outlineLvl w:val="0"/>
        <w:rPr>
          <w:b/>
          <w:sz w:val="26"/>
          <w:szCs w:val="26"/>
        </w:rPr>
      </w:pPr>
      <w:r w:rsidRPr="000F66FF">
        <w:rPr>
          <w:sz w:val="26"/>
          <w:szCs w:val="26"/>
        </w:rPr>
        <w:br w:type="page"/>
      </w:r>
      <w:r w:rsidRPr="000F66FF">
        <w:rPr>
          <w:b/>
          <w:sz w:val="26"/>
          <w:szCs w:val="26"/>
        </w:rPr>
        <w:lastRenderedPageBreak/>
        <w:t>Appendix F</w:t>
      </w:r>
    </w:p>
    <w:p w:rsidR="00D8725A" w:rsidRPr="000F66FF" w:rsidRDefault="00D8725A" w:rsidP="00580C64">
      <w:pPr>
        <w:jc w:val="center"/>
        <w:outlineLvl w:val="0"/>
        <w:rPr>
          <w:b/>
          <w:sz w:val="26"/>
          <w:szCs w:val="26"/>
        </w:rPr>
      </w:pPr>
    </w:p>
    <w:p w:rsidR="00D8725A" w:rsidRPr="000F66FF" w:rsidRDefault="00D8725A" w:rsidP="00580C64">
      <w:pPr>
        <w:jc w:val="center"/>
        <w:outlineLvl w:val="0"/>
        <w:rPr>
          <w:b/>
          <w:sz w:val="26"/>
          <w:szCs w:val="26"/>
        </w:rPr>
      </w:pPr>
      <w:r w:rsidRPr="000F66FF">
        <w:rPr>
          <w:b/>
          <w:sz w:val="26"/>
          <w:szCs w:val="26"/>
        </w:rPr>
        <w:t>Form for Performance Guarantee</w:t>
      </w:r>
    </w:p>
    <w:p w:rsidR="00D8725A" w:rsidRPr="000F66FF" w:rsidRDefault="00D8725A" w:rsidP="00580C64">
      <w:pPr>
        <w:rPr>
          <w:b/>
          <w:sz w:val="26"/>
          <w:szCs w:val="26"/>
        </w:rPr>
      </w:pPr>
    </w:p>
    <w:p w:rsidR="00D8725A" w:rsidRPr="000F66FF" w:rsidRDefault="00D8725A" w:rsidP="00580C64">
      <w:pPr>
        <w:jc w:val="center"/>
        <w:rPr>
          <w:b/>
          <w:sz w:val="26"/>
          <w:szCs w:val="26"/>
        </w:rPr>
      </w:pPr>
      <w:r w:rsidRPr="000F66FF">
        <w:rPr>
          <w:sz w:val="26"/>
          <w:szCs w:val="26"/>
        </w:rPr>
        <w:t>(To be stamped in accordance with Stamp Act if any, of the country for issuing bank)</w:t>
      </w:r>
    </w:p>
    <w:p w:rsidR="00D8725A" w:rsidRPr="000F66FF" w:rsidRDefault="00D8725A" w:rsidP="00580C64">
      <w:pPr>
        <w:rPr>
          <w:sz w:val="26"/>
          <w:szCs w:val="26"/>
        </w:rPr>
      </w:pP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 xml:space="preserve">Ref.: </w:t>
      </w:r>
      <w:r w:rsidR="0013610A" w:rsidRPr="000F66FF">
        <w:rPr>
          <w:sz w:val="26"/>
          <w:szCs w:val="26"/>
        </w:rPr>
        <w:t>B</w:t>
      </w:r>
      <w:r w:rsidRPr="000F66FF">
        <w:rPr>
          <w:sz w:val="26"/>
          <w:szCs w:val="26"/>
        </w:rPr>
        <w:t>ank Guarante</w:t>
      </w:r>
      <w:r w:rsidR="0013610A" w:rsidRPr="000F66FF">
        <w:rPr>
          <w:sz w:val="26"/>
          <w:szCs w:val="26"/>
        </w:rPr>
        <w:t xml:space="preserve">e: ________________________ </w:t>
      </w:r>
      <w:r w:rsidRPr="000F66FF">
        <w:rPr>
          <w:sz w:val="26"/>
          <w:szCs w:val="26"/>
        </w:rPr>
        <w:t>Date:</w:t>
      </w:r>
      <w:r w:rsidRPr="000F66FF">
        <w:rPr>
          <w:sz w:val="26"/>
          <w:szCs w:val="26"/>
        </w:rPr>
        <w:tab/>
      </w:r>
      <w:r w:rsidR="0013610A" w:rsidRPr="000F66FF">
        <w:rPr>
          <w:sz w:val="26"/>
          <w:szCs w:val="26"/>
        </w:rPr>
        <w:t>__________________________</w:t>
      </w:r>
    </w:p>
    <w:p w:rsidR="00D8725A" w:rsidRPr="000F66FF" w:rsidRDefault="00D8725A" w:rsidP="00580C64">
      <w:pPr>
        <w:rPr>
          <w:sz w:val="26"/>
          <w:szCs w:val="26"/>
        </w:rPr>
      </w:pPr>
    </w:p>
    <w:p w:rsidR="00D8725A" w:rsidRPr="000F66FF" w:rsidRDefault="00D8725A" w:rsidP="00580C64">
      <w:pPr>
        <w:outlineLvl w:val="0"/>
        <w:rPr>
          <w:sz w:val="26"/>
          <w:szCs w:val="26"/>
        </w:rPr>
      </w:pPr>
      <w:r w:rsidRPr="000F66FF">
        <w:rPr>
          <w:sz w:val="26"/>
          <w:szCs w:val="26"/>
        </w:rPr>
        <w:t>Sir,</w:t>
      </w:r>
    </w:p>
    <w:p w:rsidR="00D8725A" w:rsidRPr="000F66FF" w:rsidRDefault="00D8725A" w:rsidP="00580C64">
      <w:pPr>
        <w:rPr>
          <w:sz w:val="26"/>
          <w:szCs w:val="26"/>
        </w:rPr>
      </w:pPr>
    </w:p>
    <w:p w:rsidR="00D8725A" w:rsidRPr="000F66FF" w:rsidRDefault="00D8725A" w:rsidP="00546B51">
      <w:pPr>
        <w:ind w:firstLine="720"/>
        <w:rPr>
          <w:sz w:val="26"/>
          <w:szCs w:val="26"/>
        </w:rPr>
      </w:pPr>
      <w:r w:rsidRPr="000F66FF">
        <w:rPr>
          <w:sz w:val="26"/>
          <w:szCs w:val="26"/>
        </w:rPr>
        <w:t>In consideration of</w:t>
      </w:r>
      <w:r w:rsidR="00084FC9" w:rsidRPr="000F66FF">
        <w:rPr>
          <w:sz w:val="26"/>
          <w:szCs w:val="26"/>
        </w:rPr>
        <w:t xml:space="preserve"> </w:t>
      </w:r>
      <w:r w:rsidR="00546B51" w:rsidRPr="000F66FF">
        <w:rPr>
          <w:sz w:val="26"/>
          <w:szCs w:val="26"/>
        </w:rPr>
        <w:t xml:space="preserve">Government of ---------, </w:t>
      </w:r>
      <w:r w:rsidR="00F04D09" w:rsidRPr="000F66FF">
        <w:rPr>
          <w:sz w:val="26"/>
          <w:szCs w:val="26"/>
        </w:rPr>
        <w:t>State Mission Directorate</w:t>
      </w:r>
      <w:r w:rsidRPr="000F66FF">
        <w:rPr>
          <w:sz w:val="26"/>
          <w:szCs w:val="26"/>
        </w:rPr>
        <w:t xml:space="preserve"> (hereinafter referred as the ‘Client’, which expression shall, unless repugnant to the context of meaning thereof include its successors, administrators and assigns) having awarded to </w:t>
      </w:r>
      <w:r w:rsidRPr="000F66FF">
        <w:rPr>
          <w:b/>
          <w:sz w:val="26"/>
          <w:szCs w:val="26"/>
        </w:rPr>
        <w:t>M/s</w:t>
      </w:r>
      <w:r w:rsidRPr="000F66FF">
        <w:rPr>
          <w:b/>
          <w:i/>
          <w:sz w:val="26"/>
          <w:szCs w:val="26"/>
        </w:rPr>
        <w:t>________________________</w:t>
      </w:r>
      <w:r w:rsidRPr="000F66FF">
        <w:rPr>
          <w:sz w:val="26"/>
          <w:szCs w:val="26"/>
        </w:rPr>
        <w:t>(hereinafter referred to as the ‘</w:t>
      </w:r>
      <w:r w:rsidR="002A1B1A" w:rsidRPr="000F66FF">
        <w:rPr>
          <w:sz w:val="26"/>
          <w:szCs w:val="26"/>
        </w:rPr>
        <w:t>Bidder</w:t>
      </w:r>
      <w:r w:rsidRPr="000F66FF">
        <w:rPr>
          <w:sz w:val="26"/>
          <w:szCs w:val="26"/>
        </w:rPr>
        <w:t xml:space="preserve">’ which expression shall unless repugnant to the context of meaning thereof, include its successors, administrators, executors and assigns), a Contract by issue of Client’s Contract Agreement No.  </w:t>
      </w:r>
      <w:proofErr w:type="gramStart"/>
      <w:r w:rsidRPr="000F66FF">
        <w:rPr>
          <w:sz w:val="26"/>
          <w:szCs w:val="26"/>
        </w:rPr>
        <w:t>dated</w:t>
      </w:r>
      <w:proofErr w:type="gramEnd"/>
      <w:r w:rsidRPr="000F66FF">
        <w:rPr>
          <w:sz w:val="26"/>
          <w:szCs w:val="26"/>
        </w:rPr>
        <w:t xml:space="preserve"> and the same having been unequivocally accepted by the </w:t>
      </w:r>
      <w:r w:rsidR="002A1B1A" w:rsidRPr="000F66FF">
        <w:rPr>
          <w:sz w:val="26"/>
          <w:szCs w:val="26"/>
        </w:rPr>
        <w:t>Bidder</w:t>
      </w:r>
      <w:r w:rsidRPr="000F66FF">
        <w:rPr>
          <w:sz w:val="26"/>
          <w:szCs w:val="26"/>
        </w:rPr>
        <w:t xml:space="preserve">, resulting in a Contract valued at </w:t>
      </w:r>
      <w:r w:rsidR="00262D00" w:rsidRPr="000F66FF">
        <w:rPr>
          <w:sz w:val="26"/>
          <w:szCs w:val="26"/>
        </w:rPr>
        <w:t xml:space="preserve">Rs. </w:t>
      </w:r>
      <w:r w:rsidRPr="000F66FF">
        <w:rPr>
          <w:sz w:val="26"/>
          <w:szCs w:val="26"/>
        </w:rPr>
        <w:t xml:space="preserve"> (in words and figures) for</w:t>
      </w:r>
      <w:r w:rsidR="00084FC9" w:rsidRPr="000F66FF">
        <w:rPr>
          <w:sz w:val="26"/>
          <w:szCs w:val="26"/>
        </w:rPr>
        <w:t xml:space="preserve"> </w:t>
      </w:r>
      <w:r w:rsidR="00775636" w:rsidRPr="000F66FF">
        <w:rPr>
          <w:b/>
          <w:bCs/>
          <w:sz w:val="26"/>
          <w:szCs w:val="26"/>
        </w:rPr>
        <w:t xml:space="preserve">GIS-based Master Plan Formulation for --- Town in --- </w:t>
      </w:r>
      <w:proofErr w:type="spellStart"/>
      <w:r w:rsidR="00775636" w:rsidRPr="000F66FF">
        <w:rPr>
          <w:b/>
          <w:bCs/>
          <w:sz w:val="26"/>
          <w:szCs w:val="26"/>
        </w:rPr>
        <w:t>State</w:t>
      </w:r>
      <w:r w:rsidR="00262D00" w:rsidRPr="000F66FF">
        <w:rPr>
          <w:b/>
          <w:sz w:val="26"/>
          <w:szCs w:val="26"/>
        </w:rPr>
        <w:t>under</w:t>
      </w:r>
      <w:proofErr w:type="spellEnd"/>
      <w:r w:rsidR="00262D00" w:rsidRPr="000F66FF">
        <w:rPr>
          <w:b/>
          <w:sz w:val="26"/>
          <w:szCs w:val="26"/>
        </w:rPr>
        <w:t xml:space="preserve"> AMRUT </w:t>
      </w:r>
      <w:r w:rsidRPr="000F66FF">
        <w:rPr>
          <w:sz w:val="26"/>
          <w:szCs w:val="26"/>
        </w:rPr>
        <w:t xml:space="preserve">(hereinafter called the ‘Contract’) and the Client having agreed to make payment to the </w:t>
      </w:r>
      <w:r w:rsidR="002A1B1A" w:rsidRPr="000F66FF">
        <w:rPr>
          <w:sz w:val="26"/>
          <w:szCs w:val="26"/>
        </w:rPr>
        <w:t>Bidder</w:t>
      </w:r>
      <w:r w:rsidRPr="000F66FF">
        <w:rPr>
          <w:sz w:val="26"/>
          <w:szCs w:val="26"/>
        </w:rPr>
        <w:t xml:space="preserve"> for performance of the above Contract as per the contract for consultancy service against Bank Guarantee to be furnished by the </w:t>
      </w:r>
      <w:r w:rsidR="002A1B1A" w:rsidRPr="000F66FF">
        <w:rPr>
          <w:sz w:val="26"/>
          <w:szCs w:val="26"/>
        </w:rPr>
        <w:t>Bidder</w:t>
      </w:r>
      <w:r w:rsidRPr="000F66FF">
        <w:rPr>
          <w:sz w:val="26"/>
          <w:szCs w:val="26"/>
        </w:rPr>
        <w:t xml:space="preserve"> as security for the performance of the </w:t>
      </w:r>
      <w:r w:rsidR="002A1B1A" w:rsidRPr="000F66FF">
        <w:rPr>
          <w:sz w:val="26"/>
          <w:szCs w:val="26"/>
        </w:rPr>
        <w:t>Bidder</w:t>
      </w:r>
      <w:r w:rsidRPr="000F66FF">
        <w:rPr>
          <w:sz w:val="26"/>
          <w:szCs w:val="26"/>
        </w:rPr>
        <w:t xml:space="preserve">’s obligation and/ or discharge of the </w:t>
      </w:r>
      <w:r w:rsidR="002A1B1A" w:rsidRPr="000F66FF">
        <w:rPr>
          <w:sz w:val="26"/>
          <w:szCs w:val="26"/>
        </w:rPr>
        <w:t>Bidder</w:t>
      </w:r>
      <w:r w:rsidRPr="000F66FF">
        <w:rPr>
          <w:sz w:val="26"/>
          <w:szCs w:val="26"/>
        </w:rPr>
        <w:t>’s liabilities under / and/or in connection with the said contract.</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We  (Name of Bank) having its Head Office at  (hereinafter referred to as the Bank), which expression shall, unless repugnant to the context or meaning thereof, include its successors, administrators executors and assigns) do hereby guarantee and undertake to pay the Client immediately on demand in writing all amounts demanded by the Client with reference to this guarantee/undertaking to the extent of Rs.</w:t>
      </w:r>
      <w:r w:rsidR="003F2D2A" w:rsidRPr="000F66FF">
        <w:rPr>
          <w:sz w:val="26"/>
          <w:szCs w:val="26"/>
        </w:rPr>
        <w:t>__________________</w:t>
      </w:r>
      <w:r w:rsidRPr="000F66FF">
        <w:rPr>
          <w:sz w:val="26"/>
          <w:szCs w:val="26"/>
        </w:rPr>
        <w:t xml:space="preserve"> aforesaid at any time (</w:t>
      </w:r>
      <w:proofErr w:type="spellStart"/>
      <w:r w:rsidRPr="000F66FF">
        <w:rPr>
          <w:sz w:val="26"/>
          <w:szCs w:val="26"/>
        </w:rPr>
        <w:t>upto</w:t>
      </w:r>
      <w:proofErr w:type="spellEnd"/>
      <w:r w:rsidRPr="000F66FF">
        <w:rPr>
          <w:sz w:val="26"/>
          <w:szCs w:val="26"/>
        </w:rPr>
        <w:t xml:space="preserve"> 20% of the contract amount) without any demur, reservation, contest, recourse or protest and/or without any reference to the </w:t>
      </w:r>
      <w:r w:rsidR="002A1B1A" w:rsidRPr="000F66FF">
        <w:rPr>
          <w:sz w:val="26"/>
          <w:szCs w:val="26"/>
        </w:rPr>
        <w:t>Bidder</w:t>
      </w:r>
      <w:r w:rsidRPr="000F66FF">
        <w:rPr>
          <w:sz w:val="26"/>
          <w:szCs w:val="26"/>
        </w:rPr>
        <w:t xml:space="preserve">. Any such demand made by the Client on the Bank shall be conclusive and binding notwithstanding any difference between the Client and the </w:t>
      </w:r>
      <w:r w:rsidR="002A1B1A" w:rsidRPr="000F66FF">
        <w:rPr>
          <w:sz w:val="26"/>
          <w:szCs w:val="26"/>
        </w:rPr>
        <w:t>Bidder</w:t>
      </w:r>
      <w:r w:rsidRPr="000F66FF">
        <w:rPr>
          <w:sz w:val="26"/>
          <w:szCs w:val="26"/>
        </w:rPr>
        <w:t xml:space="preserve"> or any dispute pending before any Court, Tribunal, Arbitrator or any other authority. We agree that the guarantee herein contained shall be irrevocable and shall continue to be enforceable till the Client discharges this guarantee. And the Bank hereby further agrees as follows:</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1.</w:t>
      </w:r>
      <w:r w:rsidRPr="000F66FF">
        <w:rPr>
          <w:sz w:val="26"/>
          <w:szCs w:val="26"/>
        </w:rPr>
        <w:tab/>
        <w:t xml:space="preserve">This Guarantee/Undertaking shall be a continuing Guarantee/Undertaking and shall remain valid and irrevocable for all claims of the Client and liabilities of the </w:t>
      </w:r>
      <w:r w:rsidR="002A1B1A" w:rsidRPr="000F66FF">
        <w:rPr>
          <w:sz w:val="26"/>
          <w:szCs w:val="26"/>
        </w:rPr>
        <w:t>Bidder</w:t>
      </w:r>
      <w:r w:rsidRPr="000F66FF">
        <w:rPr>
          <w:sz w:val="26"/>
          <w:szCs w:val="26"/>
        </w:rPr>
        <w:t xml:space="preserve"> arising </w:t>
      </w:r>
      <w:proofErr w:type="spellStart"/>
      <w:r w:rsidRPr="000F66FF">
        <w:rPr>
          <w:sz w:val="26"/>
          <w:szCs w:val="26"/>
        </w:rPr>
        <w:t>upto</w:t>
      </w:r>
      <w:proofErr w:type="spellEnd"/>
      <w:r w:rsidRPr="000F66FF">
        <w:rPr>
          <w:sz w:val="26"/>
          <w:szCs w:val="26"/>
        </w:rPr>
        <w:t xml:space="preserve"> and until 12 months from the date of the approval of the </w:t>
      </w:r>
      <w:r w:rsidR="00885152" w:rsidRPr="000F66FF">
        <w:rPr>
          <w:sz w:val="26"/>
          <w:szCs w:val="26"/>
        </w:rPr>
        <w:t>[</w:t>
      </w:r>
      <w:r w:rsidR="00885152" w:rsidRPr="000F66FF">
        <w:rPr>
          <w:i/>
          <w:color w:val="C0504D" w:themeColor="accent2"/>
          <w:sz w:val="26"/>
          <w:szCs w:val="26"/>
        </w:rPr>
        <w:t>Master Plan</w:t>
      </w:r>
      <w:r w:rsidR="00885152" w:rsidRPr="000F66FF">
        <w:rPr>
          <w:sz w:val="26"/>
          <w:szCs w:val="26"/>
        </w:rPr>
        <w:t>]</w:t>
      </w:r>
      <w:r w:rsidRPr="000F66FF">
        <w:rPr>
          <w:sz w:val="26"/>
          <w:szCs w:val="26"/>
        </w:rPr>
        <w:t xml:space="preserve">on consultancy services provided by the </w:t>
      </w:r>
      <w:r w:rsidR="002A1B1A" w:rsidRPr="000F66FF">
        <w:rPr>
          <w:sz w:val="26"/>
          <w:szCs w:val="26"/>
        </w:rPr>
        <w:t>Bidder</w:t>
      </w:r>
      <w:r w:rsidRPr="000F66FF">
        <w:rPr>
          <w:sz w:val="26"/>
          <w:szCs w:val="26"/>
        </w:rPr>
        <w:t xml:space="preserve"> provided that the Bank shall upon the written request of the Client made within in 6 (six) months of the said date extend this Guarantee/Undertaking by a further 6 (six) months from the said date, within which the Client may make a demand hereunder.</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lastRenderedPageBreak/>
        <w:t>2.</w:t>
      </w:r>
      <w:r w:rsidRPr="000F66FF">
        <w:rPr>
          <w:sz w:val="26"/>
          <w:szCs w:val="26"/>
        </w:rPr>
        <w:tab/>
        <w:t xml:space="preserve">This Guarantee/Undertaking shall be in addition to any other guarantee or security whatsoever that the Client may now or at any time have in relation to the </w:t>
      </w:r>
      <w:r w:rsidR="002A1B1A" w:rsidRPr="000F66FF">
        <w:rPr>
          <w:sz w:val="26"/>
          <w:szCs w:val="26"/>
        </w:rPr>
        <w:t>Bidder</w:t>
      </w:r>
      <w:r w:rsidRPr="000F66FF">
        <w:rPr>
          <w:sz w:val="26"/>
          <w:szCs w:val="26"/>
        </w:rPr>
        <w:t>’s obligation/ liabilities under and/or in connection with the said contract and the Client shall have full authority to take recourse to or reinforce this security in preference to the other security (</w:t>
      </w:r>
      <w:proofErr w:type="spellStart"/>
      <w:r w:rsidRPr="000F66FF">
        <w:rPr>
          <w:sz w:val="26"/>
          <w:szCs w:val="26"/>
        </w:rPr>
        <w:t>ies</w:t>
      </w:r>
      <w:proofErr w:type="spellEnd"/>
      <w:r w:rsidRPr="000F66FF">
        <w:rPr>
          <w:sz w:val="26"/>
          <w:szCs w:val="26"/>
        </w:rPr>
        <w:t>) at its sole discretion, and no failure on the part of the Client in enforcing or requiring enforcement of any other security shall have the effect of releasing the Bank from its full liability hereunder.</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3.</w:t>
      </w:r>
      <w:r w:rsidRPr="000F66FF">
        <w:rPr>
          <w:sz w:val="26"/>
          <w:szCs w:val="26"/>
        </w:rPr>
        <w:tab/>
        <w:t xml:space="preserve">This Guarantee/Undertaking shall not be determined or affected by the liquidation or winding up, dissolution, or change of constitution or insolvency of the </w:t>
      </w:r>
      <w:r w:rsidR="002A1B1A" w:rsidRPr="000F66FF">
        <w:rPr>
          <w:sz w:val="26"/>
          <w:szCs w:val="26"/>
        </w:rPr>
        <w:t>Bidder</w:t>
      </w:r>
      <w:r w:rsidRPr="000F66FF">
        <w:rPr>
          <w:sz w:val="26"/>
          <w:szCs w:val="26"/>
        </w:rPr>
        <w:t xml:space="preserve">. </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4.</w:t>
      </w:r>
      <w:r w:rsidRPr="000F66FF">
        <w:rPr>
          <w:sz w:val="26"/>
          <w:szCs w:val="26"/>
        </w:rPr>
        <w:tab/>
        <w:t xml:space="preserve">Bank hereby waives all rights at any time inconsistent with the terms of this Guarantee/Undertaking and the obligations of the Bank in terms hereof shall not be anywise affected or suspended by reasons of any dispute or disputes having been raised by the </w:t>
      </w:r>
      <w:r w:rsidR="002A1B1A" w:rsidRPr="000F66FF">
        <w:rPr>
          <w:sz w:val="26"/>
          <w:szCs w:val="26"/>
        </w:rPr>
        <w:t>Bidder</w:t>
      </w:r>
      <w:r w:rsidRPr="000F66FF">
        <w:rPr>
          <w:sz w:val="26"/>
          <w:szCs w:val="26"/>
        </w:rPr>
        <w:t xml:space="preserve"> (whether or not pending before any Arbitrator, Officer, Tribunal or Court) or any denial of liability by the </w:t>
      </w:r>
      <w:r w:rsidR="002A1B1A" w:rsidRPr="000F66FF">
        <w:rPr>
          <w:sz w:val="26"/>
          <w:szCs w:val="26"/>
        </w:rPr>
        <w:t>Bidder</w:t>
      </w:r>
      <w:r w:rsidRPr="000F66FF">
        <w:rPr>
          <w:sz w:val="26"/>
          <w:szCs w:val="26"/>
        </w:rPr>
        <w:t xml:space="preserve"> or any other order or Communication whatsoever by the </w:t>
      </w:r>
      <w:r w:rsidR="002A1B1A" w:rsidRPr="000F66FF">
        <w:rPr>
          <w:sz w:val="26"/>
          <w:szCs w:val="26"/>
        </w:rPr>
        <w:t>Bidder</w:t>
      </w:r>
      <w:r w:rsidRPr="000F66FF">
        <w:rPr>
          <w:sz w:val="26"/>
          <w:szCs w:val="26"/>
        </w:rPr>
        <w:t xml:space="preserve"> stopping or preventing or purporting to stop or prevent any payment by the Bank to the Client in terms hereof. </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5.</w:t>
      </w:r>
      <w:r w:rsidRPr="000F66FF">
        <w:rPr>
          <w:sz w:val="26"/>
          <w:szCs w:val="26"/>
        </w:rPr>
        <w:tab/>
        <w:t>Notwithstanding anything contained herein:</w:t>
      </w:r>
    </w:p>
    <w:p w:rsidR="00D8725A" w:rsidRPr="000F66FF" w:rsidRDefault="00D8725A" w:rsidP="00580C64">
      <w:pPr>
        <w:rPr>
          <w:sz w:val="26"/>
          <w:szCs w:val="26"/>
        </w:rPr>
      </w:pPr>
    </w:p>
    <w:p w:rsidR="00D8725A" w:rsidRPr="000F66FF" w:rsidRDefault="00D8725A" w:rsidP="003E5ACE">
      <w:pPr>
        <w:numPr>
          <w:ilvl w:val="0"/>
          <w:numId w:val="8"/>
        </w:numPr>
        <w:suppressAutoHyphens w:val="0"/>
        <w:rPr>
          <w:sz w:val="26"/>
          <w:szCs w:val="26"/>
        </w:rPr>
      </w:pPr>
      <w:r w:rsidRPr="000F66FF">
        <w:rPr>
          <w:sz w:val="26"/>
          <w:szCs w:val="26"/>
        </w:rPr>
        <w:t>The Bank’s liability under this Guarantee/Undertaking shall not exceed Rs. _____________________________________________.</w:t>
      </w:r>
    </w:p>
    <w:p w:rsidR="00D8725A" w:rsidRPr="000F66FF" w:rsidRDefault="00D8725A" w:rsidP="00580C64">
      <w:pPr>
        <w:pStyle w:val="BodyText"/>
        <w:spacing w:after="0"/>
        <w:rPr>
          <w:sz w:val="26"/>
          <w:szCs w:val="26"/>
        </w:rPr>
      </w:pPr>
    </w:p>
    <w:p w:rsidR="00D8725A" w:rsidRPr="000F66FF" w:rsidRDefault="00D8725A" w:rsidP="003E5ACE">
      <w:pPr>
        <w:numPr>
          <w:ilvl w:val="0"/>
          <w:numId w:val="8"/>
        </w:numPr>
        <w:suppressAutoHyphens w:val="0"/>
        <w:rPr>
          <w:sz w:val="26"/>
          <w:szCs w:val="26"/>
        </w:rPr>
      </w:pPr>
      <w:r w:rsidRPr="000F66FF">
        <w:rPr>
          <w:sz w:val="26"/>
          <w:szCs w:val="26"/>
        </w:rPr>
        <w:t xml:space="preserve">This Guarantee/Undertaking shall remain in force </w:t>
      </w:r>
      <w:proofErr w:type="spellStart"/>
      <w:r w:rsidRPr="000F66FF">
        <w:rPr>
          <w:sz w:val="26"/>
          <w:szCs w:val="26"/>
        </w:rPr>
        <w:t>upto</w:t>
      </w:r>
      <w:proofErr w:type="spellEnd"/>
      <w:r w:rsidRPr="000F66FF">
        <w:rPr>
          <w:sz w:val="26"/>
          <w:szCs w:val="26"/>
        </w:rPr>
        <w:t xml:space="preserve"> 12 months from the date of approval of the </w:t>
      </w:r>
      <w:r w:rsidR="003A2B78" w:rsidRPr="000F66FF">
        <w:rPr>
          <w:sz w:val="26"/>
          <w:szCs w:val="26"/>
        </w:rPr>
        <w:t>[</w:t>
      </w:r>
      <w:r w:rsidR="003A2B78" w:rsidRPr="000F66FF">
        <w:rPr>
          <w:i/>
          <w:color w:val="C0504D" w:themeColor="accent2"/>
          <w:sz w:val="26"/>
          <w:szCs w:val="26"/>
        </w:rPr>
        <w:t>Master Plan</w:t>
      </w:r>
      <w:r w:rsidR="003A2B78" w:rsidRPr="000F66FF">
        <w:rPr>
          <w:sz w:val="26"/>
          <w:szCs w:val="26"/>
        </w:rPr>
        <w:t>]</w:t>
      </w:r>
      <w:r w:rsidRPr="000F66FF">
        <w:rPr>
          <w:sz w:val="26"/>
          <w:szCs w:val="26"/>
        </w:rPr>
        <w:t xml:space="preserve"> by the Client. </w:t>
      </w:r>
    </w:p>
    <w:p w:rsidR="00D8725A" w:rsidRPr="000F66FF" w:rsidRDefault="00D8725A" w:rsidP="00580C64">
      <w:pPr>
        <w:rPr>
          <w:sz w:val="26"/>
          <w:szCs w:val="26"/>
        </w:rPr>
      </w:pPr>
    </w:p>
    <w:p w:rsidR="00D8725A" w:rsidRPr="000F66FF" w:rsidRDefault="00D8725A" w:rsidP="00580C64">
      <w:pPr>
        <w:rPr>
          <w:sz w:val="26"/>
          <w:szCs w:val="26"/>
        </w:rPr>
      </w:pPr>
      <w:r w:rsidRPr="000F66FF">
        <w:rPr>
          <w:sz w:val="26"/>
          <w:szCs w:val="26"/>
        </w:rPr>
        <w:t>6.</w:t>
      </w:r>
      <w:r w:rsidRPr="000F66FF">
        <w:rPr>
          <w:sz w:val="26"/>
          <w:szCs w:val="26"/>
        </w:rPr>
        <w:tab/>
        <w:t xml:space="preserve">The Bank hereby declares that </w:t>
      </w:r>
      <w:proofErr w:type="spellStart"/>
      <w:r w:rsidRPr="000F66FF">
        <w:rPr>
          <w:sz w:val="26"/>
          <w:szCs w:val="26"/>
        </w:rPr>
        <w:t>Shri</w:t>
      </w:r>
      <w:proofErr w:type="spellEnd"/>
      <w:r w:rsidRPr="000F66FF">
        <w:rPr>
          <w:sz w:val="26"/>
          <w:szCs w:val="26"/>
        </w:rPr>
        <w:t xml:space="preserve"> _____________________</w:t>
      </w:r>
      <w:proofErr w:type="gramStart"/>
      <w:r w:rsidRPr="000F66FF">
        <w:rPr>
          <w:sz w:val="26"/>
          <w:szCs w:val="26"/>
        </w:rPr>
        <w:t>_(</w:t>
      </w:r>
      <w:proofErr w:type="gramEnd"/>
      <w:r w:rsidRPr="000F66FF">
        <w:rPr>
          <w:sz w:val="26"/>
          <w:szCs w:val="26"/>
        </w:rPr>
        <w:t xml:space="preserve">name &amp; designation of the person authorized to sign on behalf of the Bank) is authorized to sign this Guarantee/Undertaking on behalf of the Bank and to bind the Bank thereby. </w:t>
      </w:r>
    </w:p>
    <w:p w:rsidR="00D8725A" w:rsidRPr="000F66FF" w:rsidRDefault="00D8725A" w:rsidP="00580C64">
      <w:pPr>
        <w:rPr>
          <w:sz w:val="26"/>
          <w:szCs w:val="26"/>
        </w:rPr>
      </w:pPr>
    </w:p>
    <w:p w:rsidR="00D8725A" w:rsidRPr="000F66FF" w:rsidRDefault="00D8725A" w:rsidP="00580C64">
      <w:pPr>
        <w:jc w:val="right"/>
        <w:rPr>
          <w:sz w:val="26"/>
          <w:szCs w:val="26"/>
        </w:rPr>
      </w:pPr>
    </w:p>
    <w:p w:rsidR="00D8725A" w:rsidRPr="000F66FF" w:rsidRDefault="00D8725A" w:rsidP="00580C64">
      <w:pPr>
        <w:jc w:val="right"/>
        <w:rPr>
          <w:sz w:val="26"/>
          <w:szCs w:val="26"/>
        </w:rPr>
      </w:pPr>
      <w:r w:rsidRPr="000F66FF">
        <w:rPr>
          <w:sz w:val="26"/>
          <w:szCs w:val="26"/>
        </w:rPr>
        <w:t>Yours faithfully,</w:t>
      </w:r>
    </w:p>
    <w:p w:rsidR="00D8725A" w:rsidRPr="000F66FF" w:rsidRDefault="00D8725A" w:rsidP="00580C64">
      <w:pPr>
        <w:jc w:val="right"/>
        <w:rPr>
          <w:sz w:val="26"/>
          <w:szCs w:val="26"/>
        </w:rPr>
      </w:pPr>
    </w:p>
    <w:p w:rsidR="00D8725A" w:rsidRPr="000F66FF" w:rsidRDefault="00D8725A" w:rsidP="00580C64">
      <w:pPr>
        <w:jc w:val="right"/>
        <w:rPr>
          <w:sz w:val="26"/>
          <w:szCs w:val="26"/>
        </w:rPr>
      </w:pPr>
    </w:p>
    <w:p w:rsidR="00D8725A" w:rsidRPr="000F66FF" w:rsidRDefault="00D8725A" w:rsidP="00580C64">
      <w:pPr>
        <w:jc w:val="right"/>
        <w:rPr>
          <w:sz w:val="26"/>
          <w:szCs w:val="26"/>
        </w:rPr>
      </w:pPr>
    </w:p>
    <w:p w:rsidR="00D8725A" w:rsidRPr="000F66FF" w:rsidRDefault="00D8725A" w:rsidP="00580C64">
      <w:pPr>
        <w:jc w:val="right"/>
        <w:rPr>
          <w:sz w:val="26"/>
          <w:szCs w:val="26"/>
        </w:rPr>
      </w:pPr>
      <w:r w:rsidRPr="000F66FF">
        <w:rPr>
          <w:sz w:val="26"/>
          <w:szCs w:val="26"/>
        </w:rPr>
        <w:t>(Signature)</w:t>
      </w:r>
    </w:p>
    <w:p w:rsidR="00D8725A" w:rsidRPr="000F66FF" w:rsidRDefault="00D8725A" w:rsidP="00580C64">
      <w:pPr>
        <w:jc w:val="right"/>
        <w:rPr>
          <w:sz w:val="26"/>
          <w:szCs w:val="26"/>
        </w:rPr>
      </w:pPr>
    </w:p>
    <w:p w:rsidR="00D8725A" w:rsidRPr="000F66FF" w:rsidRDefault="00D8725A" w:rsidP="00580C64">
      <w:pPr>
        <w:jc w:val="right"/>
        <w:rPr>
          <w:sz w:val="26"/>
          <w:szCs w:val="26"/>
        </w:rPr>
      </w:pPr>
      <w:r w:rsidRPr="000F66FF">
        <w:rPr>
          <w:sz w:val="26"/>
          <w:szCs w:val="26"/>
        </w:rPr>
        <w:t>Name &amp; Designation</w:t>
      </w:r>
    </w:p>
    <w:p w:rsidR="00BC17F7" w:rsidRPr="000F66FF" w:rsidRDefault="00BC17F7" w:rsidP="00BC17F7">
      <w:pPr>
        <w:ind w:left="1440" w:firstLine="720"/>
        <w:jc w:val="right"/>
        <w:rPr>
          <w:sz w:val="26"/>
          <w:szCs w:val="26"/>
        </w:rPr>
      </w:pPr>
      <w:r w:rsidRPr="000F66FF">
        <w:rPr>
          <w:sz w:val="26"/>
          <w:szCs w:val="26"/>
        </w:rPr>
        <w:t xml:space="preserve">                                                                             </w:t>
      </w:r>
      <w:r w:rsidR="00D8725A" w:rsidRPr="000F66FF">
        <w:rPr>
          <w:sz w:val="26"/>
          <w:szCs w:val="26"/>
        </w:rPr>
        <w:t>Name of the Bank</w:t>
      </w:r>
      <w:r w:rsidRPr="000F66FF">
        <w:rPr>
          <w:sz w:val="26"/>
          <w:szCs w:val="26"/>
        </w:rPr>
        <w:tab/>
      </w:r>
      <w:r w:rsidRPr="000F66FF">
        <w:rPr>
          <w:sz w:val="26"/>
          <w:szCs w:val="26"/>
        </w:rPr>
        <w:tab/>
      </w:r>
      <w:r w:rsidRPr="000F66FF">
        <w:rPr>
          <w:sz w:val="26"/>
          <w:szCs w:val="26"/>
        </w:rPr>
        <w:tab/>
      </w:r>
      <w:r w:rsidRPr="000F66FF">
        <w:rPr>
          <w:sz w:val="26"/>
          <w:szCs w:val="26"/>
        </w:rPr>
        <w:tab/>
      </w:r>
    </w:p>
    <w:p w:rsidR="000F322D" w:rsidRPr="000F66FF" w:rsidRDefault="000F322D" w:rsidP="001A0487">
      <w:pPr>
        <w:pStyle w:val="BodyText"/>
        <w:ind w:left="720"/>
        <w:rPr>
          <w:b/>
          <w:sz w:val="26"/>
          <w:szCs w:val="26"/>
        </w:rPr>
      </w:pPr>
    </w:p>
    <w:p w:rsidR="000F322D" w:rsidRPr="000F66FF" w:rsidRDefault="000F322D" w:rsidP="001A0487">
      <w:pPr>
        <w:pStyle w:val="BodyText"/>
        <w:ind w:left="720"/>
        <w:rPr>
          <w:b/>
          <w:sz w:val="26"/>
          <w:szCs w:val="26"/>
        </w:rPr>
      </w:pPr>
    </w:p>
    <w:p w:rsidR="000F322D" w:rsidRPr="000F66FF" w:rsidRDefault="000F322D" w:rsidP="001A0487">
      <w:pPr>
        <w:pStyle w:val="BodyText"/>
        <w:ind w:left="720"/>
        <w:rPr>
          <w:b/>
          <w:sz w:val="26"/>
          <w:szCs w:val="26"/>
        </w:rPr>
      </w:pPr>
    </w:p>
    <w:p w:rsidR="000F322D" w:rsidRPr="000F66FF" w:rsidRDefault="000F322D" w:rsidP="001A0487">
      <w:pPr>
        <w:pStyle w:val="BodyText"/>
        <w:ind w:left="720"/>
        <w:rPr>
          <w:b/>
          <w:sz w:val="26"/>
          <w:szCs w:val="26"/>
        </w:rPr>
      </w:pPr>
    </w:p>
    <w:p w:rsidR="000F322D" w:rsidRPr="000F66FF" w:rsidRDefault="000F322D" w:rsidP="001A0487">
      <w:pPr>
        <w:pStyle w:val="BodyText"/>
        <w:ind w:left="720"/>
        <w:rPr>
          <w:b/>
          <w:sz w:val="26"/>
          <w:szCs w:val="26"/>
        </w:rPr>
      </w:pPr>
    </w:p>
    <w:p w:rsidR="000F322D" w:rsidRPr="000F66FF" w:rsidRDefault="000F322D" w:rsidP="001A0487">
      <w:pPr>
        <w:pStyle w:val="BodyText"/>
        <w:ind w:left="720"/>
        <w:rPr>
          <w:b/>
          <w:sz w:val="26"/>
          <w:szCs w:val="26"/>
        </w:rPr>
      </w:pPr>
    </w:p>
    <w:p w:rsidR="000F322D" w:rsidRPr="000F66FF" w:rsidRDefault="008F602F" w:rsidP="008F602F">
      <w:pPr>
        <w:pStyle w:val="BodyText"/>
        <w:ind w:left="720"/>
        <w:jc w:val="right"/>
        <w:rPr>
          <w:b/>
          <w:sz w:val="26"/>
          <w:szCs w:val="26"/>
        </w:rPr>
      </w:pPr>
      <w:r w:rsidRPr="000F66FF">
        <w:rPr>
          <w:b/>
          <w:sz w:val="26"/>
          <w:szCs w:val="26"/>
        </w:rPr>
        <w:t>Annexure-1</w:t>
      </w:r>
    </w:p>
    <w:p w:rsidR="000F322D" w:rsidRPr="000F66FF" w:rsidRDefault="008F602F" w:rsidP="001A0487">
      <w:pPr>
        <w:pStyle w:val="BodyText"/>
        <w:ind w:left="720"/>
        <w:rPr>
          <w:sz w:val="26"/>
          <w:szCs w:val="26"/>
        </w:rPr>
      </w:pPr>
      <w:r w:rsidRPr="000F66FF">
        <w:rPr>
          <w:sz w:val="26"/>
          <w:szCs w:val="26"/>
        </w:rPr>
        <w:t>List of fields for which data is available with the PMIDC/ULB:</w:t>
      </w:r>
    </w:p>
    <w:tbl>
      <w:tblPr>
        <w:tblStyle w:val="TableGrid"/>
        <w:tblW w:w="5000" w:type="pct"/>
        <w:tblLook w:val="04A0"/>
      </w:tblPr>
      <w:tblGrid>
        <w:gridCol w:w="816"/>
        <w:gridCol w:w="1672"/>
        <w:gridCol w:w="2493"/>
        <w:gridCol w:w="2493"/>
        <w:gridCol w:w="2491"/>
      </w:tblGrid>
      <w:tr w:rsidR="00422F68" w:rsidRPr="000F66FF" w:rsidTr="00430311">
        <w:tc>
          <w:tcPr>
            <w:tcW w:w="409" w:type="pct"/>
          </w:tcPr>
          <w:p w:rsidR="00422F68" w:rsidRPr="000F66FF" w:rsidRDefault="00422F68" w:rsidP="00430311">
            <w:pPr>
              <w:rPr>
                <w:rFonts w:asciiTheme="majorHAnsi" w:hAnsiTheme="majorHAnsi"/>
                <w:b/>
                <w:bCs/>
                <w:sz w:val="22"/>
              </w:rPr>
            </w:pPr>
            <w:proofErr w:type="spellStart"/>
            <w:r w:rsidRPr="000F66FF">
              <w:rPr>
                <w:rFonts w:asciiTheme="majorHAnsi" w:hAnsiTheme="majorHAnsi"/>
                <w:b/>
                <w:bCs/>
                <w:sz w:val="22"/>
              </w:rPr>
              <w:t>S.No</w:t>
            </w:r>
            <w:proofErr w:type="spellEnd"/>
            <w:r w:rsidRPr="000F66FF">
              <w:rPr>
                <w:rFonts w:asciiTheme="majorHAnsi" w:hAnsiTheme="majorHAnsi"/>
                <w:b/>
                <w:bCs/>
                <w:sz w:val="22"/>
              </w:rPr>
              <w:t>.</w:t>
            </w:r>
          </w:p>
        </w:tc>
        <w:tc>
          <w:tcPr>
            <w:tcW w:w="839" w:type="pct"/>
          </w:tcPr>
          <w:p w:rsidR="00422F68" w:rsidRPr="000F66FF" w:rsidRDefault="00422F68" w:rsidP="00430311">
            <w:pPr>
              <w:rPr>
                <w:rFonts w:asciiTheme="majorHAnsi" w:hAnsiTheme="majorHAnsi"/>
                <w:b/>
                <w:bCs/>
                <w:sz w:val="22"/>
              </w:rPr>
            </w:pPr>
            <w:r w:rsidRPr="000F66FF">
              <w:rPr>
                <w:rFonts w:asciiTheme="majorHAnsi" w:hAnsiTheme="majorHAnsi"/>
                <w:b/>
                <w:bCs/>
                <w:sz w:val="22"/>
              </w:rPr>
              <w:t>Layer Name &amp; Description</w:t>
            </w:r>
          </w:p>
        </w:tc>
        <w:tc>
          <w:tcPr>
            <w:tcW w:w="1251" w:type="pct"/>
          </w:tcPr>
          <w:p w:rsidR="00422F68" w:rsidRPr="000F66FF" w:rsidRDefault="00422F68" w:rsidP="00430311">
            <w:pPr>
              <w:rPr>
                <w:rFonts w:asciiTheme="majorHAnsi" w:hAnsiTheme="majorHAnsi"/>
                <w:b/>
                <w:bCs/>
                <w:sz w:val="22"/>
              </w:rPr>
            </w:pPr>
            <w:r w:rsidRPr="000F66FF">
              <w:rPr>
                <w:rFonts w:asciiTheme="majorHAnsi" w:hAnsiTheme="majorHAnsi"/>
                <w:b/>
                <w:bCs/>
                <w:sz w:val="22"/>
              </w:rPr>
              <w:t xml:space="preserve">Department </w:t>
            </w:r>
          </w:p>
        </w:tc>
        <w:tc>
          <w:tcPr>
            <w:tcW w:w="1251" w:type="pct"/>
          </w:tcPr>
          <w:p w:rsidR="00422F68" w:rsidRPr="000F66FF" w:rsidRDefault="00422F68" w:rsidP="00430311">
            <w:pPr>
              <w:rPr>
                <w:rFonts w:asciiTheme="majorHAnsi" w:hAnsiTheme="majorHAnsi"/>
                <w:b/>
                <w:bCs/>
                <w:sz w:val="22"/>
              </w:rPr>
            </w:pPr>
            <w:r w:rsidRPr="000F66FF">
              <w:rPr>
                <w:rFonts w:asciiTheme="majorHAnsi" w:hAnsiTheme="majorHAnsi"/>
                <w:b/>
                <w:bCs/>
                <w:sz w:val="22"/>
              </w:rPr>
              <w:t>Format</w:t>
            </w:r>
          </w:p>
        </w:tc>
        <w:tc>
          <w:tcPr>
            <w:tcW w:w="1250" w:type="pct"/>
          </w:tcPr>
          <w:p w:rsidR="00422F68" w:rsidRPr="000F66FF" w:rsidRDefault="00422F68" w:rsidP="00430311">
            <w:pPr>
              <w:rPr>
                <w:rFonts w:asciiTheme="majorHAnsi" w:hAnsiTheme="majorHAnsi"/>
                <w:b/>
                <w:bCs/>
                <w:sz w:val="22"/>
              </w:rPr>
            </w:pPr>
            <w:r w:rsidRPr="000F66FF">
              <w:rPr>
                <w:rFonts w:asciiTheme="majorHAnsi" w:hAnsiTheme="majorHAnsi"/>
                <w:b/>
                <w:bCs/>
                <w:sz w:val="22"/>
              </w:rPr>
              <w:t>Area of Coverage</w:t>
            </w:r>
          </w:p>
        </w:tc>
      </w:tr>
      <w:tr w:rsidR="00422F68" w:rsidRPr="000F66FF" w:rsidTr="00430311">
        <w:tc>
          <w:tcPr>
            <w:tcW w:w="409" w:type="pct"/>
          </w:tcPr>
          <w:p w:rsidR="00422F68" w:rsidRPr="000F66FF" w:rsidRDefault="00422F68" w:rsidP="003E5ACE">
            <w:pPr>
              <w:pStyle w:val="ListParagraph"/>
              <w:numPr>
                <w:ilvl w:val="0"/>
                <w:numId w:val="27"/>
              </w:numPr>
              <w:spacing w:after="0" w:line="240" w:lineRule="auto"/>
              <w:rPr>
                <w:rFonts w:asciiTheme="majorHAnsi" w:hAnsiTheme="majorHAnsi"/>
                <w:b/>
                <w:bCs/>
              </w:rPr>
            </w:pPr>
          </w:p>
        </w:tc>
        <w:tc>
          <w:tcPr>
            <w:tcW w:w="839" w:type="pct"/>
          </w:tcPr>
          <w:p w:rsidR="00422F68" w:rsidRPr="000F66FF" w:rsidRDefault="00422F68" w:rsidP="00430311">
            <w:pPr>
              <w:rPr>
                <w:rFonts w:asciiTheme="majorHAnsi" w:hAnsiTheme="majorHAnsi"/>
                <w:bCs/>
                <w:sz w:val="22"/>
              </w:rPr>
            </w:pPr>
            <w:r w:rsidRPr="000F66FF">
              <w:rPr>
                <w:rFonts w:asciiTheme="majorHAnsi" w:hAnsiTheme="majorHAnsi"/>
                <w:bCs/>
                <w:sz w:val="22"/>
              </w:rPr>
              <w:t xml:space="preserve">Road Network </w:t>
            </w:r>
          </w:p>
        </w:tc>
        <w:tc>
          <w:tcPr>
            <w:tcW w:w="1251" w:type="pct"/>
          </w:tcPr>
          <w:p w:rsidR="00422F68" w:rsidRPr="000F66FF" w:rsidRDefault="00422F68" w:rsidP="00430311">
            <w:pPr>
              <w:rPr>
                <w:rFonts w:asciiTheme="majorHAnsi" w:hAnsiTheme="majorHAnsi"/>
                <w:bCs/>
                <w:sz w:val="22"/>
              </w:rPr>
            </w:pPr>
            <w:r w:rsidRPr="000F66FF">
              <w:rPr>
                <w:rFonts w:asciiTheme="majorHAnsi" w:hAnsiTheme="majorHAnsi"/>
                <w:bCs/>
                <w:sz w:val="22"/>
              </w:rPr>
              <w:t xml:space="preserve">To be sourced from PR&amp;BDB. Available in form of </w:t>
            </w:r>
            <w:proofErr w:type="spellStart"/>
            <w:r w:rsidRPr="000F66FF">
              <w:rPr>
                <w:rFonts w:asciiTheme="majorHAnsi" w:hAnsiTheme="majorHAnsi"/>
                <w:bCs/>
                <w:sz w:val="22"/>
              </w:rPr>
              <w:t>shapefiles</w:t>
            </w:r>
            <w:proofErr w:type="spellEnd"/>
            <w:r w:rsidRPr="000F66FF">
              <w:rPr>
                <w:rFonts w:asciiTheme="majorHAnsi" w:hAnsiTheme="majorHAnsi"/>
                <w:bCs/>
                <w:sz w:val="22"/>
              </w:rPr>
              <w:t xml:space="preserve">. Data is maintained and updated by the department. </w:t>
            </w:r>
          </w:p>
        </w:tc>
        <w:tc>
          <w:tcPr>
            <w:tcW w:w="1251" w:type="pct"/>
          </w:tcPr>
          <w:p w:rsidR="00422F68" w:rsidRPr="000F66FF" w:rsidRDefault="00422F68" w:rsidP="00430311">
            <w:pPr>
              <w:rPr>
                <w:rFonts w:asciiTheme="majorHAnsi" w:hAnsiTheme="majorHAnsi"/>
                <w:bCs/>
                <w:sz w:val="22"/>
              </w:rPr>
            </w:pPr>
            <w:r w:rsidRPr="000F66FF">
              <w:rPr>
                <w:rFonts w:asciiTheme="majorHAnsi" w:hAnsiTheme="majorHAnsi"/>
                <w:bCs/>
                <w:sz w:val="22"/>
              </w:rPr>
              <w:t>GIS Database</w:t>
            </w:r>
          </w:p>
        </w:tc>
        <w:tc>
          <w:tcPr>
            <w:tcW w:w="1250" w:type="pct"/>
          </w:tcPr>
          <w:p w:rsidR="00422F68" w:rsidRPr="000F66FF" w:rsidRDefault="00422F68" w:rsidP="00430311">
            <w:pPr>
              <w:rPr>
                <w:rFonts w:asciiTheme="majorHAnsi" w:hAnsiTheme="majorHAnsi"/>
                <w:bCs/>
                <w:sz w:val="22"/>
              </w:rPr>
            </w:pPr>
            <w:r w:rsidRPr="000F66FF">
              <w:rPr>
                <w:rFonts w:asciiTheme="majorHAnsi" w:hAnsiTheme="majorHAnsi"/>
                <w:bCs/>
                <w:sz w:val="22"/>
              </w:rPr>
              <w:t xml:space="preserve">Data available till LPA boundaries </w:t>
            </w:r>
          </w:p>
        </w:tc>
      </w:tr>
      <w:tr w:rsidR="00422F68" w:rsidRPr="000F66FF" w:rsidTr="00430311">
        <w:tc>
          <w:tcPr>
            <w:tcW w:w="409" w:type="pct"/>
          </w:tcPr>
          <w:p w:rsidR="00422F68" w:rsidRPr="000F66FF" w:rsidRDefault="00422F68" w:rsidP="003E5ACE">
            <w:pPr>
              <w:pStyle w:val="ListParagraph"/>
              <w:numPr>
                <w:ilvl w:val="0"/>
                <w:numId w:val="27"/>
              </w:numPr>
              <w:spacing w:after="0" w:line="240" w:lineRule="auto"/>
              <w:rPr>
                <w:rFonts w:asciiTheme="majorHAnsi" w:hAnsiTheme="majorHAnsi"/>
                <w:b/>
                <w:bCs/>
              </w:rPr>
            </w:pPr>
          </w:p>
        </w:tc>
        <w:tc>
          <w:tcPr>
            <w:tcW w:w="839" w:type="pct"/>
          </w:tcPr>
          <w:p w:rsidR="00422F68" w:rsidRPr="000F66FF" w:rsidRDefault="00422F68" w:rsidP="00430311">
            <w:pPr>
              <w:rPr>
                <w:rFonts w:asciiTheme="majorHAnsi" w:hAnsiTheme="majorHAnsi"/>
                <w:bCs/>
                <w:sz w:val="22"/>
              </w:rPr>
            </w:pPr>
            <w:r w:rsidRPr="000F66FF">
              <w:rPr>
                <w:rFonts w:asciiTheme="majorHAnsi" w:hAnsiTheme="majorHAnsi"/>
                <w:bCs/>
                <w:sz w:val="22"/>
              </w:rPr>
              <w:t>Water &amp; Sewerage network</w:t>
            </w:r>
          </w:p>
        </w:tc>
        <w:tc>
          <w:tcPr>
            <w:tcW w:w="1251" w:type="pct"/>
          </w:tcPr>
          <w:p w:rsidR="00422F68" w:rsidRPr="000F66FF" w:rsidRDefault="00A2748D" w:rsidP="00A2748D">
            <w:pPr>
              <w:rPr>
                <w:rFonts w:asciiTheme="majorHAnsi" w:hAnsiTheme="majorHAnsi"/>
                <w:bCs/>
                <w:sz w:val="22"/>
              </w:rPr>
            </w:pPr>
            <w:proofErr w:type="gramStart"/>
            <w:r w:rsidRPr="000F66FF">
              <w:rPr>
                <w:rFonts w:asciiTheme="majorHAnsi" w:hAnsiTheme="majorHAnsi"/>
                <w:bCs/>
                <w:sz w:val="22"/>
              </w:rPr>
              <w:t xml:space="preserve">AutoCAD files with the </w:t>
            </w:r>
            <w:r w:rsidR="00422F68" w:rsidRPr="000F66FF">
              <w:rPr>
                <w:rFonts w:asciiTheme="majorHAnsi" w:hAnsiTheme="majorHAnsi"/>
                <w:bCs/>
                <w:sz w:val="22"/>
              </w:rPr>
              <w:t>pipeline network is</w:t>
            </w:r>
            <w:proofErr w:type="gramEnd"/>
            <w:r w:rsidR="00422F68" w:rsidRPr="000F66FF">
              <w:rPr>
                <w:rFonts w:asciiTheme="majorHAnsi" w:hAnsiTheme="majorHAnsi"/>
                <w:bCs/>
                <w:sz w:val="22"/>
              </w:rPr>
              <w:t xml:space="preserve"> available for all the cities with the department. </w:t>
            </w:r>
          </w:p>
        </w:tc>
        <w:tc>
          <w:tcPr>
            <w:tcW w:w="1251" w:type="pct"/>
          </w:tcPr>
          <w:p w:rsidR="00422F68" w:rsidRPr="000F66FF" w:rsidRDefault="00422F68" w:rsidP="00430311">
            <w:pPr>
              <w:rPr>
                <w:rFonts w:asciiTheme="majorHAnsi" w:hAnsiTheme="majorHAnsi"/>
                <w:bCs/>
                <w:sz w:val="22"/>
              </w:rPr>
            </w:pPr>
            <w:r w:rsidRPr="000F66FF">
              <w:rPr>
                <w:rFonts w:asciiTheme="majorHAnsi" w:hAnsiTheme="majorHAnsi"/>
                <w:bCs/>
                <w:sz w:val="22"/>
              </w:rPr>
              <w:t>AutoCAD</w:t>
            </w:r>
          </w:p>
        </w:tc>
        <w:tc>
          <w:tcPr>
            <w:tcW w:w="1250" w:type="pct"/>
          </w:tcPr>
          <w:p w:rsidR="00422F68" w:rsidRPr="000F66FF" w:rsidRDefault="00422F68" w:rsidP="00430311">
            <w:pPr>
              <w:rPr>
                <w:rFonts w:asciiTheme="majorHAnsi" w:hAnsiTheme="majorHAnsi"/>
                <w:bCs/>
                <w:sz w:val="22"/>
              </w:rPr>
            </w:pPr>
            <w:r w:rsidRPr="000F66FF">
              <w:rPr>
                <w:rFonts w:asciiTheme="majorHAnsi" w:hAnsiTheme="majorHAnsi"/>
                <w:bCs/>
                <w:sz w:val="22"/>
              </w:rPr>
              <w:t>Data available till MC boundaries</w:t>
            </w:r>
          </w:p>
        </w:tc>
      </w:tr>
      <w:tr w:rsidR="00422F68" w:rsidRPr="000F66FF" w:rsidTr="00430311">
        <w:tc>
          <w:tcPr>
            <w:tcW w:w="409" w:type="pct"/>
          </w:tcPr>
          <w:p w:rsidR="00422F68" w:rsidRPr="000F66FF" w:rsidRDefault="00422F68" w:rsidP="003E5ACE">
            <w:pPr>
              <w:pStyle w:val="ListParagraph"/>
              <w:numPr>
                <w:ilvl w:val="0"/>
                <w:numId w:val="27"/>
              </w:numPr>
              <w:spacing w:after="0" w:line="240" w:lineRule="auto"/>
              <w:rPr>
                <w:rFonts w:asciiTheme="majorHAnsi" w:hAnsiTheme="majorHAnsi"/>
                <w:b/>
                <w:bCs/>
              </w:rPr>
            </w:pPr>
          </w:p>
        </w:tc>
        <w:tc>
          <w:tcPr>
            <w:tcW w:w="839" w:type="pct"/>
          </w:tcPr>
          <w:p w:rsidR="00422F68" w:rsidRPr="000F66FF" w:rsidRDefault="00422F68" w:rsidP="00430311">
            <w:pPr>
              <w:rPr>
                <w:rFonts w:asciiTheme="majorHAnsi" w:hAnsiTheme="majorHAnsi"/>
                <w:bCs/>
                <w:sz w:val="22"/>
              </w:rPr>
            </w:pPr>
            <w:r w:rsidRPr="000F66FF">
              <w:rPr>
                <w:rFonts w:asciiTheme="majorHAnsi" w:hAnsiTheme="majorHAnsi"/>
                <w:bCs/>
                <w:sz w:val="22"/>
              </w:rPr>
              <w:t>Electricity Network</w:t>
            </w:r>
          </w:p>
        </w:tc>
        <w:tc>
          <w:tcPr>
            <w:tcW w:w="1251" w:type="pct"/>
          </w:tcPr>
          <w:p w:rsidR="00422F68" w:rsidRPr="000F66FF" w:rsidRDefault="00422F68" w:rsidP="00430311">
            <w:pPr>
              <w:rPr>
                <w:rFonts w:asciiTheme="majorHAnsi" w:hAnsiTheme="majorHAnsi"/>
                <w:bCs/>
                <w:sz w:val="22"/>
              </w:rPr>
            </w:pPr>
            <w:r w:rsidRPr="000F66FF">
              <w:rPr>
                <w:rFonts w:asciiTheme="majorHAnsi" w:hAnsiTheme="majorHAnsi"/>
                <w:bCs/>
                <w:sz w:val="22"/>
              </w:rPr>
              <w:t>All assets of PSPCL &amp; PSPTCL are available in GIS enabled format.</w:t>
            </w:r>
          </w:p>
        </w:tc>
        <w:tc>
          <w:tcPr>
            <w:tcW w:w="1251" w:type="pct"/>
          </w:tcPr>
          <w:p w:rsidR="00422F68" w:rsidRPr="000F66FF" w:rsidRDefault="00422F68" w:rsidP="00430311">
            <w:pPr>
              <w:rPr>
                <w:rFonts w:asciiTheme="majorHAnsi" w:hAnsiTheme="majorHAnsi"/>
                <w:bCs/>
                <w:sz w:val="22"/>
              </w:rPr>
            </w:pPr>
            <w:r w:rsidRPr="000F66FF">
              <w:rPr>
                <w:rFonts w:asciiTheme="majorHAnsi" w:hAnsiTheme="majorHAnsi"/>
                <w:bCs/>
                <w:sz w:val="22"/>
              </w:rPr>
              <w:t>GIS Database (</w:t>
            </w:r>
            <w:proofErr w:type="spellStart"/>
            <w:r w:rsidRPr="000F66FF">
              <w:rPr>
                <w:rFonts w:asciiTheme="majorHAnsi" w:hAnsiTheme="majorHAnsi"/>
                <w:bCs/>
                <w:sz w:val="22"/>
              </w:rPr>
              <w:t>ArcGIS</w:t>
            </w:r>
            <w:proofErr w:type="spellEnd"/>
            <w:r w:rsidRPr="000F66FF">
              <w:rPr>
                <w:rFonts w:asciiTheme="majorHAnsi" w:hAnsiTheme="majorHAnsi"/>
                <w:bCs/>
                <w:sz w:val="22"/>
              </w:rPr>
              <w:t>)</w:t>
            </w:r>
          </w:p>
        </w:tc>
        <w:tc>
          <w:tcPr>
            <w:tcW w:w="1250" w:type="pct"/>
          </w:tcPr>
          <w:p w:rsidR="00422F68" w:rsidRPr="000F66FF" w:rsidRDefault="00422F68" w:rsidP="00430311">
            <w:pPr>
              <w:rPr>
                <w:rFonts w:asciiTheme="majorHAnsi" w:hAnsiTheme="majorHAnsi"/>
                <w:bCs/>
                <w:sz w:val="22"/>
              </w:rPr>
            </w:pPr>
            <w:r w:rsidRPr="000F66FF">
              <w:rPr>
                <w:rFonts w:asciiTheme="majorHAnsi" w:hAnsiTheme="majorHAnsi"/>
                <w:bCs/>
                <w:sz w:val="22"/>
              </w:rPr>
              <w:t>Data available till LPA boundaries</w:t>
            </w:r>
          </w:p>
        </w:tc>
      </w:tr>
      <w:tr w:rsidR="00422F68" w:rsidRPr="000F66FF" w:rsidTr="00430311">
        <w:tc>
          <w:tcPr>
            <w:tcW w:w="409" w:type="pct"/>
          </w:tcPr>
          <w:p w:rsidR="00422F68" w:rsidRPr="000F66FF" w:rsidRDefault="00422F68" w:rsidP="003E5ACE">
            <w:pPr>
              <w:pStyle w:val="ListParagraph"/>
              <w:numPr>
                <w:ilvl w:val="0"/>
                <w:numId w:val="27"/>
              </w:numPr>
              <w:spacing w:after="0" w:line="240" w:lineRule="auto"/>
              <w:rPr>
                <w:rFonts w:asciiTheme="majorHAnsi" w:hAnsiTheme="majorHAnsi"/>
                <w:b/>
                <w:bCs/>
              </w:rPr>
            </w:pPr>
          </w:p>
        </w:tc>
        <w:tc>
          <w:tcPr>
            <w:tcW w:w="839" w:type="pct"/>
          </w:tcPr>
          <w:p w:rsidR="00422F68" w:rsidRPr="000F66FF" w:rsidRDefault="00422F68" w:rsidP="00430311">
            <w:pPr>
              <w:rPr>
                <w:rFonts w:asciiTheme="majorHAnsi" w:hAnsiTheme="majorHAnsi"/>
                <w:bCs/>
                <w:sz w:val="22"/>
              </w:rPr>
            </w:pPr>
            <w:r w:rsidRPr="000F66FF">
              <w:rPr>
                <w:rFonts w:asciiTheme="majorHAnsi" w:hAnsiTheme="majorHAnsi"/>
                <w:bCs/>
                <w:sz w:val="22"/>
              </w:rPr>
              <w:t>Building Footprints</w:t>
            </w:r>
          </w:p>
        </w:tc>
        <w:tc>
          <w:tcPr>
            <w:tcW w:w="1251" w:type="pct"/>
          </w:tcPr>
          <w:p w:rsidR="00422F68" w:rsidRPr="000F66FF" w:rsidRDefault="00422F68" w:rsidP="005214CD">
            <w:pPr>
              <w:rPr>
                <w:rFonts w:asciiTheme="majorHAnsi" w:hAnsiTheme="majorHAnsi"/>
                <w:bCs/>
                <w:sz w:val="22"/>
              </w:rPr>
            </w:pPr>
            <w:r w:rsidRPr="000F66FF">
              <w:rPr>
                <w:rFonts w:asciiTheme="majorHAnsi" w:hAnsiTheme="majorHAnsi"/>
                <w:bCs/>
                <w:sz w:val="22"/>
              </w:rPr>
              <w:t xml:space="preserve">Available for </w:t>
            </w:r>
            <w:r w:rsidR="005214CD" w:rsidRPr="000F66FF">
              <w:rPr>
                <w:rFonts w:asciiTheme="majorHAnsi" w:hAnsiTheme="majorHAnsi"/>
                <w:bCs/>
                <w:sz w:val="22"/>
              </w:rPr>
              <w:t xml:space="preserve">Amritsar, </w:t>
            </w:r>
            <w:proofErr w:type="spellStart"/>
            <w:r w:rsidR="005214CD" w:rsidRPr="000F66FF">
              <w:rPr>
                <w:rFonts w:asciiTheme="majorHAnsi" w:hAnsiTheme="majorHAnsi"/>
                <w:bCs/>
                <w:sz w:val="22"/>
              </w:rPr>
              <w:t>Batala</w:t>
            </w:r>
            <w:proofErr w:type="spellEnd"/>
            <w:r w:rsidR="005214CD" w:rsidRPr="000F66FF">
              <w:rPr>
                <w:rFonts w:asciiTheme="majorHAnsi" w:hAnsiTheme="majorHAnsi"/>
                <w:bCs/>
                <w:sz w:val="22"/>
              </w:rPr>
              <w:t xml:space="preserve"> and </w:t>
            </w:r>
            <w:proofErr w:type="spellStart"/>
            <w:r w:rsidR="005214CD" w:rsidRPr="000F66FF">
              <w:rPr>
                <w:rFonts w:asciiTheme="majorHAnsi" w:hAnsiTheme="majorHAnsi"/>
                <w:bCs/>
                <w:sz w:val="22"/>
              </w:rPr>
              <w:t>Moga</w:t>
            </w:r>
            <w:proofErr w:type="spellEnd"/>
            <w:r w:rsidR="005214CD" w:rsidRPr="000F66FF">
              <w:rPr>
                <w:rFonts w:asciiTheme="majorHAnsi" w:hAnsiTheme="majorHAnsi"/>
                <w:bCs/>
                <w:sz w:val="22"/>
              </w:rPr>
              <w:t xml:space="preserve"> </w:t>
            </w:r>
            <w:r w:rsidRPr="000F66FF">
              <w:rPr>
                <w:rFonts w:asciiTheme="majorHAnsi" w:hAnsiTheme="majorHAnsi"/>
                <w:bCs/>
                <w:sz w:val="22"/>
              </w:rPr>
              <w:t>on GIS platform.</w:t>
            </w:r>
          </w:p>
        </w:tc>
        <w:tc>
          <w:tcPr>
            <w:tcW w:w="1251" w:type="pct"/>
          </w:tcPr>
          <w:p w:rsidR="00422F68" w:rsidRPr="000F66FF" w:rsidRDefault="00422F68" w:rsidP="00430311">
            <w:pPr>
              <w:rPr>
                <w:rFonts w:asciiTheme="majorHAnsi" w:hAnsiTheme="majorHAnsi"/>
                <w:bCs/>
                <w:sz w:val="22"/>
              </w:rPr>
            </w:pPr>
            <w:r w:rsidRPr="000F66FF">
              <w:rPr>
                <w:rFonts w:asciiTheme="majorHAnsi" w:hAnsiTheme="majorHAnsi"/>
                <w:bCs/>
                <w:sz w:val="22"/>
              </w:rPr>
              <w:t>GIS Database</w:t>
            </w:r>
          </w:p>
        </w:tc>
        <w:tc>
          <w:tcPr>
            <w:tcW w:w="1250" w:type="pct"/>
          </w:tcPr>
          <w:p w:rsidR="00422F68" w:rsidRPr="000F66FF" w:rsidRDefault="00422F68" w:rsidP="00430311">
            <w:pPr>
              <w:rPr>
                <w:rFonts w:asciiTheme="majorHAnsi" w:hAnsiTheme="majorHAnsi"/>
                <w:bCs/>
                <w:sz w:val="22"/>
              </w:rPr>
            </w:pPr>
            <w:r w:rsidRPr="000F66FF">
              <w:rPr>
                <w:rFonts w:asciiTheme="majorHAnsi" w:hAnsiTheme="majorHAnsi"/>
                <w:bCs/>
                <w:sz w:val="22"/>
              </w:rPr>
              <w:t>Data available till MC boundaries</w:t>
            </w:r>
          </w:p>
        </w:tc>
      </w:tr>
      <w:tr w:rsidR="00422F68" w:rsidRPr="000F66FF" w:rsidTr="00430311">
        <w:tc>
          <w:tcPr>
            <w:tcW w:w="409" w:type="pct"/>
          </w:tcPr>
          <w:p w:rsidR="00422F68" w:rsidRPr="000F66FF" w:rsidRDefault="00422F68" w:rsidP="003E5ACE">
            <w:pPr>
              <w:pStyle w:val="ListParagraph"/>
              <w:numPr>
                <w:ilvl w:val="0"/>
                <w:numId w:val="27"/>
              </w:numPr>
              <w:spacing w:after="0" w:line="240" w:lineRule="auto"/>
              <w:rPr>
                <w:rFonts w:asciiTheme="majorHAnsi" w:hAnsiTheme="majorHAnsi"/>
                <w:b/>
                <w:bCs/>
              </w:rPr>
            </w:pPr>
          </w:p>
        </w:tc>
        <w:tc>
          <w:tcPr>
            <w:tcW w:w="839" w:type="pct"/>
          </w:tcPr>
          <w:p w:rsidR="00422F68" w:rsidRPr="000F66FF" w:rsidRDefault="00422F68" w:rsidP="00430311">
            <w:pPr>
              <w:rPr>
                <w:rFonts w:asciiTheme="majorHAnsi" w:hAnsiTheme="majorHAnsi"/>
                <w:bCs/>
                <w:sz w:val="22"/>
              </w:rPr>
            </w:pPr>
            <w:r w:rsidRPr="000F66FF">
              <w:rPr>
                <w:rFonts w:asciiTheme="majorHAnsi" w:hAnsiTheme="majorHAnsi"/>
                <w:bCs/>
                <w:sz w:val="22"/>
              </w:rPr>
              <w:t>Cadastral Layer</w:t>
            </w:r>
          </w:p>
        </w:tc>
        <w:tc>
          <w:tcPr>
            <w:tcW w:w="1251" w:type="pct"/>
          </w:tcPr>
          <w:p w:rsidR="00422F68" w:rsidRPr="000F66FF" w:rsidRDefault="00422F68" w:rsidP="000A3C38">
            <w:pPr>
              <w:rPr>
                <w:rFonts w:asciiTheme="majorHAnsi" w:hAnsiTheme="majorHAnsi"/>
                <w:bCs/>
                <w:sz w:val="22"/>
              </w:rPr>
            </w:pPr>
            <w:r w:rsidRPr="000F66FF">
              <w:rPr>
                <w:rFonts w:asciiTheme="majorHAnsi" w:hAnsiTheme="majorHAnsi"/>
                <w:bCs/>
                <w:sz w:val="22"/>
              </w:rPr>
              <w:t>Has been</w:t>
            </w:r>
            <w:r w:rsidR="000A3C38" w:rsidRPr="000F66FF">
              <w:rPr>
                <w:rFonts w:asciiTheme="majorHAnsi" w:hAnsiTheme="majorHAnsi"/>
                <w:bCs/>
                <w:sz w:val="22"/>
              </w:rPr>
              <w:t xml:space="preserve"> collected for all the cities, i</w:t>
            </w:r>
            <w:r w:rsidRPr="000F66FF">
              <w:rPr>
                <w:rFonts w:asciiTheme="majorHAnsi" w:hAnsiTheme="majorHAnsi"/>
                <w:bCs/>
                <w:sz w:val="22"/>
              </w:rPr>
              <w:t xml:space="preserve">s available as </w:t>
            </w:r>
            <w:proofErr w:type="spellStart"/>
            <w:r w:rsidRPr="000F66FF">
              <w:rPr>
                <w:rFonts w:asciiTheme="majorHAnsi" w:hAnsiTheme="majorHAnsi"/>
                <w:bCs/>
                <w:sz w:val="22"/>
              </w:rPr>
              <w:t>georeferenced</w:t>
            </w:r>
            <w:proofErr w:type="spellEnd"/>
            <w:r w:rsidRPr="000F66FF">
              <w:rPr>
                <w:rFonts w:asciiTheme="majorHAnsi" w:hAnsiTheme="majorHAnsi"/>
                <w:bCs/>
                <w:sz w:val="22"/>
              </w:rPr>
              <w:t xml:space="preserve"> shape files. Details given in </w:t>
            </w:r>
            <w:r w:rsidRPr="000F66FF">
              <w:rPr>
                <w:rFonts w:asciiTheme="majorHAnsi" w:hAnsiTheme="majorHAnsi"/>
                <w:b/>
                <w:bCs/>
                <w:sz w:val="22"/>
              </w:rPr>
              <w:t>Annexure</w:t>
            </w:r>
            <w:r w:rsidR="000A3C38" w:rsidRPr="000F66FF">
              <w:rPr>
                <w:rFonts w:asciiTheme="majorHAnsi" w:hAnsiTheme="majorHAnsi"/>
                <w:b/>
                <w:bCs/>
                <w:sz w:val="22"/>
              </w:rPr>
              <w:t>-1A</w:t>
            </w:r>
          </w:p>
        </w:tc>
        <w:tc>
          <w:tcPr>
            <w:tcW w:w="1251" w:type="pct"/>
          </w:tcPr>
          <w:p w:rsidR="00422F68" w:rsidRPr="000F66FF" w:rsidRDefault="00422F68" w:rsidP="00430311">
            <w:pPr>
              <w:rPr>
                <w:rFonts w:asciiTheme="majorHAnsi" w:hAnsiTheme="majorHAnsi"/>
                <w:bCs/>
                <w:sz w:val="22"/>
              </w:rPr>
            </w:pPr>
            <w:r w:rsidRPr="000F66FF">
              <w:rPr>
                <w:rFonts w:asciiTheme="majorHAnsi" w:hAnsiTheme="majorHAnsi"/>
                <w:bCs/>
                <w:sz w:val="22"/>
              </w:rPr>
              <w:t>Hardcopy Sheets &amp; GIS Database</w:t>
            </w:r>
          </w:p>
        </w:tc>
        <w:tc>
          <w:tcPr>
            <w:tcW w:w="1250" w:type="pct"/>
          </w:tcPr>
          <w:p w:rsidR="00422F68" w:rsidRPr="000F66FF" w:rsidRDefault="00422F68" w:rsidP="00430311">
            <w:pPr>
              <w:rPr>
                <w:rFonts w:asciiTheme="majorHAnsi" w:hAnsiTheme="majorHAnsi"/>
                <w:bCs/>
                <w:sz w:val="22"/>
              </w:rPr>
            </w:pPr>
            <w:r w:rsidRPr="000F66FF">
              <w:rPr>
                <w:rFonts w:asciiTheme="majorHAnsi" w:hAnsiTheme="majorHAnsi"/>
                <w:bCs/>
                <w:sz w:val="22"/>
              </w:rPr>
              <w:t>Data available till LPA boundaries</w:t>
            </w:r>
          </w:p>
        </w:tc>
      </w:tr>
      <w:tr w:rsidR="00422F68" w:rsidRPr="000F66FF" w:rsidTr="00430311">
        <w:tc>
          <w:tcPr>
            <w:tcW w:w="409" w:type="pct"/>
          </w:tcPr>
          <w:p w:rsidR="00422F68" w:rsidRPr="000F66FF" w:rsidRDefault="00422F68" w:rsidP="003E5ACE">
            <w:pPr>
              <w:pStyle w:val="ListParagraph"/>
              <w:numPr>
                <w:ilvl w:val="0"/>
                <w:numId w:val="27"/>
              </w:numPr>
              <w:spacing w:after="0" w:line="240" w:lineRule="auto"/>
              <w:rPr>
                <w:rFonts w:asciiTheme="majorHAnsi" w:hAnsiTheme="majorHAnsi"/>
                <w:b/>
                <w:bCs/>
              </w:rPr>
            </w:pPr>
          </w:p>
        </w:tc>
        <w:tc>
          <w:tcPr>
            <w:tcW w:w="839" w:type="pct"/>
          </w:tcPr>
          <w:p w:rsidR="00422F68" w:rsidRPr="000F66FF" w:rsidRDefault="00422F68" w:rsidP="00430311">
            <w:pPr>
              <w:rPr>
                <w:rFonts w:asciiTheme="majorHAnsi" w:hAnsiTheme="majorHAnsi"/>
                <w:bCs/>
                <w:sz w:val="22"/>
              </w:rPr>
            </w:pPr>
            <w:r w:rsidRPr="000F66FF">
              <w:rPr>
                <w:rFonts w:asciiTheme="majorHAnsi" w:hAnsiTheme="majorHAnsi"/>
                <w:bCs/>
                <w:sz w:val="22"/>
              </w:rPr>
              <w:t>Railway Network</w:t>
            </w:r>
          </w:p>
        </w:tc>
        <w:tc>
          <w:tcPr>
            <w:tcW w:w="1251" w:type="pct"/>
          </w:tcPr>
          <w:p w:rsidR="00422F68" w:rsidRPr="000F66FF" w:rsidRDefault="00422F68" w:rsidP="00430311">
            <w:pPr>
              <w:rPr>
                <w:rFonts w:asciiTheme="majorHAnsi" w:hAnsiTheme="majorHAnsi"/>
                <w:bCs/>
                <w:sz w:val="22"/>
              </w:rPr>
            </w:pPr>
            <w:r w:rsidRPr="000F66FF">
              <w:rPr>
                <w:rFonts w:asciiTheme="majorHAnsi" w:hAnsiTheme="majorHAnsi"/>
                <w:bCs/>
                <w:sz w:val="22"/>
              </w:rPr>
              <w:t xml:space="preserve">To be shared by PR&amp;BD in </w:t>
            </w:r>
            <w:proofErr w:type="spellStart"/>
            <w:r w:rsidRPr="000F66FF">
              <w:rPr>
                <w:rFonts w:asciiTheme="majorHAnsi" w:hAnsiTheme="majorHAnsi"/>
                <w:bCs/>
                <w:sz w:val="22"/>
              </w:rPr>
              <w:t>shapefile</w:t>
            </w:r>
            <w:proofErr w:type="spellEnd"/>
            <w:r w:rsidRPr="000F66FF">
              <w:rPr>
                <w:rFonts w:asciiTheme="majorHAnsi" w:hAnsiTheme="majorHAnsi"/>
                <w:bCs/>
                <w:sz w:val="22"/>
              </w:rPr>
              <w:t xml:space="preserve"> format.</w:t>
            </w:r>
          </w:p>
        </w:tc>
        <w:tc>
          <w:tcPr>
            <w:tcW w:w="1251" w:type="pct"/>
          </w:tcPr>
          <w:p w:rsidR="00422F68" w:rsidRPr="000F66FF" w:rsidRDefault="00422F68" w:rsidP="00430311">
            <w:pPr>
              <w:rPr>
                <w:rFonts w:asciiTheme="majorHAnsi" w:hAnsiTheme="majorHAnsi"/>
                <w:bCs/>
                <w:sz w:val="22"/>
              </w:rPr>
            </w:pPr>
            <w:r w:rsidRPr="000F66FF">
              <w:rPr>
                <w:rFonts w:asciiTheme="majorHAnsi" w:hAnsiTheme="majorHAnsi"/>
                <w:bCs/>
                <w:sz w:val="22"/>
              </w:rPr>
              <w:t>GIS Database</w:t>
            </w:r>
          </w:p>
        </w:tc>
        <w:tc>
          <w:tcPr>
            <w:tcW w:w="1250" w:type="pct"/>
          </w:tcPr>
          <w:p w:rsidR="00422F68" w:rsidRPr="000F66FF" w:rsidRDefault="00422F68" w:rsidP="00430311">
            <w:pPr>
              <w:rPr>
                <w:rFonts w:asciiTheme="majorHAnsi" w:hAnsiTheme="majorHAnsi"/>
                <w:bCs/>
                <w:sz w:val="22"/>
              </w:rPr>
            </w:pPr>
            <w:r w:rsidRPr="000F66FF">
              <w:rPr>
                <w:rFonts w:asciiTheme="majorHAnsi" w:hAnsiTheme="majorHAnsi"/>
                <w:bCs/>
                <w:sz w:val="22"/>
              </w:rPr>
              <w:t xml:space="preserve">Data available till LPA boundaries </w:t>
            </w:r>
          </w:p>
        </w:tc>
      </w:tr>
      <w:tr w:rsidR="00422F68" w:rsidRPr="000F66FF" w:rsidTr="00430311">
        <w:tc>
          <w:tcPr>
            <w:tcW w:w="409" w:type="pct"/>
          </w:tcPr>
          <w:p w:rsidR="00422F68" w:rsidRPr="000F66FF" w:rsidRDefault="00422F68" w:rsidP="003E5ACE">
            <w:pPr>
              <w:pStyle w:val="ListParagraph"/>
              <w:numPr>
                <w:ilvl w:val="0"/>
                <w:numId w:val="27"/>
              </w:numPr>
              <w:spacing w:after="0" w:line="240" w:lineRule="auto"/>
              <w:rPr>
                <w:rFonts w:asciiTheme="majorHAnsi" w:hAnsiTheme="majorHAnsi"/>
                <w:b/>
                <w:bCs/>
              </w:rPr>
            </w:pPr>
          </w:p>
        </w:tc>
        <w:tc>
          <w:tcPr>
            <w:tcW w:w="839" w:type="pct"/>
          </w:tcPr>
          <w:p w:rsidR="00422F68" w:rsidRPr="000F66FF" w:rsidRDefault="00422F68" w:rsidP="00430311">
            <w:pPr>
              <w:rPr>
                <w:rFonts w:asciiTheme="majorHAnsi" w:hAnsiTheme="majorHAnsi"/>
                <w:bCs/>
                <w:sz w:val="22"/>
              </w:rPr>
            </w:pPr>
            <w:r w:rsidRPr="000F66FF">
              <w:rPr>
                <w:rFonts w:asciiTheme="majorHAnsi" w:hAnsiTheme="majorHAnsi"/>
                <w:bCs/>
                <w:sz w:val="22"/>
              </w:rPr>
              <w:t xml:space="preserve">Elevation Model/  Contours </w:t>
            </w:r>
          </w:p>
        </w:tc>
        <w:tc>
          <w:tcPr>
            <w:tcW w:w="1251" w:type="pct"/>
          </w:tcPr>
          <w:p w:rsidR="00422F68" w:rsidRPr="000F66FF" w:rsidRDefault="00422F68" w:rsidP="00430311">
            <w:pPr>
              <w:rPr>
                <w:rFonts w:asciiTheme="majorHAnsi" w:hAnsiTheme="majorHAnsi"/>
                <w:bCs/>
                <w:sz w:val="22"/>
              </w:rPr>
            </w:pPr>
            <w:r w:rsidRPr="000F66FF">
              <w:rPr>
                <w:rFonts w:asciiTheme="majorHAnsi" w:hAnsiTheme="majorHAnsi"/>
                <w:bCs/>
                <w:sz w:val="22"/>
              </w:rPr>
              <w:t>Publicly available as 30 meter resolution SRTM data.</w:t>
            </w:r>
          </w:p>
        </w:tc>
        <w:tc>
          <w:tcPr>
            <w:tcW w:w="1251" w:type="pct"/>
          </w:tcPr>
          <w:p w:rsidR="00422F68" w:rsidRPr="000F66FF" w:rsidRDefault="00422F68" w:rsidP="00430311">
            <w:pPr>
              <w:rPr>
                <w:rFonts w:asciiTheme="majorHAnsi" w:hAnsiTheme="majorHAnsi"/>
                <w:bCs/>
                <w:sz w:val="22"/>
              </w:rPr>
            </w:pPr>
            <w:r w:rsidRPr="000F66FF">
              <w:rPr>
                <w:rFonts w:asciiTheme="majorHAnsi" w:hAnsiTheme="majorHAnsi"/>
                <w:bCs/>
                <w:sz w:val="22"/>
              </w:rPr>
              <w:t>DEM (Digital Elevation Model)</w:t>
            </w:r>
          </w:p>
        </w:tc>
        <w:tc>
          <w:tcPr>
            <w:tcW w:w="1250" w:type="pct"/>
          </w:tcPr>
          <w:p w:rsidR="00422F68" w:rsidRPr="000F66FF" w:rsidRDefault="00422F68" w:rsidP="00430311">
            <w:pPr>
              <w:keepNext/>
              <w:rPr>
                <w:rFonts w:asciiTheme="majorHAnsi" w:hAnsiTheme="majorHAnsi"/>
                <w:bCs/>
                <w:sz w:val="22"/>
              </w:rPr>
            </w:pPr>
            <w:r w:rsidRPr="000F66FF">
              <w:rPr>
                <w:rFonts w:asciiTheme="majorHAnsi" w:hAnsiTheme="majorHAnsi"/>
                <w:bCs/>
                <w:sz w:val="22"/>
              </w:rPr>
              <w:t>Data available till LPA boundaries</w:t>
            </w:r>
          </w:p>
        </w:tc>
      </w:tr>
      <w:tr w:rsidR="00C0164F" w:rsidRPr="000F66FF" w:rsidTr="00430311">
        <w:tc>
          <w:tcPr>
            <w:tcW w:w="409" w:type="pct"/>
          </w:tcPr>
          <w:p w:rsidR="00C0164F" w:rsidRPr="000F66FF" w:rsidRDefault="00C0164F" w:rsidP="003E5ACE">
            <w:pPr>
              <w:pStyle w:val="ListParagraph"/>
              <w:numPr>
                <w:ilvl w:val="0"/>
                <w:numId w:val="27"/>
              </w:numPr>
              <w:spacing w:after="0" w:line="240" w:lineRule="auto"/>
              <w:rPr>
                <w:rFonts w:asciiTheme="majorHAnsi" w:hAnsiTheme="majorHAnsi"/>
                <w:b/>
                <w:bCs/>
              </w:rPr>
            </w:pPr>
          </w:p>
        </w:tc>
        <w:tc>
          <w:tcPr>
            <w:tcW w:w="839" w:type="pct"/>
          </w:tcPr>
          <w:p w:rsidR="00C0164F" w:rsidRPr="000F66FF" w:rsidRDefault="00C0164F" w:rsidP="00430311">
            <w:pPr>
              <w:rPr>
                <w:rFonts w:asciiTheme="majorHAnsi" w:hAnsiTheme="majorHAnsi"/>
                <w:bCs/>
                <w:sz w:val="22"/>
              </w:rPr>
            </w:pPr>
            <w:r w:rsidRPr="000F66FF">
              <w:rPr>
                <w:rFonts w:asciiTheme="majorHAnsi" w:hAnsiTheme="majorHAnsi"/>
                <w:bCs/>
                <w:sz w:val="22"/>
              </w:rPr>
              <w:t>Existing Land Use Plan</w:t>
            </w:r>
          </w:p>
        </w:tc>
        <w:tc>
          <w:tcPr>
            <w:tcW w:w="1251" w:type="pct"/>
          </w:tcPr>
          <w:p w:rsidR="00C0164F" w:rsidRPr="000F66FF" w:rsidRDefault="00C0164F" w:rsidP="00430311">
            <w:pPr>
              <w:rPr>
                <w:rFonts w:asciiTheme="majorHAnsi" w:hAnsiTheme="majorHAnsi"/>
                <w:bCs/>
                <w:sz w:val="22"/>
              </w:rPr>
            </w:pPr>
            <w:r w:rsidRPr="000F66FF">
              <w:rPr>
                <w:rFonts w:asciiTheme="majorHAnsi" w:hAnsiTheme="majorHAnsi"/>
                <w:bCs/>
                <w:sz w:val="22"/>
              </w:rPr>
              <w:t xml:space="preserve">Available with </w:t>
            </w:r>
            <w:proofErr w:type="spellStart"/>
            <w:r w:rsidRPr="000F66FF">
              <w:rPr>
                <w:rFonts w:asciiTheme="majorHAnsi" w:hAnsiTheme="majorHAnsi"/>
                <w:bCs/>
                <w:sz w:val="22"/>
              </w:rPr>
              <w:t>Deptt</w:t>
            </w:r>
            <w:proofErr w:type="spellEnd"/>
            <w:r w:rsidRPr="000F66FF">
              <w:rPr>
                <w:rFonts w:asciiTheme="majorHAnsi" w:hAnsiTheme="majorHAnsi"/>
                <w:bCs/>
                <w:sz w:val="22"/>
              </w:rPr>
              <w:t xml:space="preserve">. of Housing and Urban Development for Amritsar, </w:t>
            </w:r>
            <w:proofErr w:type="spellStart"/>
            <w:r w:rsidRPr="000F66FF">
              <w:rPr>
                <w:rFonts w:asciiTheme="majorHAnsi" w:hAnsiTheme="majorHAnsi"/>
                <w:bCs/>
                <w:sz w:val="22"/>
              </w:rPr>
              <w:t>Moga</w:t>
            </w:r>
            <w:proofErr w:type="spellEnd"/>
            <w:r w:rsidRPr="000F66FF">
              <w:rPr>
                <w:rFonts w:asciiTheme="majorHAnsi" w:hAnsiTheme="majorHAnsi"/>
                <w:bCs/>
                <w:sz w:val="22"/>
              </w:rPr>
              <w:t xml:space="preserve"> and </w:t>
            </w:r>
            <w:proofErr w:type="spellStart"/>
            <w:r w:rsidRPr="000F66FF">
              <w:rPr>
                <w:rFonts w:asciiTheme="majorHAnsi" w:hAnsiTheme="majorHAnsi"/>
                <w:bCs/>
                <w:sz w:val="22"/>
              </w:rPr>
              <w:t>Batala</w:t>
            </w:r>
            <w:proofErr w:type="spellEnd"/>
          </w:p>
        </w:tc>
        <w:tc>
          <w:tcPr>
            <w:tcW w:w="1251" w:type="pct"/>
          </w:tcPr>
          <w:p w:rsidR="00C0164F" w:rsidRPr="000F66FF" w:rsidRDefault="00C0164F" w:rsidP="00430311">
            <w:pPr>
              <w:rPr>
                <w:rFonts w:asciiTheme="majorHAnsi" w:hAnsiTheme="majorHAnsi"/>
                <w:bCs/>
                <w:sz w:val="22"/>
              </w:rPr>
            </w:pPr>
            <w:r w:rsidRPr="000F66FF">
              <w:rPr>
                <w:rFonts w:asciiTheme="majorHAnsi" w:hAnsiTheme="majorHAnsi"/>
                <w:bCs/>
                <w:sz w:val="22"/>
              </w:rPr>
              <w:t>GIS</w:t>
            </w:r>
          </w:p>
        </w:tc>
        <w:tc>
          <w:tcPr>
            <w:tcW w:w="1250" w:type="pct"/>
          </w:tcPr>
          <w:p w:rsidR="00C0164F" w:rsidRPr="000F66FF" w:rsidRDefault="00C0164F" w:rsidP="00430311">
            <w:pPr>
              <w:keepNext/>
              <w:rPr>
                <w:rFonts w:asciiTheme="majorHAnsi" w:hAnsiTheme="majorHAnsi"/>
                <w:bCs/>
                <w:sz w:val="22"/>
              </w:rPr>
            </w:pPr>
            <w:r w:rsidRPr="000F66FF">
              <w:rPr>
                <w:rFonts w:asciiTheme="majorHAnsi" w:hAnsiTheme="majorHAnsi"/>
                <w:bCs/>
                <w:sz w:val="22"/>
              </w:rPr>
              <w:t>LPA</w:t>
            </w:r>
          </w:p>
        </w:tc>
      </w:tr>
    </w:tbl>
    <w:p w:rsidR="000A3C38" w:rsidRPr="000F66FF" w:rsidRDefault="000A3C38" w:rsidP="001A0487">
      <w:pPr>
        <w:pStyle w:val="BodyText"/>
        <w:ind w:left="720"/>
        <w:rPr>
          <w:b/>
          <w:sz w:val="26"/>
          <w:szCs w:val="26"/>
        </w:rPr>
      </w:pPr>
    </w:p>
    <w:p w:rsidR="000A3C38" w:rsidRPr="000F66FF" w:rsidRDefault="000A3C38" w:rsidP="0030711C">
      <w:pPr>
        <w:suppressAutoHyphens w:val="0"/>
        <w:jc w:val="left"/>
        <w:rPr>
          <w:rFonts w:asciiTheme="majorHAnsi" w:hAnsiTheme="majorHAnsi"/>
          <w:b/>
          <w:bCs/>
          <w:szCs w:val="24"/>
        </w:rPr>
      </w:pPr>
      <w:r w:rsidRPr="000F66FF">
        <w:rPr>
          <w:rFonts w:asciiTheme="majorHAnsi" w:hAnsiTheme="majorHAnsi"/>
          <w:b/>
          <w:bCs/>
          <w:szCs w:val="24"/>
        </w:rPr>
        <w:t xml:space="preserve">Data </w:t>
      </w:r>
      <w:proofErr w:type="spellStart"/>
      <w:r w:rsidRPr="000F66FF">
        <w:rPr>
          <w:rFonts w:asciiTheme="majorHAnsi" w:hAnsiTheme="majorHAnsi"/>
          <w:b/>
          <w:bCs/>
          <w:szCs w:val="24"/>
        </w:rPr>
        <w:t>w.r.t</w:t>
      </w:r>
      <w:proofErr w:type="spellEnd"/>
      <w:r w:rsidRPr="000F66FF">
        <w:rPr>
          <w:rFonts w:asciiTheme="majorHAnsi" w:hAnsiTheme="majorHAnsi"/>
          <w:b/>
          <w:bCs/>
          <w:szCs w:val="24"/>
        </w:rPr>
        <w:t>. Cadastral Layer</w:t>
      </w:r>
    </w:p>
    <w:p w:rsidR="00B01C87" w:rsidRPr="000F66FF" w:rsidRDefault="00B01C87" w:rsidP="000A3C38">
      <w:pPr>
        <w:pStyle w:val="BodyText"/>
        <w:ind w:left="720"/>
        <w:jc w:val="center"/>
        <w:rPr>
          <w:rFonts w:asciiTheme="majorHAnsi" w:hAnsiTheme="majorHAnsi"/>
          <w:b/>
          <w:bCs/>
          <w:szCs w:val="24"/>
        </w:rPr>
      </w:pPr>
    </w:p>
    <w:tbl>
      <w:tblPr>
        <w:tblStyle w:val="TableGrid"/>
        <w:tblW w:w="5000" w:type="pct"/>
        <w:tblLook w:val="04A0"/>
      </w:tblPr>
      <w:tblGrid>
        <w:gridCol w:w="911"/>
        <w:gridCol w:w="2264"/>
        <w:gridCol w:w="3577"/>
        <w:gridCol w:w="3213"/>
      </w:tblGrid>
      <w:tr w:rsidR="00B01C87" w:rsidRPr="000F66FF" w:rsidTr="00430311">
        <w:tc>
          <w:tcPr>
            <w:tcW w:w="457" w:type="pct"/>
            <w:shd w:val="clear" w:color="auto" w:fill="BFBFBF" w:themeFill="background1" w:themeFillShade="BF"/>
          </w:tcPr>
          <w:p w:rsidR="00B01C87" w:rsidRPr="000F66FF" w:rsidRDefault="00B01C87" w:rsidP="00430311">
            <w:pPr>
              <w:rPr>
                <w:rFonts w:asciiTheme="majorHAnsi" w:hAnsiTheme="majorHAnsi"/>
                <w:b/>
                <w:szCs w:val="24"/>
              </w:rPr>
            </w:pPr>
            <w:proofErr w:type="spellStart"/>
            <w:r w:rsidRPr="000F66FF">
              <w:rPr>
                <w:rFonts w:asciiTheme="majorHAnsi" w:hAnsiTheme="majorHAnsi"/>
                <w:b/>
                <w:szCs w:val="24"/>
              </w:rPr>
              <w:t>S.No</w:t>
            </w:r>
            <w:proofErr w:type="spellEnd"/>
            <w:r w:rsidRPr="000F66FF">
              <w:rPr>
                <w:rFonts w:asciiTheme="majorHAnsi" w:hAnsiTheme="majorHAnsi"/>
                <w:b/>
                <w:szCs w:val="24"/>
              </w:rPr>
              <w:t>.</w:t>
            </w:r>
          </w:p>
        </w:tc>
        <w:tc>
          <w:tcPr>
            <w:tcW w:w="1136" w:type="pct"/>
            <w:shd w:val="clear" w:color="auto" w:fill="BFBFBF" w:themeFill="background1" w:themeFillShade="BF"/>
            <w:vAlign w:val="bottom"/>
          </w:tcPr>
          <w:p w:rsidR="00B01C87" w:rsidRPr="000F66FF" w:rsidRDefault="00B01C87" w:rsidP="00430311">
            <w:pPr>
              <w:rPr>
                <w:rFonts w:asciiTheme="majorHAnsi" w:hAnsiTheme="majorHAnsi" w:cs="Calibri"/>
                <w:b/>
                <w:color w:val="000000"/>
                <w:szCs w:val="24"/>
                <w:lang w:val="en-IN" w:eastAsia="en-IN"/>
              </w:rPr>
            </w:pPr>
            <w:r w:rsidRPr="000F66FF">
              <w:rPr>
                <w:rFonts w:asciiTheme="majorHAnsi" w:hAnsiTheme="majorHAnsi" w:cs="Calibri"/>
                <w:b/>
                <w:color w:val="000000"/>
                <w:szCs w:val="24"/>
                <w:lang w:val="en-IN" w:eastAsia="en-IN"/>
              </w:rPr>
              <w:t>City</w:t>
            </w:r>
          </w:p>
        </w:tc>
        <w:tc>
          <w:tcPr>
            <w:tcW w:w="1795" w:type="pct"/>
            <w:shd w:val="clear" w:color="auto" w:fill="BFBFBF" w:themeFill="background1" w:themeFillShade="BF"/>
          </w:tcPr>
          <w:p w:rsidR="00B01C87" w:rsidRPr="000F66FF" w:rsidRDefault="00B01C87" w:rsidP="00430311">
            <w:pPr>
              <w:rPr>
                <w:rFonts w:asciiTheme="majorHAnsi" w:hAnsiTheme="majorHAnsi"/>
                <w:b/>
                <w:szCs w:val="24"/>
              </w:rPr>
            </w:pPr>
            <w:r w:rsidRPr="000F66FF">
              <w:rPr>
                <w:rFonts w:asciiTheme="majorHAnsi" w:hAnsiTheme="majorHAnsi"/>
                <w:b/>
                <w:szCs w:val="24"/>
              </w:rPr>
              <w:t xml:space="preserve">Villages Digitized </w:t>
            </w:r>
          </w:p>
        </w:tc>
        <w:tc>
          <w:tcPr>
            <w:tcW w:w="1612" w:type="pct"/>
            <w:shd w:val="clear" w:color="auto" w:fill="BFBFBF" w:themeFill="background1" w:themeFillShade="BF"/>
          </w:tcPr>
          <w:p w:rsidR="00B01C87" w:rsidRPr="000F66FF" w:rsidRDefault="00B01C87" w:rsidP="00430311">
            <w:pPr>
              <w:rPr>
                <w:rFonts w:asciiTheme="majorHAnsi" w:hAnsiTheme="majorHAnsi"/>
                <w:b/>
                <w:szCs w:val="24"/>
              </w:rPr>
            </w:pPr>
            <w:r w:rsidRPr="000F66FF">
              <w:rPr>
                <w:rFonts w:asciiTheme="majorHAnsi" w:hAnsiTheme="majorHAnsi"/>
                <w:b/>
                <w:szCs w:val="24"/>
              </w:rPr>
              <w:t>Total villages in LPA</w:t>
            </w:r>
          </w:p>
        </w:tc>
      </w:tr>
      <w:tr w:rsidR="00B01C87" w:rsidRPr="000F66FF" w:rsidTr="00430311">
        <w:tc>
          <w:tcPr>
            <w:tcW w:w="457" w:type="pct"/>
          </w:tcPr>
          <w:p w:rsidR="00B01C87" w:rsidRPr="000F66FF" w:rsidRDefault="00B01C87" w:rsidP="003E5ACE">
            <w:pPr>
              <w:pStyle w:val="ListParagraph"/>
              <w:numPr>
                <w:ilvl w:val="0"/>
                <w:numId w:val="28"/>
              </w:numPr>
              <w:spacing w:after="0" w:line="240" w:lineRule="auto"/>
              <w:rPr>
                <w:rFonts w:asciiTheme="majorHAnsi" w:hAnsiTheme="majorHAnsi"/>
                <w:sz w:val="24"/>
                <w:szCs w:val="24"/>
              </w:rPr>
            </w:pPr>
          </w:p>
        </w:tc>
        <w:tc>
          <w:tcPr>
            <w:tcW w:w="1136" w:type="pct"/>
            <w:vAlign w:val="bottom"/>
          </w:tcPr>
          <w:p w:rsidR="00B01C87" w:rsidRPr="000F66FF" w:rsidRDefault="00B01C87" w:rsidP="00430311">
            <w:pPr>
              <w:rPr>
                <w:rFonts w:asciiTheme="majorHAnsi" w:hAnsiTheme="majorHAnsi" w:cs="Calibri"/>
                <w:color w:val="000000"/>
                <w:szCs w:val="24"/>
                <w:lang w:eastAsia="en-IN"/>
              </w:rPr>
            </w:pPr>
            <w:r w:rsidRPr="000F66FF">
              <w:rPr>
                <w:rFonts w:asciiTheme="majorHAnsi" w:hAnsiTheme="majorHAnsi" w:cs="Calibri"/>
                <w:color w:val="000000"/>
                <w:szCs w:val="24"/>
                <w:lang w:eastAsia="en-IN"/>
              </w:rPr>
              <w:t>Amritsar </w:t>
            </w:r>
          </w:p>
        </w:tc>
        <w:tc>
          <w:tcPr>
            <w:tcW w:w="1795" w:type="pct"/>
          </w:tcPr>
          <w:p w:rsidR="00B01C87" w:rsidRPr="000F66FF" w:rsidRDefault="00B01C87" w:rsidP="00430311">
            <w:pPr>
              <w:rPr>
                <w:rFonts w:asciiTheme="majorHAnsi" w:hAnsiTheme="majorHAnsi"/>
                <w:sz w:val="22"/>
              </w:rPr>
            </w:pPr>
            <w:r w:rsidRPr="000F66FF">
              <w:rPr>
                <w:rFonts w:asciiTheme="majorHAnsi" w:hAnsiTheme="majorHAnsi"/>
                <w:sz w:val="22"/>
              </w:rPr>
              <w:t>NIL</w:t>
            </w:r>
          </w:p>
        </w:tc>
        <w:tc>
          <w:tcPr>
            <w:tcW w:w="1612" w:type="pct"/>
          </w:tcPr>
          <w:p w:rsidR="00B01C87" w:rsidRPr="000F66FF" w:rsidRDefault="00B01C87" w:rsidP="00430311">
            <w:pPr>
              <w:rPr>
                <w:rFonts w:asciiTheme="majorHAnsi" w:hAnsiTheme="majorHAnsi"/>
                <w:sz w:val="22"/>
              </w:rPr>
            </w:pPr>
          </w:p>
        </w:tc>
      </w:tr>
      <w:tr w:rsidR="00B01C87" w:rsidRPr="000F66FF" w:rsidTr="00430311">
        <w:tc>
          <w:tcPr>
            <w:tcW w:w="457" w:type="pct"/>
          </w:tcPr>
          <w:p w:rsidR="00B01C87" w:rsidRPr="000F66FF" w:rsidRDefault="00B01C87" w:rsidP="003E5ACE">
            <w:pPr>
              <w:pStyle w:val="ListParagraph"/>
              <w:numPr>
                <w:ilvl w:val="0"/>
                <w:numId w:val="28"/>
              </w:numPr>
              <w:spacing w:after="0" w:line="240" w:lineRule="auto"/>
              <w:rPr>
                <w:rFonts w:asciiTheme="majorHAnsi" w:hAnsiTheme="majorHAnsi"/>
                <w:sz w:val="24"/>
                <w:szCs w:val="24"/>
              </w:rPr>
            </w:pPr>
          </w:p>
        </w:tc>
        <w:tc>
          <w:tcPr>
            <w:tcW w:w="1136" w:type="pct"/>
            <w:vAlign w:val="bottom"/>
          </w:tcPr>
          <w:p w:rsidR="00B01C87" w:rsidRPr="000F66FF" w:rsidRDefault="00B01C87" w:rsidP="00430311">
            <w:pPr>
              <w:rPr>
                <w:rFonts w:asciiTheme="majorHAnsi" w:hAnsiTheme="majorHAnsi" w:cs="Calibri"/>
                <w:color w:val="000000"/>
                <w:szCs w:val="24"/>
                <w:lang w:val="en-IN" w:eastAsia="en-IN"/>
              </w:rPr>
            </w:pPr>
            <w:proofErr w:type="spellStart"/>
            <w:r w:rsidRPr="000F66FF">
              <w:rPr>
                <w:rFonts w:asciiTheme="majorHAnsi" w:hAnsiTheme="majorHAnsi" w:cs="Calibri"/>
                <w:color w:val="000000"/>
                <w:szCs w:val="24"/>
                <w:lang w:eastAsia="en-IN"/>
              </w:rPr>
              <w:t>Moga</w:t>
            </w:r>
            <w:proofErr w:type="spellEnd"/>
            <w:r w:rsidRPr="000F66FF">
              <w:rPr>
                <w:rFonts w:asciiTheme="majorHAnsi" w:hAnsiTheme="majorHAnsi" w:cs="Calibri"/>
                <w:color w:val="000000"/>
                <w:szCs w:val="24"/>
                <w:lang w:eastAsia="en-IN"/>
              </w:rPr>
              <w:t> </w:t>
            </w:r>
          </w:p>
        </w:tc>
        <w:tc>
          <w:tcPr>
            <w:tcW w:w="1795" w:type="pct"/>
          </w:tcPr>
          <w:p w:rsidR="00B01C87" w:rsidRPr="000F66FF" w:rsidRDefault="00B01C87" w:rsidP="00430311">
            <w:pPr>
              <w:rPr>
                <w:rFonts w:asciiTheme="majorHAnsi" w:hAnsiTheme="majorHAnsi"/>
                <w:sz w:val="22"/>
              </w:rPr>
            </w:pPr>
            <w:r w:rsidRPr="000F66FF">
              <w:rPr>
                <w:rFonts w:asciiTheme="majorHAnsi" w:hAnsiTheme="majorHAnsi"/>
                <w:sz w:val="22"/>
              </w:rPr>
              <w:t>57</w:t>
            </w:r>
          </w:p>
        </w:tc>
        <w:tc>
          <w:tcPr>
            <w:tcW w:w="1612" w:type="pct"/>
          </w:tcPr>
          <w:p w:rsidR="00B01C87" w:rsidRPr="000F66FF" w:rsidRDefault="00B01C87" w:rsidP="00430311">
            <w:pPr>
              <w:rPr>
                <w:rFonts w:asciiTheme="majorHAnsi" w:hAnsiTheme="majorHAnsi"/>
                <w:sz w:val="22"/>
              </w:rPr>
            </w:pPr>
            <w:r w:rsidRPr="000F66FF">
              <w:rPr>
                <w:rFonts w:asciiTheme="majorHAnsi" w:hAnsiTheme="majorHAnsi"/>
                <w:sz w:val="22"/>
              </w:rPr>
              <w:t>68</w:t>
            </w:r>
          </w:p>
        </w:tc>
      </w:tr>
      <w:tr w:rsidR="00B01C87" w:rsidRPr="000F66FF" w:rsidTr="00430311">
        <w:tc>
          <w:tcPr>
            <w:tcW w:w="457" w:type="pct"/>
          </w:tcPr>
          <w:p w:rsidR="00B01C87" w:rsidRPr="000F66FF" w:rsidRDefault="00B01C87" w:rsidP="003E5ACE">
            <w:pPr>
              <w:pStyle w:val="ListParagraph"/>
              <w:numPr>
                <w:ilvl w:val="0"/>
                <w:numId w:val="28"/>
              </w:numPr>
              <w:spacing w:after="0" w:line="240" w:lineRule="auto"/>
              <w:rPr>
                <w:rFonts w:asciiTheme="majorHAnsi" w:hAnsiTheme="majorHAnsi"/>
                <w:sz w:val="24"/>
                <w:szCs w:val="24"/>
              </w:rPr>
            </w:pPr>
          </w:p>
        </w:tc>
        <w:tc>
          <w:tcPr>
            <w:tcW w:w="1136" w:type="pct"/>
            <w:vAlign w:val="bottom"/>
          </w:tcPr>
          <w:p w:rsidR="00B01C87" w:rsidRPr="000F66FF" w:rsidRDefault="00B01C87" w:rsidP="00430311">
            <w:pPr>
              <w:rPr>
                <w:rFonts w:asciiTheme="majorHAnsi" w:hAnsiTheme="majorHAnsi" w:cs="Calibri"/>
                <w:color w:val="000000"/>
                <w:szCs w:val="24"/>
                <w:lang w:val="en-IN" w:eastAsia="en-IN"/>
              </w:rPr>
            </w:pPr>
            <w:proofErr w:type="spellStart"/>
            <w:r w:rsidRPr="000F66FF">
              <w:rPr>
                <w:rFonts w:asciiTheme="majorHAnsi" w:hAnsiTheme="majorHAnsi" w:cs="Calibri"/>
                <w:color w:val="000000"/>
                <w:szCs w:val="24"/>
                <w:lang w:eastAsia="en-IN"/>
              </w:rPr>
              <w:t>Barnala</w:t>
            </w:r>
            <w:proofErr w:type="spellEnd"/>
          </w:p>
        </w:tc>
        <w:tc>
          <w:tcPr>
            <w:tcW w:w="1795" w:type="pct"/>
          </w:tcPr>
          <w:p w:rsidR="00B01C87" w:rsidRPr="000F66FF" w:rsidRDefault="00B01C87" w:rsidP="00430311">
            <w:pPr>
              <w:rPr>
                <w:rFonts w:asciiTheme="majorHAnsi" w:hAnsiTheme="majorHAnsi"/>
                <w:sz w:val="22"/>
              </w:rPr>
            </w:pPr>
            <w:r w:rsidRPr="000F66FF">
              <w:rPr>
                <w:rFonts w:asciiTheme="majorHAnsi" w:hAnsiTheme="majorHAnsi"/>
                <w:sz w:val="22"/>
              </w:rPr>
              <w:t>NIL</w:t>
            </w:r>
          </w:p>
        </w:tc>
        <w:tc>
          <w:tcPr>
            <w:tcW w:w="1612" w:type="pct"/>
          </w:tcPr>
          <w:p w:rsidR="00B01C87" w:rsidRPr="000F66FF" w:rsidRDefault="00B01C87" w:rsidP="00430311">
            <w:pPr>
              <w:rPr>
                <w:rFonts w:asciiTheme="majorHAnsi" w:hAnsiTheme="majorHAnsi"/>
                <w:sz w:val="22"/>
              </w:rPr>
            </w:pPr>
          </w:p>
        </w:tc>
      </w:tr>
      <w:tr w:rsidR="00B01C87" w:rsidRPr="007B0029" w:rsidTr="00430311">
        <w:tc>
          <w:tcPr>
            <w:tcW w:w="457" w:type="pct"/>
          </w:tcPr>
          <w:p w:rsidR="00B01C87" w:rsidRPr="000F66FF" w:rsidRDefault="00B01C87" w:rsidP="003E5ACE">
            <w:pPr>
              <w:pStyle w:val="ListParagraph"/>
              <w:numPr>
                <w:ilvl w:val="0"/>
                <w:numId w:val="28"/>
              </w:numPr>
              <w:spacing w:after="0" w:line="240" w:lineRule="auto"/>
              <w:rPr>
                <w:rFonts w:asciiTheme="majorHAnsi" w:hAnsiTheme="majorHAnsi"/>
                <w:sz w:val="24"/>
                <w:szCs w:val="24"/>
              </w:rPr>
            </w:pPr>
          </w:p>
        </w:tc>
        <w:tc>
          <w:tcPr>
            <w:tcW w:w="1136" w:type="pct"/>
            <w:vAlign w:val="bottom"/>
          </w:tcPr>
          <w:p w:rsidR="00B01C87" w:rsidRPr="000F66FF" w:rsidRDefault="00B01C87" w:rsidP="00430311">
            <w:pPr>
              <w:rPr>
                <w:rFonts w:asciiTheme="majorHAnsi" w:hAnsiTheme="majorHAnsi" w:cs="Calibri"/>
                <w:color w:val="000000"/>
                <w:szCs w:val="24"/>
                <w:lang w:val="en-IN" w:eastAsia="en-IN"/>
              </w:rPr>
            </w:pPr>
            <w:proofErr w:type="spellStart"/>
            <w:r w:rsidRPr="000F66FF">
              <w:rPr>
                <w:rFonts w:asciiTheme="majorHAnsi" w:hAnsiTheme="majorHAnsi" w:cs="Calibri"/>
                <w:color w:val="000000"/>
                <w:szCs w:val="24"/>
                <w:lang w:eastAsia="en-IN"/>
              </w:rPr>
              <w:t>Batala</w:t>
            </w:r>
            <w:proofErr w:type="spellEnd"/>
            <w:r w:rsidRPr="000F66FF">
              <w:rPr>
                <w:rFonts w:asciiTheme="majorHAnsi" w:hAnsiTheme="majorHAnsi" w:cs="Calibri"/>
                <w:color w:val="000000"/>
                <w:szCs w:val="24"/>
                <w:lang w:eastAsia="en-IN"/>
              </w:rPr>
              <w:t> </w:t>
            </w:r>
          </w:p>
        </w:tc>
        <w:tc>
          <w:tcPr>
            <w:tcW w:w="1795" w:type="pct"/>
          </w:tcPr>
          <w:p w:rsidR="00B01C87" w:rsidRPr="000F66FF" w:rsidRDefault="00B01C87" w:rsidP="00430311">
            <w:pPr>
              <w:rPr>
                <w:rFonts w:asciiTheme="majorHAnsi" w:hAnsiTheme="majorHAnsi"/>
                <w:sz w:val="22"/>
              </w:rPr>
            </w:pPr>
            <w:r w:rsidRPr="000F66FF">
              <w:rPr>
                <w:rFonts w:asciiTheme="majorHAnsi" w:hAnsiTheme="majorHAnsi"/>
                <w:sz w:val="22"/>
              </w:rPr>
              <w:t>42</w:t>
            </w:r>
          </w:p>
        </w:tc>
        <w:tc>
          <w:tcPr>
            <w:tcW w:w="1612" w:type="pct"/>
          </w:tcPr>
          <w:p w:rsidR="00B01C87" w:rsidRPr="00F73F89" w:rsidRDefault="00B01C87" w:rsidP="00430311">
            <w:pPr>
              <w:rPr>
                <w:rFonts w:asciiTheme="majorHAnsi" w:hAnsiTheme="majorHAnsi"/>
                <w:sz w:val="22"/>
              </w:rPr>
            </w:pPr>
            <w:r w:rsidRPr="000F66FF">
              <w:rPr>
                <w:rFonts w:asciiTheme="majorHAnsi" w:hAnsiTheme="majorHAnsi"/>
                <w:sz w:val="22"/>
              </w:rPr>
              <w:t>78</w:t>
            </w:r>
          </w:p>
        </w:tc>
      </w:tr>
    </w:tbl>
    <w:p w:rsidR="008D1755" w:rsidRDefault="008D1755">
      <w:pPr>
        <w:pStyle w:val="BodyText"/>
        <w:ind w:left="720"/>
        <w:jc w:val="center"/>
        <w:rPr>
          <w:b/>
        </w:rPr>
      </w:pPr>
    </w:p>
    <w:sectPr w:rsidR="008D1755" w:rsidSect="00963D5D">
      <w:headerReference w:type="even" r:id="rId18"/>
      <w:headerReference w:type="default" r:id="rId19"/>
      <w:footerReference w:type="default" r:id="rId20"/>
      <w:headerReference w:type="first" r:id="rId21"/>
      <w:pgSz w:w="11909" w:h="16834" w:code="9"/>
      <w:pgMar w:top="1152" w:right="1008" w:bottom="576" w:left="1152"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544" w:rsidRDefault="00824544">
      <w:pPr>
        <w:spacing w:line="20" w:lineRule="exact"/>
      </w:pPr>
    </w:p>
  </w:endnote>
  <w:endnote w:type="continuationSeparator" w:id="1">
    <w:p w:rsidR="00824544" w:rsidRDefault="00824544"/>
  </w:endnote>
  <w:endnote w:type="continuationNotice" w:id="2">
    <w:p w:rsidR="00824544" w:rsidRDefault="0082454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V_Divya">
    <w:charset w:val="00"/>
    <w:family w:val="auto"/>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Arial,Bold">
    <w:altName w:val="Arial"/>
    <w:panose1 w:val="00000000000000000000"/>
    <w:charset w:val="00"/>
    <w:family w:val="swiss"/>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8944"/>
      <w:gridCol w:w="1021"/>
    </w:tblGrid>
    <w:tr w:rsidR="001D1A07" w:rsidRPr="00913CAE" w:rsidTr="00B10518">
      <w:tc>
        <w:tcPr>
          <w:tcW w:w="8298" w:type="dxa"/>
        </w:tcPr>
        <w:p w:rsidR="001D1A07" w:rsidRDefault="001D1A07" w:rsidP="00913CAE">
          <w:pPr>
            <w:pStyle w:val="Footer"/>
            <w:rPr>
              <w:rFonts w:ascii="Arial" w:hAnsi="Arial" w:cs="Arial"/>
              <w:b/>
              <w:bCs/>
            </w:rPr>
          </w:pPr>
        </w:p>
        <w:p w:rsidR="001D1A07" w:rsidRPr="00913CAE" w:rsidRDefault="001D1A07" w:rsidP="00913CAE">
          <w:pPr>
            <w:pStyle w:val="Footer"/>
            <w:rPr>
              <w:rFonts w:ascii="Arial" w:hAnsi="Arial" w:cs="Arial"/>
              <w:b/>
              <w:bCs/>
            </w:rPr>
          </w:pPr>
          <w:r w:rsidRPr="00913CAE">
            <w:rPr>
              <w:rFonts w:ascii="Arial" w:hAnsi="Arial" w:cs="Arial"/>
              <w:b/>
              <w:bCs/>
            </w:rPr>
            <w:t xml:space="preserve">RFP for Formulation of GIS-Based Master Plans for </w:t>
          </w:r>
          <w:r>
            <w:rPr>
              <w:rFonts w:ascii="Arial" w:hAnsi="Arial" w:cs="Arial"/>
              <w:b/>
              <w:bCs/>
            </w:rPr>
            <w:t>04</w:t>
          </w:r>
          <w:r w:rsidRPr="00913CAE">
            <w:rPr>
              <w:rFonts w:ascii="Arial" w:hAnsi="Arial" w:cs="Arial"/>
              <w:b/>
              <w:bCs/>
            </w:rPr>
            <w:t xml:space="preserve"> AMRUT cities</w:t>
          </w:r>
        </w:p>
      </w:tc>
      <w:tc>
        <w:tcPr>
          <w:tcW w:w="947" w:type="dxa"/>
        </w:tcPr>
        <w:p w:rsidR="001D1A07" w:rsidRPr="00913CAE" w:rsidRDefault="006A00B7" w:rsidP="00B10518">
          <w:pPr>
            <w:pStyle w:val="Footer"/>
            <w:jc w:val="right"/>
            <w:rPr>
              <w:rFonts w:ascii="Arial" w:hAnsi="Arial" w:cs="Arial"/>
              <w:b/>
              <w:bCs/>
            </w:rPr>
          </w:pPr>
          <w:r w:rsidRPr="00913CAE">
            <w:rPr>
              <w:rFonts w:ascii="Arial" w:hAnsi="Arial" w:cs="Arial"/>
              <w:b/>
              <w:bCs/>
            </w:rPr>
            <w:fldChar w:fldCharType="begin"/>
          </w:r>
          <w:r w:rsidR="001D1A07" w:rsidRPr="00913CAE">
            <w:rPr>
              <w:rFonts w:ascii="Arial" w:hAnsi="Arial" w:cs="Arial"/>
              <w:b/>
              <w:bCs/>
            </w:rPr>
            <w:instrText xml:space="preserve"> PAGE   \* MERGEFORMAT </w:instrText>
          </w:r>
          <w:r w:rsidRPr="00913CAE">
            <w:rPr>
              <w:rFonts w:ascii="Arial" w:hAnsi="Arial" w:cs="Arial"/>
              <w:b/>
              <w:bCs/>
            </w:rPr>
            <w:fldChar w:fldCharType="separate"/>
          </w:r>
          <w:r w:rsidR="009F7F1E">
            <w:rPr>
              <w:rFonts w:ascii="Arial" w:hAnsi="Arial" w:cs="Arial"/>
              <w:b/>
              <w:bCs/>
              <w:noProof/>
            </w:rPr>
            <w:t>7</w:t>
          </w:r>
          <w:r w:rsidRPr="00913CAE">
            <w:rPr>
              <w:rFonts w:ascii="Arial" w:hAnsi="Arial" w:cs="Arial"/>
              <w:b/>
              <w:bCs/>
              <w:noProof/>
            </w:rPr>
            <w:fldChar w:fldCharType="end"/>
          </w:r>
        </w:p>
      </w:tc>
    </w:tr>
  </w:tbl>
  <w:p w:rsidR="001D1A07" w:rsidRDefault="001D1A07" w:rsidP="00B370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544" w:rsidRDefault="00824544">
      <w:r>
        <w:separator/>
      </w:r>
    </w:p>
  </w:footnote>
  <w:footnote w:type="continuationSeparator" w:id="1">
    <w:p w:rsidR="00824544" w:rsidRDefault="008245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A07" w:rsidRDefault="006A00B7">
    <w:pPr>
      <w:pStyle w:val="Header"/>
      <w:framePr w:wrap="around" w:vAnchor="text" w:hAnchor="margin" w:xAlign="center" w:y="1"/>
      <w:pBdr>
        <w:bottom w:val="none" w:sz="0" w:space="0" w:color="auto"/>
      </w:pBdr>
      <w:rPr>
        <w:rStyle w:val="PageNumber"/>
      </w:rPr>
    </w:pPr>
    <w:r>
      <w:rPr>
        <w:rStyle w:val="PageNumber"/>
      </w:rPr>
      <w:fldChar w:fldCharType="begin"/>
    </w:r>
    <w:r w:rsidR="001D1A07">
      <w:rPr>
        <w:rStyle w:val="PageNumber"/>
      </w:rPr>
      <w:instrText xml:space="preserve">PAGE  </w:instrText>
    </w:r>
    <w:r>
      <w:rPr>
        <w:rStyle w:val="PageNumber"/>
      </w:rPr>
      <w:fldChar w:fldCharType="separate"/>
    </w:r>
    <w:r w:rsidR="001D1A07">
      <w:rPr>
        <w:rStyle w:val="PageNumber"/>
        <w:noProof/>
      </w:rPr>
      <w:t>39</w:t>
    </w:r>
    <w:r>
      <w:rPr>
        <w:rStyle w:val="PageNumber"/>
      </w:rPr>
      <w:fldChar w:fldCharType="end"/>
    </w:r>
  </w:p>
  <w:p w:rsidR="001D1A07" w:rsidRDefault="001D1A07">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A07" w:rsidRDefault="001D1A07">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A07" w:rsidRDefault="001D1A07">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D303B"/>
    <w:multiLevelType w:val="hybridMultilevel"/>
    <w:tmpl w:val="0E4E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F678A"/>
    <w:multiLevelType w:val="hybridMultilevel"/>
    <w:tmpl w:val="C9F687CE"/>
    <w:lvl w:ilvl="0" w:tplc="7D965B8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2C6A95"/>
    <w:multiLevelType w:val="hybridMultilevel"/>
    <w:tmpl w:val="7B5CE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B40590"/>
    <w:multiLevelType w:val="hybridMultilevel"/>
    <w:tmpl w:val="C602B356"/>
    <w:lvl w:ilvl="0" w:tplc="D5DA95A2">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436571"/>
    <w:multiLevelType w:val="hybridMultilevel"/>
    <w:tmpl w:val="1FFC7DCC"/>
    <w:lvl w:ilvl="0" w:tplc="04090001">
      <w:start w:val="1"/>
      <w:numFmt w:val="bullet"/>
      <w:lvlText w:val=""/>
      <w:lvlJc w:val="left"/>
      <w:pPr>
        <w:tabs>
          <w:tab w:val="num" w:pos="1275"/>
        </w:tabs>
        <w:ind w:left="1275" w:hanging="555"/>
      </w:pPr>
      <w:rPr>
        <w:rFonts w:ascii="Symbol" w:hAnsi="Symbol" w:hint="default"/>
      </w:rPr>
    </w:lvl>
    <w:lvl w:ilvl="1" w:tplc="04090001">
      <w:start w:val="1"/>
      <w:numFmt w:val="bullet"/>
      <w:lvlText w:val=""/>
      <w:lvlJc w:val="left"/>
      <w:pPr>
        <w:tabs>
          <w:tab w:val="num" w:pos="2160"/>
        </w:tabs>
        <w:ind w:left="2160" w:hanging="720"/>
      </w:pPr>
      <w:rPr>
        <w:rFonts w:ascii="Symbol" w:hAnsi="Symbol" w:hint="default"/>
        <w:b w:val="0"/>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214412E"/>
    <w:multiLevelType w:val="hybridMultilevel"/>
    <w:tmpl w:val="50F08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154C6"/>
    <w:multiLevelType w:val="hybridMultilevel"/>
    <w:tmpl w:val="543E21FE"/>
    <w:lvl w:ilvl="0" w:tplc="430EF25C">
      <w:start w:val="2"/>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98F4546"/>
    <w:multiLevelType w:val="hybridMultilevel"/>
    <w:tmpl w:val="8E803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CD3FBE"/>
    <w:multiLevelType w:val="hybridMultilevel"/>
    <w:tmpl w:val="A46A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416EB1"/>
    <w:multiLevelType w:val="hybridMultilevel"/>
    <w:tmpl w:val="AB186AF4"/>
    <w:lvl w:ilvl="0" w:tplc="FFFFFFFF">
      <w:start w:val="1"/>
      <w:numFmt w:val="decimal"/>
      <w:lvlText w:val="%1."/>
      <w:lvlJc w:val="left"/>
      <w:pPr>
        <w:tabs>
          <w:tab w:val="num" w:pos="360"/>
        </w:tabs>
        <w:ind w:left="360" w:hanging="360"/>
      </w:pPr>
      <w:rPr>
        <w:rFonts w:hint="default"/>
      </w:rPr>
    </w:lvl>
    <w:lvl w:ilvl="1" w:tplc="393C14A2">
      <w:start w:val="1"/>
      <w:numFmt w:val="bullet"/>
      <w:lvlText w:val=""/>
      <w:lvlJc w:val="left"/>
      <w:pPr>
        <w:tabs>
          <w:tab w:val="num" w:pos="1080"/>
        </w:tabs>
        <w:ind w:left="1080" w:hanging="360"/>
      </w:pPr>
      <w:rPr>
        <w:rFonts w:ascii="Symbol" w:hAnsi="Symbol" w:hint="default"/>
        <w:sz w:val="20"/>
        <w:szCs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4353718"/>
    <w:multiLevelType w:val="hybridMultilevel"/>
    <w:tmpl w:val="A01A6E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E14FA6"/>
    <w:multiLevelType w:val="hybridMultilevel"/>
    <w:tmpl w:val="EAFECF72"/>
    <w:lvl w:ilvl="0" w:tplc="740EBFD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72D2C8E"/>
    <w:multiLevelType w:val="multilevel"/>
    <w:tmpl w:val="F2B000E0"/>
    <w:lvl w:ilvl="0">
      <w:start w:val="6"/>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9A37F15"/>
    <w:multiLevelType w:val="hybridMultilevel"/>
    <w:tmpl w:val="38800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2B450D"/>
    <w:multiLevelType w:val="multilevel"/>
    <w:tmpl w:val="B360F030"/>
    <w:lvl w:ilvl="0">
      <w:start w:val="9"/>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53A25CA"/>
    <w:multiLevelType w:val="hybridMultilevel"/>
    <w:tmpl w:val="8788DECC"/>
    <w:lvl w:ilvl="0" w:tplc="393C14A2">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5913C91"/>
    <w:multiLevelType w:val="multilevel"/>
    <w:tmpl w:val="6E4CD48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6DA7CFE"/>
    <w:multiLevelType w:val="multilevel"/>
    <w:tmpl w:val="CA1E6D4A"/>
    <w:lvl w:ilvl="0">
      <w:start w:val="2"/>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8">
    <w:nsid w:val="392637FA"/>
    <w:multiLevelType w:val="hybridMultilevel"/>
    <w:tmpl w:val="7864F60A"/>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AC83C4E"/>
    <w:multiLevelType w:val="hybridMultilevel"/>
    <w:tmpl w:val="654811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D786D14"/>
    <w:multiLevelType w:val="hybridMultilevel"/>
    <w:tmpl w:val="BC2A2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262D91"/>
    <w:multiLevelType w:val="hybridMultilevel"/>
    <w:tmpl w:val="B1FA5568"/>
    <w:lvl w:ilvl="0" w:tplc="0FA80E92">
      <w:start w:val="1"/>
      <w:numFmt w:val="lowerRoman"/>
      <w:lvlText w:val="%1)"/>
      <w:lvlJc w:val="left"/>
      <w:pPr>
        <w:ind w:left="3455" w:hanging="360"/>
      </w:pPr>
      <w:rPr>
        <w:rFonts w:hint="default"/>
        <w:i w:val="0"/>
        <w:iCs w:val="0"/>
        <w:color w:val="auto"/>
      </w:rPr>
    </w:lvl>
    <w:lvl w:ilvl="1" w:tplc="04090019" w:tentative="1">
      <w:start w:val="1"/>
      <w:numFmt w:val="lowerLetter"/>
      <w:lvlText w:val="%2."/>
      <w:lvlJc w:val="left"/>
      <w:pPr>
        <w:ind w:left="4175" w:hanging="360"/>
      </w:pPr>
    </w:lvl>
    <w:lvl w:ilvl="2" w:tplc="0409001B" w:tentative="1">
      <w:start w:val="1"/>
      <w:numFmt w:val="lowerRoman"/>
      <w:lvlText w:val="%3."/>
      <w:lvlJc w:val="right"/>
      <w:pPr>
        <w:ind w:left="4895" w:hanging="180"/>
      </w:pPr>
    </w:lvl>
    <w:lvl w:ilvl="3" w:tplc="0409000F" w:tentative="1">
      <w:start w:val="1"/>
      <w:numFmt w:val="decimal"/>
      <w:lvlText w:val="%4."/>
      <w:lvlJc w:val="left"/>
      <w:pPr>
        <w:ind w:left="5615" w:hanging="360"/>
      </w:pPr>
    </w:lvl>
    <w:lvl w:ilvl="4" w:tplc="04090019" w:tentative="1">
      <w:start w:val="1"/>
      <w:numFmt w:val="lowerLetter"/>
      <w:lvlText w:val="%5."/>
      <w:lvlJc w:val="left"/>
      <w:pPr>
        <w:ind w:left="6335" w:hanging="360"/>
      </w:pPr>
    </w:lvl>
    <w:lvl w:ilvl="5" w:tplc="0409001B" w:tentative="1">
      <w:start w:val="1"/>
      <w:numFmt w:val="lowerRoman"/>
      <w:lvlText w:val="%6."/>
      <w:lvlJc w:val="right"/>
      <w:pPr>
        <w:ind w:left="7055" w:hanging="180"/>
      </w:pPr>
    </w:lvl>
    <w:lvl w:ilvl="6" w:tplc="0409000F" w:tentative="1">
      <w:start w:val="1"/>
      <w:numFmt w:val="decimal"/>
      <w:lvlText w:val="%7."/>
      <w:lvlJc w:val="left"/>
      <w:pPr>
        <w:ind w:left="7775" w:hanging="360"/>
      </w:pPr>
    </w:lvl>
    <w:lvl w:ilvl="7" w:tplc="04090019" w:tentative="1">
      <w:start w:val="1"/>
      <w:numFmt w:val="lowerLetter"/>
      <w:lvlText w:val="%8."/>
      <w:lvlJc w:val="left"/>
      <w:pPr>
        <w:ind w:left="8495" w:hanging="360"/>
      </w:pPr>
    </w:lvl>
    <w:lvl w:ilvl="8" w:tplc="0409001B" w:tentative="1">
      <w:start w:val="1"/>
      <w:numFmt w:val="lowerRoman"/>
      <w:lvlText w:val="%9."/>
      <w:lvlJc w:val="right"/>
      <w:pPr>
        <w:ind w:left="9215" w:hanging="180"/>
      </w:pPr>
    </w:lvl>
  </w:abstractNum>
  <w:abstractNum w:abstractNumId="22">
    <w:nsid w:val="4B780BF8"/>
    <w:multiLevelType w:val="hybridMultilevel"/>
    <w:tmpl w:val="F2A8A002"/>
    <w:lvl w:ilvl="0" w:tplc="8EE42A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2FD7AC1"/>
    <w:multiLevelType w:val="hybridMultilevel"/>
    <w:tmpl w:val="2884C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BE79F7"/>
    <w:multiLevelType w:val="hybridMultilevel"/>
    <w:tmpl w:val="8F40F98C"/>
    <w:lvl w:ilvl="0" w:tplc="A920C224">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60F67687"/>
    <w:multiLevelType w:val="multilevel"/>
    <w:tmpl w:val="BC20B76A"/>
    <w:lvl w:ilvl="0">
      <w:start w:val="3"/>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67BC6B2D"/>
    <w:multiLevelType w:val="hybridMultilevel"/>
    <w:tmpl w:val="FF1A37E4"/>
    <w:lvl w:ilvl="0" w:tplc="068200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C041920"/>
    <w:multiLevelType w:val="multilevel"/>
    <w:tmpl w:val="1586037E"/>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7054E89"/>
    <w:multiLevelType w:val="hybridMultilevel"/>
    <w:tmpl w:val="ADAC4710"/>
    <w:lvl w:ilvl="0" w:tplc="00F03724">
      <w:start w:val="1"/>
      <w:numFmt w:val="lowerRoman"/>
      <w:lvlText w:val="(%1)"/>
      <w:lvlJc w:val="left"/>
      <w:pPr>
        <w:ind w:left="790" w:hanging="72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9">
    <w:nsid w:val="7C7A293E"/>
    <w:multiLevelType w:val="hybridMultilevel"/>
    <w:tmpl w:val="C9E86DFC"/>
    <w:lvl w:ilvl="0" w:tplc="0498A76C">
      <w:start w:val="4"/>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25A2904">
      <w:start w:val="2"/>
      <w:numFmt w:val="lowerRoman"/>
      <w:lvlText w:val="%4)"/>
      <w:lvlJc w:val="left"/>
      <w:pPr>
        <w:tabs>
          <w:tab w:val="num" w:pos="3240"/>
        </w:tabs>
        <w:ind w:left="3240" w:hanging="720"/>
      </w:pPr>
      <w:rPr>
        <w:rFonts w:hint="default"/>
      </w:rPr>
    </w:lvl>
    <w:lvl w:ilvl="4" w:tplc="604009E6">
      <w:start w:val="1"/>
      <w:numFmt w:val="lowerLetter"/>
      <w:lvlText w:val="%5)"/>
      <w:lvlJc w:val="left"/>
      <w:pPr>
        <w:tabs>
          <w:tab w:val="num" w:pos="3600"/>
        </w:tabs>
        <w:ind w:left="3600" w:hanging="360"/>
      </w:pPr>
      <w:rPr>
        <w:rFonts w:hint="default"/>
      </w:rPr>
    </w:lvl>
    <w:lvl w:ilvl="5" w:tplc="3774B404">
      <w:start w:val="1"/>
      <w:numFmt w:val="lowerRoman"/>
      <w:lvlText w:val="%6."/>
      <w:lvlJc w:val="left"/>
      <w:pPr>
        <w:tabs>
          <w:tab w:val="num" w:pos="4860"/>
        </w:tabs>
        <w:ind w:left="4860" w:hanging="720"/>
      </w:pPr>
      <w:rPr>
        <w:rFonts w:hint="default"/>
      </w:rPr>
    </w:lvl>
    <w:lvl w:ilvl="6" w:tplc="8F2C34BC">
      <w:start w:val="1"/>
      <w:numFmt w:val="lowerLetter"/>
      <w:lvlText w:val="(%7)"/>
      <w:lvlJc w:val="left"/>
      <w:pPr>
        <w:tabs>
          <w:tab w:val="num" w:pos="5400"/>
        </w:tabs>
        <w:ind w:left="5400" w:hanging="720"/>
      </w:pPr>
      <w:rPr>
        <w:rFonts w:hint="default"/>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D987E67"/>
    <w:multiLevelType w:val="multilevel"/>
    <w:tmpl w:val="2DC404B0"/>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9"/>
  </w:num>
  <w:num w:numId="2">
    <w:abstractNumId w:val="30"/>
  </w:num>
  <w:num w:numId="3">
    <w:abstractNumId w:val="25"/>
  </w:num>
  <w:num w:numId="4">
    <w:abstractNumId w:val="27"/>
  </w:num>
  <w:num w:numId="5">
    <w:abstractNumId w:val="16"/>
  </w:num>
  <w:num w:numId="6">
    <w:abstractNumId w:val="12"/>
  </w:num>
  <w:num w:numId="7">
    <w:abstractNumId w:val="15"/>
  </w:num>
  <w:num w:numId="8">
    <w:abstractNumId w:val="11"/>
  </w:num>
  <w:num w:numId="9">
    <w:abstractNumId w:val="6"/>
  </w:num>
  <w:num w:numId="10">
    <w:abstractNumId w:val="26"/>
  </w:num>
  <w:num w:numId="11">
    <w:abstractNumId w:val="22"/>
  </w:num>
  <w:num w:numId="12">
    <w:abstractNumId w:val="1"/>
  </w:num>
  <w:num w:numId="13">
    <w:abstractNumId w:val="9"/>
  </w:num>
  <w:num w:numId="14">
    <w:abstractNumId w:val="18"/>
  </w:num>
  <w:num w:numId="15">
    <w:abstractNumId w:val="24"/>
  </w:num>
  <w:num w:numId="16">
    <w:abstractNumId w:val="21"/>
  </w:num>
  <w:num w:numId="17">
    <w:abstractNumId w:val="3"/>
  </w:num>
  <w:num w:numId="18">
    <w:abstractNumId w:val="10"/>
  </w:num>
  <w:num w:numId="19">
    <w:abstractNumId w:val="13"/>
  </w:num>
  <w:num w:numId="20">
    <w:abstractNumId w:val="4"/>
  </w:num>
  <w:num w:numId="21">
    <w:abstractNumId w:val="7"/>
  </w:num>
  <w:num w:numId="22">
    <w:abstractNumId w:val="2"/>
  </w:num>
  <w:num w:numId="23">
    <w:abstractNumId w:val="17"/>
  </w:num>
  <w:num w:numId="24">
    <w:abstractNumId w:val="14"/>
  </w:num>
  <w:num w:numId="25">
    <w:abstractNumId w:val="19"/>
  </w:num>
  <w:num w:numId="26">
    <w:abstractNumId w:val="8"/>
  </w:num>
  <w:num w:numId="27">
    <w:abstractNumId w:val="23"/>
  </w:num>
  <w:num w:numId="28">
    <w:abstractNumId w:val="20"/>
  </w:num>
  <w:num w:numId="29">
    <w:abstractNumId w:val="28"/>
  </w:num>
  <w:num w:numId="30">
    <w:abstractNumId w:val="5"/>
  </w:num>
  <w:num w:numId="31">
    <w:abstractNumId w:val="0"/>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47105">
      <o:colormru v:ext="edit" colors="#cff"/>
    </o:shapedefaults>
  </w:hdrShapeDefaults>
  <w:footnotePr>
    <w:footnote w:id="0"/>
    <w:footnote w:id="1"/>
  </w:footnotePr>
  <w:endnotePr>
    <w:endnote w:id="0"/>
    <w:endnote w:id="1"/>
    <w:endnote w:id="2"/>
  </w:endnotePr>
  <w:compat/>
  <w:docVars>
    <w:docVar w:name="catat" w:val="AutoOpen"/>
  </w:docVars>
  <w:rsids>
    <w:rsidRoot w:val="00A76630"/>
    <w:rsid w:val="00002639"/>
    <w:rsid w:val="000047B5"/>
    <w:rsid w:val="00004C3D"/>
    <w:rsid w:val="00006838"/>
    <w:rsid w:val="00006BE7"/>
    <w:rsid w:val="00006DE7"/>
    <w:rsid w:val="000078F5"/>
    <w:rsid w:val="00010B22"/>
    <w:rsid w:val="00010E1D"/>
    <w:rsid w:val="00010E2A"/>
    <w:rsid w:val="00011404"/>
    <w:rsid w:val="000144B2"/>
    <w:rsid w:val="00014B95"/>
    <w:rsid w:val="0001578A"/>
    <w:rsid w:val="00016020"/>
    <w:rsid w:val="0001621D"/>
    <w:rsid w:val="00016E39"/>
    <w:rsid w:val="00020BBD"/>
    <w:rsid w:val="00020D24"/>
    <w:rsid w:val="000213BF"/>
    <w:rsid w:val="00024451"/>
    <w:rsid w:val="00024647"/>
    <w:rsid w:val="000269EB"/>
    <w:rsid w:val="000306FC"/>
    <w:rsid w:val="000321A5"/>
    <w:rsid w:val="00032741"/>
    <w:rsid w:val="00032DF2"/>
    <w:rsid w:val="00033917"/>
    <w:rsid w:val="00033DE5"/>
    <w:rsid w:val="00034657"/>
    <w:rsid w:val="00034900"/>
    <w:rsid w:val="00037026"/>
    <w:rsid w:val="00037F51"/>
    <w:rsid w:val="00037F83"/>
    <w:rsid w:val="00040177"/>
    <w:rsid w:val="00043C45"/>
    <w:rsid w:val="00044EBA"/>
    <w:rsid w:val="00045F1F"/>
    <w:rsid w:val="000465DF"/>
    <w:rsid w:val="00047BC8"/>
    <w:rsid w:val="000506FE"/>
    <w:rsid w:val="00051334"/>
    <w:rsid w:val="0005357E"/>
    <w:rsid w:val="00056885"/>
    <w:rsid w:val="00060E41"/>
    <w:rsid w:val="000629E1"/>
    <w:rsid w:val="000645FA"/>
    <w:rsid w:val="000646E1"/>
    <w:rsid w:val="000659A5"/>
    <w:rsid w:val="00067B7E"/>
    <w:rsid w:val="00071273"/>
    <w:rsid w:val="0007171E"/>
    <w:rsid w:val="00071771"/>
    <w:rsid w:val="00071D39"/>
    <w:rsid w:val="000722F6"/>
    <w:rsid w:val="00074DC1"/>
    <w:rsid w:val="000762E3"/>
    <w:rsid w:val="00076BB0"/>
    <w:rsid w:val="00076F7F"/>
    <w:rsid w:val="000775EF"/>
    <w:rsid w:val="000802C4"/>
    <w:rsid w:val="00080370"/>
    <w:rsid w:val="00083717"/>
    <w:rsid w:val="00083B72"/>
    <w:rsid w:val="00084FC9"/>
    <w:rsid w:val="000853D1"/>
    <w:rsid w:val="0008588B"/>
    <w:rsid w:val="00087841"/>
    <w:rsid w:val="000902FA"/>
    <w:rsid w:val="00090973"/>
    <w:rsid w:val="000925E8"/>
    <w:rsid w:val="00092C47"/>
    <w:rsid w:val="000941D9"/>
    <w:rsid w:val="000951FC"/>
    <w:rsid w:val="00095B48"/>
    <w:rsid w:val="000970F4"/>
    <w:rsid w:val="00097B59"/>
    <w:rsid w:val="000A1D73"/>
    <w:rsid w:val="000A3C38"/>
    <w:rsid w:val="000A4EC7"/>
    <w:rsid w:val="000A50C9"/>
    <w:rsid w:val="000A55D2"/>
    <w:rsid w:val="000A5850"/>
    <w:rsid w:val="000A58B9"/>
    <w:rsid w:val="000B0AE7"/>
    <w:rsid w:val="000B29E7"/>
    <w:rsid w:val="000B313D"/>
    <w:rsid w:val="000B4A64"/>
    <w:rsid w:val="000B56AD"/>
    <w:rsid w:val="000B64BB"/>
    <w:rsid w:val="000B64BC"/>
    <w:rsid w:val="000C2908"/>
    <w:rsid w:val="000C35A7"/>
    <w:rsid w:val="000C3F39"/>
    <w:rsid w:val="000C47C1"/>
    <w:rsid w:val="000C50CE"/>
    <w:rsid w:val="000C612F"/>
    <w:rsid w:val="000D2FB3"/>
    <w:rsid w:val="000E0B9A"/>
    <w:rsid w:val="000E265B"/>
    <w:rsid w:val="000E2C9A"/>
    <w:rsid w:val="000E3EEC"/>
    <w:rsid w:val="000E4982"/>
    <w:rsid w:val="000E4FBB"/>
    <w:rsid w:val="000E64A3"/>
    <w:rsid w:val="000F0C26"/>
    <w:rsid w:val="000F1362"/>
    <w:rsid w:val="000F25D2"/>
    <w:rsid w:val="000F322D"/>
    <w:rsid w:val="000F3308"/>
    <w:rsid w:val="000F360C"/>
    <w:rsid w:val="000F4790"/>
    <w:rsid w:val="000F56BC"/>
    <w:rsid w:val="000F5702"/>
    <w:rsid w:val="000F66FF"/>
    <w:rsid w:val="00100889"/>
    <w:rsid w:val="00102010"/>
    <w:rsid w:val="00102776"/>
    <w:rsid w:val="0010374C"/>
    <w:rsid w:val="0010431F"/>
    <w:rsid w:val="001101A0"/>
    <w:rsid w:val="001102FE"/>
    <w:rsid w:val="00111C31"/>
    <w:rsid w:val="001124CE"/>
    <w:rsid w:val="00114D17"/>
    <w:rsid w:val="00115B11"/>
    <w:rsid w:val="0011624E"/>
    <w:rsid w:val="00116CC8"/>
    <w:rsid w:val="0012049C"/>
    <w:rsid w:val="00120954"/>
    <w:rsid w:val="0012186F"/>
    <w:rsid w:val="001223FD"/>
    <w:rsid w:val="001245D8"/>
    <w:rsid w:val="001254B5"/>
    <w:rsid w:val="001269E0"/>
    <w:rsid w:val="001279F7"/>
    <w:rsid w:val="00130851"/>
    <w:rsid w:val="00131C51"/>
    <w:rsid w:val="001326CE"/>
    <w:rsid w:val="00132E0D"/>
    <w:rsid w:val="001339D8"/>
    <w:rsid w:val="001351EF"/>
    <w:rsid w:val="00135F60"/>
    <w:rsid w:val="0013610A"/>
    <w:rsid w:val="00136729"/>
    <w:rsid w:val="001377BF"/>
    <w:rsid w:val="001400CB"/>
    <w:rsid w:val="001413F0"/>
    <w:rsid w:val="001420B6"/>
    <w:rsid w:val="00144503"/>
    <w:rsid w:val="00145254"/>
    <w:rsid w:val="0014749F"/>
    <w:rsid w:val="00150BBC"/>
    <w:rsid w:val="00151294"/>
    <w:rsid w:val="0015180B"/>
    <w:rsid w:val="001561A2"/>
    <w:rsid w:val="001562C3"/>
    <w:rsid w:val="0015667D"/>
    <w:rsid w:val="00156D02"/>
    <w:rsid w:val="00157246"/>
    <w:rsid w:val="001627C1"/>
    <w:rsid w:val="00164BAA"/>
    <w:rsid w:val="00164FCA"/>
    <w:rsid w:val="001664D1"/>
    <w:rsid w:val="00166C16"/>
    <w:rsid w:val="00167904"/>
    <w:rsid w:val="00167F85"/>
    <w:rsid w:val="0017014C"/>
    <w:rsid w:val="001703ED"/>
    <w:rsid w:val="0017091C"/>
    <w:rsid w:val="00172F1C"/>
    <w:rsid w:val="001771A8"/>
    <w:rsid w:val="001852A1"/>
    <w:rsid w:val="00185847"/>
    <w:rsid w:val="00186A8D"/>
    <w:rsid w:val="00187119"/>
    <w:rsid w:val="001913D5"/>
    <w:rsid w:val="001918AB"/>
    <w:rsid w:val="001937C8"/>
    <w:rsid w:val="001945F7"/>
    <w:rsid w:val="00194872"/>
    <w:rsid w:val="00194D70"/>
    <w:rsid w:val="00196181"/>
    <w:rsid w:val="001962E3"/>
    <w:rsid w:val="0019683E"/>
    <w:rsid w:val="001A0487"/>
    <w:rsid w:val="001A0B57"/>
    <w:rsid w:val="001A1D2C"/>
    <w:rsid w:val="001A2ED1"/>
    <w:rsid w:val="001A4793"/>
    <w:rsid w:val="001A5322"/>
    <w:rsid w:val="001A67CE"/>
    <w:rsid w:val="001B2314"/>
    <w:rsid w:val="001B5D46"/>
    <w:rsid w:val="001B7BB4"/>
    <w:rsid w:val="001C0CD6"/>
    <w:rsid w:val="001C1FAE"/>
    <w:rsid w:val="001C462D"/>
    <w:rsid w:val="001C4850"/>
    <w:rsid w:val="001C53EC"/>
    <w:rsid w:val="001C6B0C"/>
    <w:rsid w:val="001C6C61"/>
    <w:rsid w:val="001C7BCB"/>
    <w:rsid w:val="001D0555"/>
    <w:rsid w:val="001D1580"/>
    <w:rsid w:val="001D1A07"/>
    <w:rsid w:val="001D4708"/>
    <w:rsid w:val="001D5A64"/>
    <w:rsid w:val="001D7851"/>
    <w:rsid w:val="001D7F66"/>
    <w:rsid w:val="001E0409"/>
    <w:rsid w:val="001E0417"/>
    <w:rsid w:val="001E298F"/>
    <w:rsid w:val="001E3399"/>
    <w:rsid w:val="001E4354"/>
    <w:rsid w:val="001F0981"/>
    <w:rsid w:val="001F1234"/>
    <w:rsid w:val="001F13BB"/>
    <w:rsid w:val="001F1FDF"/>
    <w:rsid w:val="001F54E7"/>
    <w:rsid w:val="00200A63"/>
    <w:rsid w:val="00200D79"/>
    <w:rsid w:val="002015E9"/>
    <w:rsid w:val="002016D2"/>
    <w:rsid w:val="00204533"/>
    <w:rsid w:val="0020538B"/>
    <w:rsid w:val="0020630E"/>
    <w:rsid w:val="0020641D"/>
    <w:rsid w:val="00207A7E"/>
    <w:rsid w:val="00207BC3"/>
    <w:rsid w:val="00211838"/>
    <w:rsid w:val="002119E3"/>
    <w:rsid w:val="00212524"/>
    <w:rsid w:val="002145F8"/>
    <w:rsid w:val="002157A8"/>
    <w:rsid w:val="00215BDA"/>
    <w:rsid w:val="00215EE4"/>
    <w:rsid w:val="002169F6"/>
    <w:rsid w:val="00222ACC"/>
    <w:rsid w:val="00222B16"/>
    <w:rsid w:val="00224FBC"/>
    <w:rsid w:val="002267BB"/>
    <w:rsid w:val="00226FFF"/>
    <w:rsid w:val="00230AA4"/>
    <w:rsid w:val="002311C5"/>
    <w:rsid w:val="00231416"/>
    <w:rsid w:val="0023208F"/>
    <w:rsid w:val="002320F9"/>
    <w:rsid w:val="00233513"/>
    <w:rsid w:val="00233C38"/>
    <w:rsid w:val="00234B66"/>
    <w:rsid w:val="00234CD5"/>
    <w:rsid w:val="0023503C"/>
    <w:rsid w:val="00236E69"/>
    <w:rsid w:val="00240690"/>
    <w:rsid w:val="00241218"/>
    <w:rsid w:val="00242DDE"/>
    <w:rsid w:val="00242E6A"/>
    <w:rsid w:val="00243213"/>
    <w:rsid w:val="002438D9"/>
    <w:rsid w:val="00243D4F"/>
    <w:rsid w:val="00244DB0"/>
    <w:rsid w:val="00245792"/>
    <w:rsid w:val="002468A0"/>
    <w:rsid w:val="00253C61"/>
    <w:rsid w:val="00253DA5"/>
    <w:rsid w:val="002543CC"/>
    <w:rsid w:val="00255F94"/>
    <w:rsid w:val="00256003"/>
    <w:rsid w:val="00256779"/>
    <w:rsid w:val="002567DB"/>
    <w:rsid w:val="00257D6F"/>
    <w:rsid w:val="00261474"/>
    <w:rsid w:val="00262D00"/>
    <w:rsid w:val="0026365A"/>
    <w:rsid w:val="00264567"/>
    <w:rsid w:val="0026540D"/>
    <w:rsid w:val="002667CA"/>
    <w:rsid w:val="002700BC"/>
    <w:rsid w:val="002733BE"/>
    <w:rsid w:val="0027369D"/>
    <w:rsid w:val="00274B01"/>
    <w:rsid w:val="00275EA0"/>
    <w:rsid w:val="0028248E"/>
    <w:rsid w:val="00283CFC"/>
    <w:rsid w:val="002840D7"/>
    <w:rsid w:val="00285B7A"/>
    <w:rsid w:val="00286714"/>
    <w:rsid w:val="00287B32"/>
    <w:rsid w:val="00287D14"/>
    <w:rsid w:val="002938A2"/>
    <w:rsid w:val="00296CC4"/>
    <w:rsid w:val="002A1B1A"/>
    <w:rsid w:val="002A216C"/>
    <w:rsid w:val="002A2670"/>
    <w:rsid w:val="002A2C18"/>
    <w:rsid w:val="002A3AA3"/>
    <w:rsid w:val="002A3DA1"/>
    <w:rsid w:val="002A3F55"/>
    <w:rsid w:val="002A50BC"/>
    <w:rsid w:val="002A62C5"/>
    <w:rsid w:val="002A737B"/>
    <w:rsid w:val="002B02B4"/>
    <w:rsid w:val="002B35E4"/>
    <w:rsid w:val="002B3EE3"/>
    <w:rsid w:val="002B44E1"/>
    <w:rsid w:val="002B58EE"/>
    <w:rsid w:val="002B6B3A"/>
    <w:rsid w:val="002B6F02"/>
    <w:rsid w:val="002B7FBA"/>
    <w:rsid w:val="002C018A"/>
    <w:rsid w:val="002C1F12"/>
    <w:rsid w:val="002C2CD7"/>
    <w:rsid w:val="002C2CF9"/>
    <w:rsid w:val="002C36E3"/>
    <w:rsid w:val="002C3EAB"/>
    <w:rsid w:val="002C4E24"/>
    <w:rsid w:val="002C67FD"/>
    <w:rsid w:val="002C6929"/>
    <w:rsid w:val="002C72CE"/>
    <w:rsid w:val="002C751A"/>
    <w:rsid w:val="002C7D5A"/>
    <w:rsid w:val="002D03EF"/>
    <w:rsid w:val="002D0B44"/>
    <w:rsid w:val="002D13B6"/>
    <w:rsid w:val="002D28BB"/>
    <w:rsid w:val="002D3FC7"/>
    <w:rsid w:val="002D50E2"/>
    <w:rsid w:val="002D7817"/>
    <w:rsid w:val="002E0072"/>
    <w:rsid w:val="002E0906"/>
    <w:rsid w:val="002E13CC"/>
    <w:rsid w:val="002E2432"/>
    <w:rsid w:val="002E2944"/>
    <w:rsid w:val="002E2DEE"/>
    <w:rsid w:val="002E3210"/>
    <w:rsid w:val="002E396C"/>
    <w:rsid w:val="002E3D13"/>
    <w:rsid w:val="002E442F"/>
    <w:rsid w:val="002E45D4"/>
    <w:rsid w:val="002E59A7"/>
    <w:rsid w:val="002E6489"/>
    <w:rsid w:val="002E6496"/>
    <w:rsid w:val="002E65E2"/>
    <w:rsid w:val="002F0166"/>
    <w:rsid w:val="002F020C"/>
    <w:rsid w:val="002F15CC"/>
    <w:rsid w:val="002F2838"/>
    <w:rsid w:val="002F5277"/>
    <w:rsid w:val="002F5F72"/>
    <w:rsid w:val="00300328"/>
    <w:rsid w:val="0030080D"/>
    <w:rsid w:val="003021D4"/>
    <w:rsid w:val="00302D69"/>
    <w:rsid w:val="003049FB"/>
    <w:rsid w:val="00304B35"/>
    <w:rsid w:val="0030549A"/>
    <w:rsid w:val="00305CDD"/>
    <w:rsid w:val="0030711C"/>
    <w:rsid w:val="00307BCD"/>
    <w:rsid w:val="00310FD7"/>
    <w:rsid w:val="00312016"/>
    <w:rsid w:val="0031265C"/>
    <w:rsid w:val="00312A76"/>
    <w:rsid w:val="00314812"/>
    <w:rsid w:val="00314D0F"/>
    <w:rsid w:val="003162A7"/>
    <w:rsid w:val="00317AD0"/>
    <w:rsid w:val="0032009A"/>
    <w:rsid w:val="00323FAC"/>
    <w:rsid w:val="003255D2"/>
    <w:rsid w:val="00325B52"/>
    <w:rsid w:val="00327095"/>
    <w:rsid w:val="003308D4"/>
    <w:rsid w:val="00330AC3"/>
    <w:rsid w:val="00331342"/>
    <w:rsid w:val="0033197E"/>
    <w:rsid w:val="00331BB6"/>
    <w:rsid w:val="00332BED"/>
    <w:rsid w:val="00332C2B"/>
    <w:rsid w:val="003332BD"/>
    <w:rsid w:val="003333E3"/>
    <w:rsid w:val="00333D1F"/>
    <w:rsid w:val="0033406F"/>
    <w:rsid w:val="00336DCC"/>
    <w:rsid w:val="00337209"/>
    <w:rsid w:val="003373A3"/>
    <w:rsid w:val="00337C70"/>
    <w:rsid w:val="00340257"/>
    <w:rsid w:val="00340DDB"/>
    <w:rsid w:val="0034286D"/>
    <w:rsid w:val="003428E6"/>
    <w:rsid w:val="003432DD"/>
    <w:rsid w:val="003446CA"/>
    <w:rsid w:val="00344EF6"/>
    <w:rsid w:val="00345E0D"/>
    <w:rsid w:val="00346648"/>
    <w:rsid w:val="0034752B"/>
    <w:rsid w:val="003500A0"/>
    <w:rsid w:val="00350FF5"/>
    <w:rsid w:val="003513D7"/>
    <w:rsid w:val="00352261"/>
    <w:rsid w:val="0035290C"/>
    <w:rsid w:val="003540EB"/>
    <w:rsid w:val="003543F4"/>
    <w:rsid w:val="0035519E"/>
    <w:rsid w:val="003569C3"/>
    <w:rsid w:val="00356AF9"/>
    <w:rsid w:val="00360EBE"/>
    <w:rsid w:val="00363F3D"/>
    <w:rsid w:val="00364BB6"/>
    <w:rsid w:val="00365595"/>
    <w:rsid w:val="00366DB0"/>
    <w:rsid w:val="003711CE"/>
    <w:rsid w:val="00371765"/>
    <w:rsid w:val="00373447"/>
    <w:rsid w:val="003736F5"/>
    <w:rsid w:val="00373AC0"/>
    <w:rsid w:val="0037544C"/>
    <w:rsid w:val="003758C6"/>
    <w:rsid w:val="00376CAA"/>
    <w:rsid w:val="00376ED2"/>
    <w:rsid w:val="00376FB7"/>
    <w:rsid w:val="0037753D"/>
    <w:rsid w:val="00377A98"/>
    <w:rsid w:val="00377F30"/>
    <w:rsid w:val="00380389"/>
    <w:rsid w:val="00380FBB"/>
    <w:rsid w:val="00382DED"/>
    <w:rsid w:val="00383339"/>
    <w:rsid w:val="00385559"/>
    <w:rsid w:val="0038695C"/>
    <w:rsid w:val="003927FC"/>
    <w:rsid w:val="00394942"/>
    <w:rsid w:val="00394F5D"/>
    <w:rsid w:val="003950FD"/>
    <w:rsid w:val="00395F76"/>
    <w:rsid w:val="00396562"/>
    <w:rsid w:val="00396CE5"/>
    <w:rsid w:val="00396E79"/>
    <w:rsid w:val="003A1656"/>
    <w:rsid w:val="003A1BE2"/>
    <w:rsid w:val="003A221C"/>
    <w:rsid w:val="003A237C"/>
    <w:rsid w:val="003A2B78"/>
    <w:rsid w:val="003A408C"/>
    <w:rsid w:val="003A627F"/>
    <w:rsid w:val="003A688E"/>
    <w:rsid w:val="003B1342"/>
    <w:rsid w:val="003B1523"/>
    <w:rsid w:val="003B1741"/>
    <w:rsid w:val="003B1768"/>
    <w:rsid w:val="003B19F1"/>
    <w:rsid w:val="003B2804"/>
    <w:rsid w:val="003B3614"/>
    <w:rsid w:val="003B3EB4"/>
    <w:rsid w:val="003B4692"/>
    <w:rsid w:val="003B4E2F"/>
    <w:rsid w:val="003B5117"/>
    <w:rsid w:val="003B699C"/>
    <w:rsid w:val="003B74CA"/>
    <w:rsid w:val="003B7F58"/>
    <w:rsid w:val="003C13CF"/>
    <w:rsid w:val="003C34E5"/>
    <w:rsid w:val="003C3622"/>
    <w:rsid w:val="003C5A36"/>
    <w:rsid w:val="003D291B"/>
    <w:rsid w:val="003D34BE"/>
    <w:rsid w:val="003D3ED5"/>
    <w:rsid w:val="003D5E75"/>
    <w:rsid w:val="003D6541"/>
    <w:rsid w:val="003D6605"/>
    <w:rsid w:val="003E2634"/>
    <w:rsid w:val="003E2B68"/>
    <w:rsid w:val="003E3B79"/>
    <w:rsid w:val="003E4D6E"/>
    <w:rsid w:val="003E579D"/>
    <w:rsid w:val="003E5ACE"/>
    <w:rsid w:val="003E7E06"/>
    <w:rsid w:val="003F05BB"/>
    <w:rsid w:val="003F21EE"/>
    <w:rsid w:val="003F2D2A"/>
    <w:rsid w:val="003F407F"/>
    <w:rsid w:val="003F4352"/>
    <w:rsid w:val="003F7122"/>
    <w:rsid w:val="003F7704"/>
    <w:rsid w:val="004008FC"/>
    <w:rsid w:val="0040167F"/>
    <w:rsid w:val="00402EB0"/>
    <w:rsid w:val="00404388"/>
    <w:rsid w:val="00404A97"/>
    <w:rsid w:val="00404BD0"/>
    <w:rsid w:val="00407EF1"/>
    <w:rsid w:val="00411368"/>
    <w:rsid w:val="004136E6"/>
    <w:rsid w:val="0041478E"/>
    <w:rsid w:val="00414CE9"/>
    <w:rsid w:val="00415FB1"/>
    <w:rsid w:val="00417E53"/>
    <w:rsid w:val="00421E09"/>
    <w:rsid w:val="0042255C"/>
    <w:rsid w:val="00422F68"/>
    <w:rsid w:val="004235A3"/>
    <w:rsid w:val="00424FEF"/>
    <w:rsid w:val="00430311"/>
    <w:rsid w:val="00432EFD"/>
    <w:rsid w:val="00434769"/>
    <w:rsid w:val="004351A7"/>
    <w:rsid w:val="004365AF"/>
    <w:rsid w:val="00436E3C"/>
    <w:rsid w:val="004378E4"/>
    <w:rsid w:val="00440740"/>
    <w:rsid w:val="004418C7"/>
    <w:rsid w:val="00442909"/>
    <w:rsid w:val="004444A4"/>
    <w:rsid w:val="00450FA4"/>
    <w:rsid w:val="00452C9C"/>
    <w:rsid w:val="00453768"/>
    <w:rsid w:val="0045423D"/>
    <w:rsid w:val="004559FE"/>
    <w:rsid w:val="00455DD5"/>
    <w:rsid w:val="004560EF"/>
    <w:rsid w:val="00460049"/>
    <w:rsid w:val="004607CF"/>
    <w:rsid w:val="00460E1C"/>
    <w:rsid w:val="00460F29"/>
    <w:rsid w:val="004623B9"/>
    <w:rsid w:val="00463B0E"/>
    <w:rsid w:val="00464860"/>
    <w:rsid w:val="0046688E"/>
    <w:rsid w:val="00467D48"/>
    <w:rsid w:val="00473950"/>
    <w:rsid w:val="00473A22"/>
    <w:rsid w:val="00473C51"/>
    <w:rsid w:val="004767F1"/>
    <w:rsid w:val="0047778D"/>
    <w:rsid w:val="00480510"/>
    <w:rsid w:val="00480FB9"/>
    <w:rsid w:val="004814F9"/>
    <w:rsid w:val="004822B7"/>
    <w:rsid w:val="004826FF"/>
    <w:rsid w:val="004837E4"/>
    <w:rsid w:val="00484FE8"/>
    <w:rsid w:val="00485992"/>
    <w:rsid w:val="00486662"/>
    <w:rsid w:val="0048694E"/>
    <w:rsid w:val="0049059A"/>
    <w:rsid w:val="00490D28"/>
    <w:rsid w:val="004910D6"/>
    <w:rsid w:val="00491BBC"/>
    <w:rsid w:val="004927A7"/>
    <w:rsid w:val="004928E5"/>
    <w:rsid w:val="00496B16"/>
    <w:rsid w:val="00497D54"/>
    <w:rsid w:val="004A156F"/>
    <w:rsid w:val="004A32DA"/>
    <w:rsid w:val="004A4541"/>
    <w:rsid w:val="004A5A6F"/>
    <w:rsid w:val="004A61BF"/>
    <w:rsid w:val="004A7351"/>
    <w:rsid w:val="004A755E"/>
    <w:rsid w:val="004B160D"/>
    <w:rsid w:val="004B277F"/>
    <w:rsid w:val="004B3C19"/>
    <w:rsid w:val="004B427C"/>
    <w:rsid w:val="004B477B"/>
    <w:rsid w:val="004B5437"/>
    <w:rsid w:val="004B71D1"/>
    <w:rsid w:val="004B725A"/>
    <w:rsid w:val="004B72CD"/>
    <w:rsid w:val="004B7757"/>
    <w:rsid w:val="004C1E79"/>
    <w:rsid w:val="004C27AA"/>
    <w:rsid w:val="004C475C"/>
    <w:rsid w:val="004C4EB8"/>
    <w:rsid w:val="004C510A"/>
    <w:rsid w:val="004C5C71"/>
    <w:rsid w:val="004C6958"/>
    <w:rsid w:val="004C6D73"/>
    <w:rsid w:val="004C70BA"/>
    <w:rsid w:val="004C7366"/>
    <w:rsid w:val="004C782F"/>
    <w:rsid w:val="004C7910"/>
    <w:rsid w:val="004D0E04"/>
    <w:rsid w:val="004D0F36"/>
    <w:rsid w:val="004D1247"/>
    <w:rsid w:val="004D13E1"/>
    <w:rsid w:val="004D21C7"/>
    <w:rsid w:val="004D5461"/>
    <w:rsid w:val="004D5B07"/>
    <w:rsid w:val="004D5EF5"/>
    <w:rsid w:val="004D6052"/>
    <w:rsid w:val="004E2188"/>
    <w:rsid w:val="004E2FD3"/>
    <w:rsid w:val="004E3FCF"/>
    <w:rsid w:val="004E4F58"/>
    <w:rsid w:val="004E69FB"/>
    <w:rsid w:val="004F0145"/>
    <w:rsid w:val="004F0ED6"/>
    <w:rsid w:val="004F1357"/>
    <w:rsid w:val="004F201C"/>
    <w:rsid w:val="004F2355"/>
    <w:rsid w:val="004F2A2E"/>
    <w:rsid w:val="004F346E"/>
    <w:rsid w:val="004F3A20"/>
    <w:rsid w:val="004F3E8D"/>
    <w:rsid w:val="004F73DB"/>
    <w:rsid w:val="004F7DE4"/>
    <w:rsid w:val="005019F0"/>
    <w:rsid w:val="00501A4E"/>
    <w:rsid w:val="00502929"/>
    <w:rsid w:val="00504BE2"/>
    <w:rsid w:val="005050A3"/>
    <w:rsid w:val="00505804"/>
    <w:rsid w:val="00505CE2"/>
    <w:rsid w:val="00506241"/>
    <w:rsid w:val="005072FB"/>
    <w:rsid w:val="005079FE"/>
    <w:rsid w:val="005129D6"/>
    <w:rsid w:val="00513255"/>
    <w:rsid w:val="00513F42"/>
    <w:rsid w:val="00514A59"/>
    <w:rsid w:val="005153F8"/>
    <w:rsid w:val="005174F6"/>
    <w:rsid w:val="005214CD"/>
    <w:rsid w:val="0052169A"/>
    <w:rsid w:val="005224EB"/>
    <w:rsid w:val="0052358B"/>
    <w:rsid w:val="00523F92"/>
    <w:rsid w:val="00525C96"/>
    <w:rsid w:val="00527C1A"/>
    <w:rsid w:val="00535859"/>
    <w:rsid w:val="00535CA7"/>
    <w:rsid w:val="0053664B"/>
    <w:rsid w:val="005375A0"/>
    <w:rsid w:val="005377B4"/>
    <w:rsid w:val="00540125"/>
    <w:rsid w:val="00543B26"/>
    <w:rsid w:val="00544409"/>
    <w:rsid w:val="00545EEF"/>
    <w:rsid w:val="00546B51"/>
    <w:rsid w:val="00550867"/>
    <w:rsid w:val="00552955"/>
    <w:rsid w:val="00554D4F"/>
    <w:rsid w:val="005550FF"/>
    <w:rsid w:val="005556FA"/>
    <w:rsid w:val="005564E5"/>
    <w:rsid w:val="00557701"/>
    <w:rsid w:val="005605C2"/>
    <w:rsid w:val="00560BB2"/>
    <w:rsid w:val="00561624"/>
    <w:rsid w:val="00561CD8"/>
    <w:rsid w:val="00561EFD"/>
    <w:rsid w:val="0056279B"/>
    <w:rsid w:val="00563D7B"/>
    <w:rsid w:val="00564442"/>
    <w:rsid w:val="00566E97"/>
    <w:rsid w:val="00566EBD"/>
    <w:rsid w:val="005671F1"/>
    <w:rsid w:val="00571036"/>
    <w:rsid w:val="0057285D"/>
    <w:rsid w:val="0057535F"/>
    <w:rsid w:val="00576DE0"/>
    <w:rsid w:val="0057719C"/>
    <w:rsid w:val="00580C64"/>
    <w:rsid w:val="00582189"/>
    <w:rsid w:val="00584E66"/>
    <w:rsid w:val="00585000"/>
    <w:rsid w:val="005856FC"/>
    <w:rsid w:val="00585DD9"/>
    <w:rsid w:val="00586C66"/>
    <w:rsid w:val="00586F2F"/>
    <w:rsid w:val="005927F9"/>
    <w:rsid w:val="00592C30"/>
    <w:rsid w:val="00593CCA"/>
    <w:rsid w:val="00593EB2"/>
    <w:rsid w:val="00593EF6"/>
    <w:rsid w:val="005947DB"/>
    <w:rsid w:val="00595C93"/>
    <w:rsid w:val="00596AC3"/>
    <w:rsid w:val="00596E39"/>
    <w:rsid w:val="005A02CE"/>
    <w:rsid w:val="005A1321"/>
    <w:rsid w:val="005A2744"/>
    <w:rsid w:val="005A2780"/>
    <w:rsid w:val="005A295F"/>
    <w:rsid w:val="005A3015"/>
    <w:rsid w:val="005A3302"/>
    <w:rsid w:val="005A48AF"/>
    <w:rsid w:val="005A53A2"/>
    <w:rsid w:val="005A5C0E"/>
    <w:rsid w:val="005B3102"/>
    <w:rsid w:val="005B485F"/>
    <w:rsid w:val="005B6AC3"/>
    <w:rsid w:val="005C0662"/>
    <w:rsid w:val="005C144F"/>
    <w:rsid w:val="005C1880"/>
    <w:rsid w:val="005C1965"/>
    <w:rsid w:val="005C301B"/>
    <w:rsid w:val="005C3F55"/>
    <w:rsid w:val="005C5207"/>
    <w:rsid w:val="005C5229"/>
    <w:rsid w:val="005C5CE5"/>
    <w:rsid w:val="005C706D"/>
    <w:rsid w:val="005D17CE"/>
    <w:rsid w:val="005D254B"/>
    <w:rsid w:val="005D4016"/>
    <w:rsid w:val="005D48B2"/>
    <w:rsid w:val="005D4BF4"/>
    <w:rsid w:val="005D5A09"/>
    <w:rsid w:val="005D63A4"/>
    <w:rsid w:val="005D7561"/>
    <w:rsid w:val="005D792E"/>
    <w:rsid w:val="005D7C7A"/>
    <w:rsid w:val="005E01B2"/>
    <w:rsid w:val="005E1646"/>
    <w:rsid w:val="005E35D3"/>
    <w:rsid w:val="005E5835"/>
    <w:rsid w:val="005E5E6E"/>
    <w:rsid w:val="005E6523"/>
    <w:rsid w:val="005E69B6"/>
    <w:rsid w:val="005E7B29"/>
    <w:rsid w:val="005E7CE7"/>
    <w:rsid w:val="005F0A89"/>
    <w:rsid w:val="005F38D9"/>
    <w:rsid w:val="005F465A"/>
    <w:rsid w:val="005F512F"/>
    <w:rsid w:val="005F534B"/>
    <w:rsid w:val="005F5E58"/>
    <w:rsid w:val="005F5EE6"/>
    <w:rsid w:val="0060361C"/>
    <w:rsid w:val="00603E67"/>
    <w:rsid w:val="00605B59"/>
    <w:rsid w:val="00606CF9"/>
    <w:rsid w:val="00612177"/>
    <w:rsid w:val="00613118"/>
    <w:rsid w:val="00614474"/>
    <w:rsid w:val="006147AD"/>
    <w:rsid w:val="00615C14"/>
    <w:rsid w:val="00622975"/>
    <w:rsid w:val="00624340"/>
    <w:rsid w:val="00624CC3"/>
    <w:rsid w:val="00625B01"/>
    <w:rsid w:val="0062640C"/>
    <w:rsid w:val="0063094D"/>
    <w:rsid w:val="00630B1C"/>
    <w:rsid w:val="00631873"/>
    <w:rsid w:val="00631D29"/>
    <w:rsid w:val="00631E9F"/>
    <w:rsid w:val="00632ECA"/>
    <w:rsid w:val="00633209"/>
    <w:rsid w:val="00633857"/>
    <w:rsid w:val="0063688E"/>
    <w:rsid w:val="0064108F"/>
    <w:rsid w:val="006415AE"/>
    <w:rsid w:val="0064449D"/>
    <w:rsid w:val="006503CD"/>
    <w:rsid w:val="0065562D"/>
    <w:rsid w:val="00655E97"/>
    <w:rsid w:val="00656002"/>
    <w:rsid w:val="00657BD5"/>
    <w:rsid w:val="00661E45"/>
    <w:rsid w:val="00662FD5"/>
    <w:rsid w:val="006640D7"/>
    <w:rsid w:val="0066423E"/>
    <w:rsid w:val="00664AE8"/>
    <w:rsid w:val="00665F51"/>
    <w:rsid w:val="00666344"/>
    <w:rsid w:val="0067006A"/>
    <w:rsid w:val="0067206C"/>
    <w:rsid w:val="00672819"/>
    <w:rsid w:val="00672B0A"/>
    <w:rsid w:val="00673282"/>
    <w:rsid w:val="006736A5"/>
    <w:rsid w:val="0067408D"/>
    <w:rsid w:val="006745EE"/>
    <w:rsid w:val="006763BA"/>
    <w:rsid w:val="00676665"/>
    <w:rsid w:val="0068014F"/>
    <w:rsid w:val="006819AB"/>
    <w:rsid w:val="00682AC1"/>
    <w:rsid w:val="006832B3"/>
    <w:rsid w:val="00685C56"/>
    <w:rsid w:val="00691EDC"/>
    <w:rsid w:val="00693A06"/>
    <w:rsid w:val="006943AA"/>
    <w:rsid w:val="00694A06"/>
    <w:rsid w:val="00695234"/>
    <w:rsid w:val="0069568F"/>
    <w:rsid w:val="00696E5F"/>
    <w:rsid w:val="006A00B7"/>
    <w:rsid w:val="006A0C06"/>
    <w:rsid w:val="006A28E7"/>
    <w:rsid w:val="006A4715"/>
    <w:rsid w:val="006A47B1"/>
    <w:rsid w:val="006A551B"/>
    <w:rsid w:val="006A606D"/>
    <w:rsid w:val="006A60A3"/>
    <w:rsid w:val="006A77BB"/>
    <w:rsid w:val="006B08E2"/>
    <w:rsid w:val="006B091C"/>
    <w:rsid w:val="006B0DE6"/>
    <w:rsid w:val="006B1360"/>
    <w:rsid w:val="006B23E4"/>
    <w:rsid w:val="006B37FB"/>
    <w:rsid w:val="006B5992"/>
    <w:rsid w:val="006B682A"/>
    <w:rsid w:val="006B68FD"/>
    <w:rsid w:val="006B75F7"/>
    <w:rsid w:val="006C03EC"/>
    <w:rsid w:val="006C1CA3"/>
    <w:rsid w:val="006C5587"/>
    <w:rsid w:val="006C57F4"/>
    <w:rsid w:val="006C5D06"/>
    <w:rsid w:val="006C6F32"/>
    <w:rsid w:val="006C7388"/>
    <w:rsid w:val="006C77C9"/>
    <w:rsid w:val="006D11D0"/>
    <w:rsid w:val="006D325A"/>
    <w:rsid w:val="006D3A3A"/>
    <w:rsid w:val="006D3C77"/>
    <w:rsid w:val="006E00A4"/>
    <w:rsid w:val="006E1056"/>
    <w:rsid w:val="006E10CD"/>
    <w:rsid w:val="006E12CC"/>
    <w:rsid w:val="006E20EE"/>
    <w:rsid w:val="006E32F3"/>
    <w:rsid w:val="006E4594"/>
    <w:rsid w:val="006E4CE7"/>
    <w:rsid w:val="006E63AE"/>
    <w:rsid w:val="006E7201"/>
    <w:rsid w:val="006F13FA"/>
    <w:rsid w:val="006F46D6"/>
    <w:rsid w:val="006F4F0C"/>
    <w:rsid w:val="006F6566"/>
    <w:rsid w:val="00700093"/>
    <w:rsid w:val="00701A9B"/>
    <w:rsid w:val="00703186"/>
    <w:rsid w:val="00703452"/>
    <w:rsid w:val="007048E0"/>
    <w:rsid w:val="00705A69"/>
    <w:rsid w:val="00705D34"/>
    <w:rsid w:val="00711A73"/>
    <w:rsid w:val="00711BA0"/>
    <w:rsid w:val="00713E81"/>
    <w:rsid w:val="007140E9"/>
    <w:rsid w:val="00714262"/>
    <w:rsid w:val="0071583F"/>
    <w:rsid w:val="00716587"/>
    <w:rsid w:val="00716AC6"/>
    <w:rsid w:val="00717C5D"/>
    <w:rsid w:val="0072064A"/>
    <w:rsid w:val="007249E8"/>
    <w:rsid w:val="0072588E"/>
    <w:rsid w:val="00725CE9"/>
    <w:rsid w:val="007260D1"/>
    <w:rsid w:val="007266C3"/>
    <w:rsid w:val="00727DC4"/>
    <w:rsid w:val="00730724"/>
    <w:rsid w:val="0073197C"/>
    <w:rsid w:val="0073448C"/>
    <w:rsid w:val="007351CB"/>
    <w:rsid w:val="00735A1C"/>
    <w:rsid w:val="007369C6"/>
    <w:rsid w:val="00740909"/>
    <w:rsid w:val="00741775"/>
    <w:rsid w:val="007422B1"/>
    <w:rsid w:val="00742905"/>
    <w:rsid w:val="00743CE6"/>
    <w:rsid w:val="00743DB5"/>
    <w:rsid w:val="00745955"/>
    <w:rsid w:val="00745DD2"/>
    <w:rsid w:val="007464D3"/>
    <w:rsid w:val="007465AE"/>
    <w:rsid w:val="00746FF9"/>
    <w:rsid w:val="007471CE"/>
    <w:rsid w:val="00747207"/>
    <w:rsid w:val="00747E14"/>
    <w:rsid w:val="007510F1"/>
    <w:rsid w:val="00751CE2"/>
    <w:rsid w:val="00751E0E"/>
    <w:rsid w:val="00752AC7"/>
    <w:rsid w:val="00752FFA"/>
    <w:rsid w:val="0075535F"/>
    <w:rsid w:val="0075745E"/>
    <w:rsid w:val="00757BC5"/>
    <w:rsid w:val="00760EF2"/>
    <w:rsid w:val="00763D21"/>
    <w:rsid w:val="007648FD"/>
    <w:rsid w:val="00767E78"/>
    <w:rsid w:val="00770409"/>
    <w:rsid w:val="00770C32"/>
    <w:rsid w:val="00770CD0"/>
    <w:rsid w:val="00772D68"/>
    <w:rsid w:val="00775636"/>
    <w:rsid w:val="007804B0"/>
    <w:rsid w:val="0078269B"/>
    <w:rsid w:val="00782CB1"/>
    <w:rsid w:val="007839AA"/>
    <w:rsid w:val="00784C22"/>
    <w:rsid w:val="00785080"/>
    <w:rsid w:val="007864C9"/>
    <w:rsid w:val="00787199"/>
    <w:rsid w:val="00787EE8"/>
    <w:rsid w:val="00793800"/>
    <w:rsid w:val="0079697F"/>
    <w:rsid w:val="00797173"/>
    <w:rsid w:val="007A003F"/>
    <w:rsid w:val="007A0904"/>
    <w:rsid w:val="007A0FD5"/>
    <w:rsid w:val="007A278D"/>
    <w:rsid w:val="007A4CFD"/>
    <w:rsid w:val="007A5A74"/>
    <w:rsid w:val="007A672C"/>
    <w:rsid w:val="007A7E15"/>
    <w:rsid w:val="007B3213"/>
    <w:rsid w:val="007B3B7B"/>
    <w:rsid w:val="007B4ACB"/>
    <w:rsid w:val="007B587D"/>
    <w:rsid w:val="007B6209"/>
    <w:rsid w:val="007B7881"/>
    <w:rsid w:val="007B79CF"/>
    <w:rsid w:val="007C05E3"/>
    <w:rsid w:val="007C11E4"/>
    <w:rsid w:val="007C26FC"/>
    <w:rsid w:val="007C27BD"/>
    <w:rsid w:val="007C4A5B"/>
    <w:rsid w:val="007C7BAA"/>
    <w:rsid w:val="007D0815"/>
    <w:rsid w:val="007D0C4D"/>
    <w:rsid w:val="007D0DD8"/>
    <w:rsid w:val="007D258D"/>
    <w:rsid w:val="007D27A3"/>
    <w:rsid w:val="007D2F38"/>
    <w:rsid w:val="007D3E07"/>
    <w:rsid w:val="007D4B31"/>
    <w:rsid w:val="007D4EC7"/>
    <w:rsid w:val="007D5F6F"/>
    <w:rsid w:val="007D7748"/>
    <w:rsid w:val="007D796A"/>
    <w:rsid w:val="007E06FA"/>
    <w:rsid w:val="007E3E0A"/>
    <w:rsid w:val="007E49AE"/>
    <w:rsid w:val="007E6CE4"/>
    <w:rsid w:val="007E71DF"/>
    <w:rsid w:val="007E7AB5"/>
    <w:rsid w:val="007E7F07"/>
    <w:rsid w:val="007F000A"/>
    <w:rsid w:val="007F1A81"/>
    <w:rsid w:val="007F299B"/>
    <w:rsid w:val="007F4E70"/>
    <w:rsid w:val="007F50E1"/>
    <w:rsid w:val="007F6B89"/>
    <w:rsid w:val="00802B41"/>
    <w:rsid w:val="00804ACC"/>
    <w:rsid w:val="008057E2"/>
    <w:rsid w:val="00805D3D"/>
    <w:rsid w:val="0080605D"/>
    <w:rsid w:val="00806120"/>
    <w:rsid w:val="0080617F"/>
    <w:rsid w:val="00807ABC"/>
    <w:rsid w:val="0081007D"/>
    <w:rsid w:val="00810848"/>
    <w:rsid w:val="008121AF"/>
    <w:rsid w:val="00812CE7"/>
    <w:rsid w:val="008132EF"/>
    <w:rsid w:val="00815180"/>
    <w:rsid w:val="00815C0F"/>
    <w:rsid w:val="008201EF"/>
    <w:rsid w:val="00820876"/>
    <w:rsid w:val="00821C61"/>
    <w:rsid w:val="00823083"/>
    <w:rsid w:val="00824544"/>
    <w:rsid w:val="00826F91"/>
    <w:rsid w:val="00830615"/>
    <w:rsid w:val="00831CCE"/>
    <w:rsid w:val="00831D94"/>
    <w:rsid w:val="008329AA"/>
    <w:rsid w:val="00837346"/>
    <w:rsid w:val="008404B9"/>
    <w:rsid w:val="00840FB0"/>
    <w:rsid w:val="0084113A"/>
    <w:rsid w:val="00841B33"/>
    <w:rsid w:val="00841BC0"/>
    <w:rsid w:val="00843B76"/>
    <w:rsid w:val="00845054"/>
    <w:rsid w:val="00845F15"/>
    <w:rsid w:val="008479D2"/>
    <w:rsid w:val="00847E06"/>
    <w:rsid w:val="008501C9"/>
    <w:rsid w:val="00850A90"/>
    <w:rsid w:val="0085256F"/>
    <w:rsid w:val="00852CA0"/>
    <w:rsid w:val="00856586"/>
    <w:rsid w:val="008579C7"/>
    <w:rsid w:val="00860ECD"/>
    <w:rsid w:val="00861127"/>
    <w:rsid w:val="0086190B"/>
    <w:rsid w:val="0086199B"/>
    <w:rsid w:val="00862059"/>
    <w:rsid w:val="00863776"/>
    <w:rsid w:val="008644FC"/>
    <w:rsid w:val="008650E1"/>
    <w:rsid w:val="008654A9"/>
    <w:rsid w:val="00867080"/>
    <w:rsid w:val="0086709B"/>
    <w:rsid w:val="008702E7"/>
    <w:rsid w:val="00870F3E"/>
    <w:rsid w:val="00873862"/>
    <w:rsid w:val="008756EF"/>
    <w:rsid w:val="00876073"/>
    <w:rsid w:val="00876FD3"/>
    <w:rsid w:val="00877AA3"/>
    <w:rsid w:val="008809A9"/>
    <w:rsid w:val="00880A66"/>
    <w:rsid w:val="008831B3"/>
    <w:rsid w:val="00883480"/>
    <w:rsid w:val="00883A34"/>
    <w:rsid w:val="00885152"/>
    <w:rsid w:val="00885285"/>
    <w:rsid w:val="0088567A"/>
    <w:rsid w:val="0088774D"/>
    <w:rsid w:val="008929B2"/>
    <w:rsid w:val="00894ACE"/>
    <w:rsid w:val="00894D09"/>
    <w:rsid w:val="00895703"/>
    <w:rsid w:val="00895EBD"/>
    <w:rsid w:val="00896356"/>
    <w:rsid w:val="008A3721"/>
    <w:rsid w:val="008A5CD7"/>
    <w:rsid w:val="008B0D3F"/>
    <w:rsid w:val="008B0FB4"/>
    <w:rsid w:val="008B2BB3"/>
    <w:rsid w:val="008B3C15"/>
    <w:rsid w:val="008B406C"/>
    <w:rsid w:val="008B4F9F"/>
    <w:rsid w:val="008B60C1"/>
    <w:rsid w:val="008B6775"/>
    <w:rsid w:val="008B7504"/>
    <w:rsid w:val="008B7D99"/>
    <w:rsid w:val="008C06B2"/>
    <w:rsid w:val="008C2740"/>
    <w:rsid w:val="008C277E"/>
    <w:rsid w:val="008C3184"/>
    <w:rsid w:val="008C4B99"/>
    <w:rsid w:val="008C4C47"/>
    <w:rsid w:val="008C52B2"/>
    <w:rsid w:val="008C5355"/>
    <w:rsid w:val="008C7B4B"/>
    <w:rsid w:val="008D035F"/>
    <w:rsid w:val="008D1755"/>
    <w:rsid w:val="008D2110"/>
    <w:rsid w:val="008D227D"/>
    <w:rsid w:val="008D22CC"/>
    <w:rsid w:val="008D269F"/>
    <w:rsid w:val="008D28F2"/>
    <w:rsid w:val="008D433B"/>
    <w:rsid w:val="008D46A9"/>
    <w:rsid w:val="008D5344"/>
    <w:rsid w:val="008D681D"/>
    <w:rsid w:val="008E5012"/>
    <w:rsid w:val="008E7384"/>
    <w:rsid w:val="008F16C8"/>
    <w:rsid w:val="008F19BE"/>
    <w:rsid w:val="008F2F42"/>
    <w:rsid w:val="008F31AD"/>
    <w:rsid w:val="008F39A1"/>
    <w:rsid w:val="008F4E8E"/>
    <w:rsid w:val="008F602F"/>
    <w:rsid w:val="008F648A"/>
    <w:rsid w:val="008F657B"/>
    <w:rsid w:val="008F693C"/>
    <w:rsid w:val="009000EF"/>
    <w:rsid w:val="00901BEC"/>
    <w:rsid w:val="00905113"/>
    <w:rsid w:val="0090636E"/>
    <w:rsid w:val="00906955"/>
    <w:rsid w:val="00906A23"/>
    <w:rsid w:val="00907960"/>
    <w:rsid w:val="009079D1"/>
    <w:rsid w:val="0091282D"/>
    <w:rsid w:val="00913A8A"/>
    <w:rsid w:val="00913CAE"/>
    <w:rsid w:val="00914DB4"/>
    <w:rsid w:val="00916217"/>
    <w:rsid w:val="00916BD6"/>
    <w:rsid w:val="00920979"/>
    <w:rsid w:val="00920FA3"/>
    <w:rsid w:val="00921789"/>
    <w:rsid w:val="00921C1F"/>
    <w:rsid w:val="0092309E"/>
    <w:rsid w:val="0092328E"/>
    <w:rsid w:val="00924680"/>
    <w:rsid w:val="009323D3"/>
    <w:rsid w:val="00932D65"/>
    <w:rsid w:val="00933323"/>
    <w:rsid w:val="00937D89"/>
    <w:rsid w:val="00937F66"/>
    <w:rsid w:val="009404F7"/>
    <w:rsid w:val="00940CD6"/>
    <w:rsid w:val="00940D00"/>
    <w:rsid w:val="0094100B"/>
    <w:rsid w:val="00943C6E"/>
    <w:rsid w:val="00945359"/>
    <w:rsid w:val="00945763"/>
    <w:rsid w:val="009502B1"/>
    <w:rsid w:val="00950748"/>
    <w:rsid w:val="009508C7"/>
    <w:rsid w:val="00951F6A"/>
    <w:rsid w:val="00952709"/>
    <w:rsid w:val="00953DAA"/>
    <w:rsid w:val="0095482E"/>
    <w:rsid w:val="00955D79"/>
    <w:rsid w:val="00956021"/>
    <w:rsid w:val="00956BBC"/>
    <w:rsid w:val="00957AD9"/>
    <w:rsid w:val="009627E6"/>
    <w:rsid w:val="00963D14"/>
    <w:rsid w:val="00963D19"/>
    <w:rsid w:val="00963D5D"/>
    <w:rsid w:val="00964425"/>
    <w:rsid w:val="0096618E"/>
    <w:rsid w:val="00967F76"/>
    <w:rsid w:val="00970586"/>
    <w:rsid w:val="009716FF"/>
    <w:rsid w:val="00971F68"/>
    <w:rsid w:val="00972CC3"/>
    <w:rsid w:val="00973432"/>
    <w:rsid w:val="00977AAD"/>
    <w:rsid w:val="00981665"/>
    <w:rsid w:val="0098189D"/>
    <w:rsid w:val="00983259"/>
    <w:rsid w:val="0098486C"/>
    <w:rsid w:val="009862DC"/>
    <w:rsid w:val="009915B2"/>
    <w:rsid w:val="00991AF7"/>
    <w:rsid w:val="009924CF"/>
    <w:rsid w:val="00994BA3"/>
    <w:rsid w:val="00994D1F"/>
    <w:rsid w:val="0099632E"/>
    <w:rsid w:val="0099652A"/>
    <w:rsid w:val="009977AF"/>
    <w:rsid w:val="009A0CBE"/>
    <w:rsid w:val="009A3AA7"/>
    <w:rsid w:val="009A4279"/>
    <w:rsid w:val="009A6664"/>
    <w:rsid w:val="009B0D8E"/>
    <w:rsid w:val="009B10DB"/>
    <w:rsid w:val="009B12BA"/>
    <w:rsid w:val="009B15D1"/>
    <w:rsid w:val="009B66E4"/>
    <w:rsid w:val="009B6D25"/>
    <w:rsid w:val="009B72F2"/>
    <w:rsid w:val="009C0B18"/>
    <w:rsid w:val="009C146A"/>
    <w:rsid w:val="009C203B"/>
    <w:rsid w:val="009C2CE5"/>
    <w:rsid w:val="009C3C86"/>
    <w:rsid w:val="009C6FE3"/>
    <w:rsid w:val="009C760E"/>
    <w:rsid w:val="009D00E7"/>
    <w:rsid w:val="009D041A"/>
    <w:rsid w:val="009D1F49"/>
    <w:rsid w:val="009D1FAD"/>
    <w:rsid w:val="009D2D20"/>
    <w:rsid w:val="009D4703"/>
    <w:rsid w:val="009D4969"/>
    <w:rsid w:val="009D5F0A"/>
    <w:rsid w:val="009E1202"/>
    <w:rsid w:val="009E273D"/>
    <w:rsid w:val="009E32A2"/>
    <w:rsid w:val="009E432A"/>
    <w:rsid w:val="009E537E"/>
    <w:rsid w:val="009E5439"/>
    <w:rsid w:val="009F0E17"/>
    <w:rsid w:val="009F18A6"/>
    <w:rsid w:val="009F2C90"/>
    <w:rsid w:val="009F3E0F"/>
    <w:rsid w:val="009F5837"/>
    <w:rsid w:val="009F6BA8"/>
    <w:rsid w:val="009F7F1E"/>
    <w:rsid w:val="00A01033"/>
    <w:rsid w:val="00A02117"/>
    <w:rsid w:val="00A0215E"/>
    <w:rsid w:val="00A03158"/>
    <w:rsid w:val="00A03E81"/>
    <w:rsid w:val="00A05037"/>
    <w:rsid w:val="00A056B4"/>
    <w:rsid w:val="00A0681D"/>
    <w:rsid w:val="00A06C9A"/>
    <w:rsid w:val="00A106C7"/>
    <w:rsid w:val="00A12C9B"/>
    <w:rsid w:val="00A12DC9"/>
    <w:rsid w:val="00A137A3"/>
    <w:rsid w:val="00A13A54"/>
    <w:rsid w:val="00A1437D"/>
    <w:rsid w:val="00A173FE"/>
    <w:rsid w:val="00A17BFF"/>
    <w:rsid w:val="00A229FA"/>
    <w:rsid w:val="00A237BF"/>
    <w:rsid w:val="00A23FB9"/>
    <w:rsid w:val="00A25873"/>
    <w:rsid w:val="00A270BD"/>
    <w:rsid w:val="00A2748D"/>
    <w:rsid w:val="00A2773B"/>
    <w:rsid w:val="00A301C5"/>
    <w:rsid w:val="00A334F2"/>
    <w:rsid w:val="00A34081"/>
    <w:rsid w:val="00A35ABB"/>
    <w:rsid w:val="00A35FED"/>
    <w:rsid w:val="00A3740C"/>
    <w:rsid w:val="00A41729"/>
    <w:rsid w:val="00A43CB0"/>
    <w:rsid w:val="00A457E7"/>
    <w:rsid w:val="00A47F8D"/>
    <w:rsid w:val="00A5098A"/>
    <w:rsid w:val="00A55A5F"/>
    <w:rsid w:val="00A605E6"/>
    <w:rsid w:val="00A61CD6"/>
    <w:rsid w:val="00A621A2"/>
    <w:rsid w:val="00A634D0"/>
    <w:rsid w:val="00A63E8B"/>
    <w:rsid w:val="00A65958"/>
    <w:rsid w:val="00A668BC"/>
    <w:rsid w:val="00A7024F"/>
    <w:rsid w:val="00A7126D"/>
    <w:rsid w:val="00A7165E"/>
    <w:rsid w:val="00A718B0"/>
    <w:rsid w:val="00A75740"/>
    <w:rsid w:val="00A75846"/>
    <w:rsid w:val="00A76630"/>
    <w:rsid w:val="00A806E0"/>
    <w:rsid w:val="00A824F9"/>
    <w:rsid w:val="00A83B43"/>
    <w:rsid w:val="00A917E3"/>
    <w:rsid w:val="00A92A9B"/>
    <w:rsid w:val="00A92C12"/>
    <w:rsid w:val="00A93099"/>
    <w:rsid w:val="00A931EE"/>
    <w:rsid w:val="00A948A9"/>
    <w:rsid w:val="00A956C2"/>
    <w:rsid w:val="00A96409"/>
    <w:rsid w:val="00A968B3"/>
    <w:rsid w:val="00A96D7A"/>
    <w:rsid w:val="00A97592"/>
    <w:rsid w:val="00A977EC"/>
    <w:rsid w:val="00A97A10"/>
    <w:rsid w:val="00AA04FB"/>
    <w:rsid w:val="00AA0599"/>
    <w:rsid w:val="00AA1D14"/>
    <w:rsid w:val="00AA1EC3"/>
    <w:rsid w:val="00AA271B"/>
    <w:rsid w:val="00AA42D8"/>
    <w:rsid w:val="00AA4AAD"/>
    <w:rsid w:val="00AA71D1"/>
    <w:rsid w:val="00AA7C43"/>
    <w:rsid w:val="00AA7D0E"/>
    <w:rsid w:val="00AB0053"/>
    <w:rsid w:val="00AB26E1"/>
    <w:rsid w:val="00AB2FBD"/>
    <w:rsid w:val="00AB31CC"/>
    <w:rsid w:val="00AB7EBB"/>
    <w:rsid w:val="00AC1159"/>
    <w:rsid w:val="00AC284D"/>
    <w:rsid w:val="00AC2D71"/>
    <w:rsid w:val="00AC470E"/>
    <w:rsid w:val="00AC5B1C"/>
    <w:rsid w:val="00AC6DFE"/>
    <w:rsid w:val="00AC7856"/>
    <w:rsid w:val="00AD5D3A"/>
    <w:rsid w:val="00AD606B"/>
    <w:rsid w:val="00AD7B25"/>
    <w:rsid w:val="00AE06D9"/>
    <w:rsid w:val="00AE09AF"/>
    <w:rsid w:val="00AE2212"/>
    <w:rsid w:val="00AE574C"/>
    <w:rsid w:val="00AE5D20"/>
    <w:rsid w:val="00AE720B"/>
    <w:rsid w:val="00AE722B"/>
    <w:rsid w:val="00AF03CE"/>
    <w:rsid w:val="00AF1AB8"/>
    <w:rsid w:val="00AF22EE"/>
    <w:rsid w:val="00AF299C"/>
    <w:rsid w:val="00AF2F42"/>
    <w:rsid w:val="00AF31A1"/>
    <w:rsid w:val="00AF4FA6"/>
    <w:rsid w:val="00AF523A"/>
    <w:rsid w:val="00AF580F"/>
    <w:rsid w:val="00AF6276"/>
    <w:rsid w:val="00AF678F"/>
    <w:rsid w:val="00AF7C3E"/>
    <w:rsid w:val="00B00CB3"/>
    <w:rsid w:val="00B012A6"/>
    <w:rsid w:val="00B01C87"/>
    <w:rsid w:val="00B0367B"/>
    <w:rsid w:val="00B05D43"/>
    <w:rsid w:val="00B05E4B"/>
    <w:rsid w:val="00B06AE6"/>
    <w:rsid w:val="00B0796A"/>
    <w:rsid w:val="00B07B68"/>
    <w:rsid w:val="00B10518"/>
    <w:rsid w:val="00B11304"/>
    <w:rsid w:val="00B11F56"/>
    <w:rsid w:val="00B1272B"/>
    <w:rsid w:val="00B13B24"/>
    <w:rsid w:val="00B140DD"/>
    <w:rsid w:val="00B141E5"/>
    <w:rsid w:val="00B15F27"/>
    <w:rsid w:val="00B168A7"/>
    <w:rsid w:val="00B17A3B"/>
    <w:rsid w:val="00B21574"/>
    <w:rsid w:val="00B21DD9"/>
    <w:rsid w:val="00B2387A"/>
    <w:rsid w:val="00B2540D"/>
    <w:rsid w:val="00B26143"/>
    <w:rsid w:val="00B268E9"/>
    <w:rsid w:val="00B27A2F"/>
    <w:rsid w:val="00B27BE7"/>
    <w:rsid w:val="00B34D7B"/>
    <w:rsid w:val="00B3562C"/>
    <w:rsid w:val="00B35FE2"/>
    <w:rsid w:val="00B370B8"/>
    <w:rsid w:val="00B379D0"/>
    <w:rsid w:val="00B37FDC"/>
    <w:rsid w:val="00B427DC"/>
    <w:rsid w:val="00B42E18"/>
    <w:rsid w:val="00B4528F"/>
    <w:rsid w:val="00B45DF5"/>
    <w:rsid w:val="00B4676E"/>
    <w:rsid w:val="00B47025"/>
    <w:rsid w:val="00B47659"/>
    <w:rsid w:val="00B50EB5"/>
    <w:rsid w:val="00B52F3F"/>
    <w:rsid w:val="00B565C7"/>
    <w:rsid w:val="00B56AB5"/>
    <w:rsid w:val="00B57E8B"/>
    <w:rsid w:val="00B6089F"/>
    <w:rsid w:val="00B615C6"/>
    <w:rsid w:val="00B61763"/>
    <w:rsid w:val="00B619A2"/>
    <w:rsid w:val="00B624F4"/>
    <w:rsid w:val="00B630F1"/>
    <w:rsid w:val="00B63338"/>
    <w:rsid w:val="00B647AA"/>
    <w:rsid w:val="00B7094E"/>
    <w:rsid w:val="00B7167B"/>
    <w:rsid w:val="00B725FA"/>
    <w:rsid w:val="00B72F14"/>
    <w:rsid w:val="00B768EE"/>
    <w:rsid w:val="00B81B4A"/>
    <w:rsid w:val="00B836E4"/>
    <w:rsid w:val="00B83926"/>
    <w:rsid w:val="00B876CF"/>
    <w:rsid w:val="00B877D4"/>
    <w:rsid w:val="00B90508"/>
    <w:rsid w:val="00B90EFB"/>
    <w:rsid w:val="00B90F98"/>
    <w:rsid w:val="00B91E22"/>
    <w:rsid w:val="00B93C94"/>
    <w:rsid w:val="00B9476F"/>
    <w:rsid w:val="00B97359"/>
    <w:rsid w:val="00BA007E"/>
    <w:rsid w:val="00BA1F45"/>
    <w:rsid w:val="00BA2747"/>
    <w:rsid w:val="00BA385B"/>
    <w:rsid w:val="00BA4BC7"/>
    <w:rsid w:val="00BA6A26"/>
    <w:rsid w:val="00BA70B9"/>
    <w:rsid w:val="00BA73F6"/>
    <w:rsid w:val="00BA7929"/>
    <w:rsid w:val="00BB1EBD"/>
    <w:rsid w:val="00BB2413"/>
    <w:rsid w:val="00BB2860"/>
    <w:rsid w:val="00BB3D7B"/>
    <w:rsid w:val="00BB5570"/>
    <w:rsid w:val="00BC0BE9"/>
    <w:rsid w:val="00BC17F7"/>
    <w:rsid w:val="00BC27FD"/>
    <w:rsid w:val="00BC45E3"/>
    <w:rsid w:val="00BC4A04"/>
    <w:rsid w:val="00BD0ABB"/>
    <w:rsid w:val="00BD20CE"/>
    <w:rsid w:val="00BD28C6"/>
    <w:rsid w:val="00BD2D5D"/>
    <w:rsid w:val="00BD3245"/>
    <w:rsid w:val="00BD3BD3"/>
    <w:rsid w:val="00BD43C9"/>
    <w:rsid w:val="00BD448C"/>
    <w:rsid w:val="00BD4A4F"/>
    <w:rsid w:val="00BD51D3"/>
    <w:rsid w:val="00BD525C"/>
    <w:rsid w:val="00BD52FE"/>
    <w:rsid w:val="00BD5761"/>
    <w:rsid w:val="00BD62AE"/>
    <w:rsid w:val="00BD69CB"/>
    <w:rsid w:val="00BE0169"/>
    <w:rsid w:val="00BE1197"/>
    <w:rsid w:val="00BE20AE"/>
    <w:rsid w:val="00BE21D3"/>
    <w:rsid w:val="00BE24D5"/>
    <w:rsid w:val="00BE476B"/>
    <w:rsid w:val="00BE4EC5"/>
    <w:rsid w:val="00BE5667"/>
    <w:rsid w:val="00BE6627"/>
    <w:rsid w:val="00BE6A5D"/>
    <w:rsid w:val="00BE712C"/>
    <w:rsid w:val="00BF0C35"/>
    <w:rsid w:val="00BF0F6A"/>
    <w:rsid w:val="00BF231B"/>
    <w:rsid w:val="00BF27B7"/>
    <w:rsid w:val="00BF5C3B"/>
    <w:rsid w:val="00BF6770"/>
    <w:rsid w:val="00BF681C"/>
    <w:rsid w:val="00BF6CAE"/>
    <w:rsid w:val="00BF7926"/>
    <w:rsid w:val="00C0056B"/>
    <w:rsid w:val="00C0067D"/>
    <w:rsid w:val="00C0076D"/>
    <w:rsid w:val="00C0164F"/>
    <w:rsid w:val="00C019A0"/>
    <w:rsid w:val="00C02C27"/>
    <w:rsid w:val="00C03B3E"/>
    <w:rsid w:val="00C0507D"/>
    <w:rsid w:val="00C061A7"/>
    <w:rsid w:val="00C06353"/>
    <w:rsid w:val="00C07365"/>
    <w:rsid w:val="00C105B9"/>
    <w:rsid w:val="00C10AE3"/>
    <w:rsid w:val="00C10B89"/>
    <w:rsid w:val="00C1112E"/>
    <w:rsid w:val="00C11652"/>
    <w:rsid w:val="00C118C5"/>
    <w:rsid w:val="00C127F5"/>
    <w:rsid w:val="00C1494D"/>
    <w:rsid w:val="00C14AB5"/>
    <w:rsid w:val="00C14D19"/>
    <w:rsid w:val="00C1613A"/>
    <w:rsid w:val="00C17687"/>
    <w:rsid w:val="00C2059E"/>
    <w:rsid w:val="00C21204"/>
    <w:rsid w:val="00C24046"/>
    <w:rsid w:val="00C255FC"/>
    <w:rsid w:val="00C31F05"/>
    <w:rsid w:val="00C3543E"/>
    <w:rsid w:val="00C376CE"/>
    <w:rsid w:val="00C37713"/>
    <w:rsid w:val="00C37B2A"/>
    <w:rsid w:val="00C40A74"/>
    <w:rsid w:val="00C42490"/>
    <w:rsid w:val="00C42B85"/>
    <w:rsid w:val="00C42D62"/>
    <w:rsid w:val="00C43156"/>
    <w:rsid w:val="00C4331F"/>
    <w:rsid w:val="00C445BD"/>
    <w:rsid w:val="00C448C4"/>
    <w:rsid w:val="00C44D85"/>
    <w:rsid w:val="00C45996"/>
    <w:rsid w:val="00C45C42"/>
    <w:rsid w:val="00C471BA"/>
    <w:rsid w:val="00C4783A"/>
    <w:rsid w:val="00C51103"/>
    <w:rsid w:val="00C51D39"/>
    <w:rsid w:val="00C5450A"/>
    <w:rsid w:val="00C555C4"/>
    <w:rsid w:val="00C560AC"/>
    <w:rsid w:val="00C60595"/>
    <w:rsid w:val="00C60BF5"/>
    <w:rsid w:val="00C62B8B"/>
    <w:rsid w:val="00C634E5"/>
    <w:rsid w:val="00C63DB6"/>
    <w:rsid w:val="00C64E84"/>
    <w:rsid w:val="00C655B7"/>
    <w:rsid w:val="00C656C4"/>
    <w:rsid w:val="00C66881"/>
    <w:rsid w:val="00C675FE"/>
    <w:rsid w:val="00C70E64"/>
    <w:rsid w:val="00C70F79"/>
    <w:rsid w:val="00C716EC"/>
    <w:rsid w:val="00C718A8"/>
    <w:rsid w:val="00C7200F"/>
    <w:rsid w:val="00C72772"/>
    <w:rsid w:val="00C74C6E"/>
    <w:rsid w:val="00C75CC5"/>
    <w:rsid w:val="00C76629"/>
    <w:rsid w:val="00C766DD"/>
    <w:rsid w:val="00C84592"/>
    <w:rsid w:val="00C863FE"/>
    <w:rsid w:val="00C87DF8"/>
    <w:rsid w:val="00C91CEE"/>
    <w:rsid w:val="00C92089"/>
    <w:rsid w:val="00C94F62"/>
    <w:rsid w:val="00C95817"/>
    <w:rsid w:val="00C9705F"/>
    <w:rsid w:val="00C97925"/>
    <w:rsid w:val="00CA1475"/>
    <w:rsid w:val="00CA5EBA"/>
    <w:rsid w:val="00CA65D7"/>
    <w:rsid w:val="00CA6889"/>
    <w:rsid w:val="00CB2272"/>
    <w:rsid w:val="00CB6374"/>
    <w:rsid w:val="00CB7D55"/>
    <w:rsid w:val="00CB7F3A"/>
    <w:rsid w:val="00CC24D1"/>
    <w:rsid w:val="00CC35B4"/>
    <w:rsid w:val="00CC3ACF"/>
    <w:rsid w:val="00CC4470"/>
    <w:rsid w:val="00CC46E8"/>
    <w:rsid w:val="00CC5020"/>
    <w:rsid w:val="00CC5AB5"/>
    <w:rsid w:val="00CC6B0E"/>
    <w:rsid w:val="00CC7D70"/>
    <w:rsid w:val="00CD099B"/>
    <w:rsid w:val="00CD1B6D"/>
    <w:rsid w:val="00CD3064"/>
    <w:rsid w:val="00CD3AB8"/>
    <w:rsid w:val="00CD7046"/>
    <w:rsid w:val="00CD720E"/>
    <w:rsid w:val="00CE129E"/>
    <w:rsid w:val="00CE13BB"/>
    <w:rsid w:val="00CE1A96"/>
    <w:rsid w:val="00CE21D1"/>
    <w:rsid w:val="00CE3805"/>
    <w:rsid w:val="00CE71A3"/>
    <w:rsid w:val="00CE7EA8"/>
    <w:rsid w:val="00CF02CD"/>
    <w:rsid w:val="00CF10FE"/>
    <w:rsid w:val="00CF61E3"/>
    <w:rsid w:val="00CF6313"/>
    <w:rsid w:val="00CF6905"/>
    <w:rsid w:val="00D02135"/>
    <w:rsid w:val="00D02779"/>
    <w:rsid w:val="00D02CF0"/>
    <w:rsid w:val="00D03D2D"/>
    <w:rsid w:val="00D10BD2"/>
    <w:rsid w:val="00D1116E"/>
    <w:rsid w:val="00D11295"/>
    <w:rsid w:val="00D12D19"/>
    <w:rsid w:val="00D13E77"/>
    <w:rsid w:val="00D157D9"/>
    <w:rsid w:val="00D17BE6"/>
    <w:rsid w:val="00D17FFE"/>
    <w:rsid w:val="00D204ED"/>
    <w:rsid w:val="00D22078"/>
    <w:rsid w:val="00D231FE"/>
    <w:rsid w:val="00D25429"/>
    <w:rsid w:val="00D2575B"/>
    <w:rsid w:val="00D27428"/>
    <w:rsid w:val="00D2754E"/>
    <w:rsid w:val="00D31D13"/>
    <w:rsid w:val="00D333A3"/>
    <w:rsid w:val="00D34EC6"/>
    <w:rsid w:val="00D3647E"/>
    <w:rsid w:val="00D420D7"/>
    <w:rsid w:val="00D43492"/>
    <w:rsid w:val="00D4440D"/>
    <w:rsid w:val="00D44D80"/>
    <w:rsid w:val="00D47F0E"/>
    <w:rsid w:val="00D5035E"/>
    <w:rsid w:val="00D52B80"/>
    <w:rsid w:val="00D548B8"/>
    <w:rsid w:val="00D549E4"/>
    <w:rsid w:val="00D54EFE"/>
    <w:rsid w:val="00D570C0"/>
    <w:rsid w:val="00D572C4"/>
    <w:rsid w:val="00D61858"/>
    <w:rsid w:val="00D63D4B"/>
    <w:rsid w:val="00D64308"/>
    <w:rsid w:val="00D64721"/>
    <w:rsid w:val="00D65D43"/>
    <w:rsid w:val="00D65EE9"/>
    <w:rsid w:val="00D66CEC"/>
    <w:rsid w:val="00D67B4E"/>
    <w:rsid w:val="00D7096C"/>
    <w:rsid w:val="00D70E69"/>
    <w:rsid w:val="00D72993"/>
    <w:rsid w:val="00D74C64"/>
    <w:rsid w:val="00D74DF0"/>
    <w:rsid w:val="00D76C08"/>
    <w:rsid w:val="00D771CD"/>
    <w:rsid w:val="00D77ED5"/>
    <w:rsid w:val="00D81209"/>
    <w:rsid w:val="00D86BF2"/>
    <w:rsid w:val="00D8725A"/>
    <w:rsid w:val="00D91344"/>
    <w:rsid w:val="00D916A2"/>
    <w:rsid w:val="00D923B8"/>
    <w:rsid w:val="00D929D7"/>
    <w:rsid w:val="00D93AE8"/>
    <w:rsid w:val="00D93EA5"/>
    <w:rsid w:val="00D9609D"/>
    <w:rsid w:val="00DA3596"/>
    <w:rsid w:val="00DA4BBF"/>
    <w:rsid w:val="00DA55F5"/>
    <w:rsid w:val="00DA6D98"/>
    <w:rsid w:val="00DA756E"/>
    <w:rsid w:val="00DB38D9"/>
    <w:rsid w:val="00DB54E2"/>
    <w:rsid w:val="00DB6201"/>
    <w:rsid w:val="00DC01C8"/>
    <w:rsid w:val="00DC0309"/>
    <w:rsid w:val="00DC077A"/>
    <w:rsid w:val="00DC0E01"/>
    <w:rsid w:val="00DC25BE"/>
    <w:rsid w:val="00DC2E3E"/>
    <w:rsid w:val="00DC419E"/>
    <w:rsid w:val="00DC510F"/>
    <w:rsid w:val="00DC64EA"/>
    <w:rsid w:val="00DC731D"/>
    <w:rsid w:val="00DD0C59"/>
    <w:rsid w:val="00DD0FA8"/>
    <w:rsid w:val="00DD1117"/>
    <w:rsid w:val="00DD38AD"/>
    <w:rsid w:val="00DD3A65"/>
    <w:rsid w:val="00DD5EF3"/>
    <w:rsid w:val="00DD6E9D"/>
    <w:rsid w:val="00DE02E5"/>
    <w:rsid w:val="00DE0DC9"/>
    <w:rsid w:val="00DE14D5"/>
    <w:rsid w:val="00DE17E0"/>
    <w:rsid w:val="00DE317A"/>
    <w:rsid w:val="00DE4216"/>
    <w:rsid w:val="00DE4735"/>
    <w:rsid w:val="00DE5842"/>
    <w:rsid w:val="00DE71EB"/>
    <w:rsid w:val="00DF1741"/>
    <w:rsid w:val="00DF2710"/>
    <w:rsid w:val="00DF3326"/>
    <w:rsid w:val="00DF391E"/>
    <w:rsid w:val="00DF3A15"/>
    <w:rsid w:val="00DF5895"/>
    <w:rsid w:val="00DF5A6A"/>
    <w:rsid w:val="00DF5B1A"/>
    <w:rsid w:val="00DF7F76"/>
    <w:rsid w:val="00E002D9"/>
    <w:rsid w:val="00E029A9"/>
    <w:rsid w:val="00E02D92"/>
    <w:rsid w:val="00E034FE"/>
    <w:rsid w:val="00E0534A"/>
    <w:rsid w:val="00E05932"/>
    <w:rsid w:val="00E059CC"/>
    <w:rsid w:val="00E07D2E"/>
    <w:rsid w:val="00E07FA2"/>
    <w:rsid w:val="00E10F3F"/>
    <w:rsid w:val="00E11201"/>
    <w:rsid w:val="00E113D2"/>
    <w:rsid w:val="00E11E08"/>
    <w:rsid w:val="00E123CD"/>
    <w:rsid w:val="00E14805"/>
    <w:rsid w:val="00E156E7"/>
    <w:rsid w:val="00E16EF8"/>
    <w:rsid w:val="00E21375"/>
    <w:rsid w:val="00E21E8B"/>
    <w:rsid w:val="00E23489"/>
    <w:rsid w:val="00E243F1"/>
    <w:rsid w:val="00E250C5"/>
    <w:rsid w:val="00E26BD9"/>
    <w:rsid w:val="00E26CE2"/>
    <w:rsid w:val="00E278F4"/>
    <w:rsid w:val="00E30CB8"/>
    <w:rsid w:val="00E32378"/>
    <w:rsid w:val="00E32ABE"/>
    <w:rsid w:val="00E331A9"/>
    <w:rsid w:val="00E34978"/>
    <w:rsid w:val="00E35DBC"/>
    <w:rsid w:val="00E36D66"/>
    <w:rsid w:val="00E37D7F"/>
    <w:rsid w:val="00E37EA0"/>
    <w:rsid w:val="00E41ECC"/>
    <w:rsid w:val="00E45FA4"/>
    <w:rsid w:val="00E477B3"/>
    <w:rsid w:val="00E478B9"/>
    <w:rsid w:val="00E51428"/>
    <w:rsid w:val="00E520CF"/>
    <w:rsid w:val="00E545C2"/>
    <w:rsid w:val="00E54606"/>
    <w:rsid w:val="00E564DF"/>
    <w:rsid w:val="00E603D9"/>
    <w:rsid w:val="00E61A78"/>
    <w:rsid w:val="00E6369B"/>
    <w:rsid w:val="00E64D47"/>
    <w:rsid w:val="00E651CA"/>
    <w:rsid w:val="00E65A2B"/>
    <w:rsid w:val="00E66430"/>
    <w:rsid w:val="00E6731F"/>
    <w:rsid w:val="00E73D55"/>
    <w:rsid w:val="00E744A9"/>
    <w:rsid w:val="00E74FD4"/>
    <w:rsid w:val="00E7648A"/>
    <w:rsid w:val="00E77411"/>
    <w:rsid w:val="00E81AA1"/>
    <w:rsid w:val="00E82FDD"/>
    <w:rsid w:val="00E84306"/>
    <w:rsid w:val="00E84EF4"/>
    <w:rsid w:val="00E86007"/>
    <w:rsid w:val="00E860EF"/>
    <w:rsid w:val="00E86CD4"/>
    <w:rsid w:val="00E8780A"/>
    <w:rsid w:val="00E93807"/>
    <w:rsid w:val="00E93984"/>
    <w:rsid w:val="00E9426F"/>
    <w:rsid w:val="00E94F8E"/>
    <w:rsid w:val="00E96372"/>
    <w:rsid w:val="00E971A2"/>
    <w:rsid w:val="00EA037B"/>
    <w:rsid w:val="00EA0381"/>
    <w:rsid w:val="00EA103A"/>
    <w:rsid w:val="00EA2A95"/>
    <w:rsid w:val="00EA5506"/>
    <w:rsid w:val="00EA5A48"/>
    <w:rsid w:val="00EA7310"/>
    <w:rsid w:val="00EA7B77"/>
    <w:rsid w:val="00EB0E5C"/>
    <w:rsid w:val="00EB216B"/>
    <w:rsid w:val="00EB2956"/>
    <w:rsid w:val="00EB3464"/>
    <w:rsid w:val="00EB38AA"/>
    <w:rsid w:val="00EB5849"/>
    <w:rsid w:val="00EB6154"/>
    <w:rsid w:val="00EB652D"/>
    <w:rsid w:val="00EB69CD"/>
    <w:rsid w:val="00EB7D8E"/>
    <w:rsid w:val="00EC0B83"/>
    <w:rsid w:val="00EC1080"/>
    <w:rsid w:val="00EC1100"/>
    <w:rsid w:val="00EC1534"/>
    <w:rsid w:val="00EC25E2"/>
    <w:rsid w:val="00EC2D60"/>
    <w:rsid w:val="00EC3B31"/>
    <w:rsid w:val="00EC47EC"/>
    <w:rsid w:val="00EC4EC6"/>
    <w:rsid w:val="00EC4ED3"/>
    <w:rsid w:val="00ED1465"/>
    <w:rsid w:val="00ED1579"/>
    <w:rsid w:val="00ED286A"/>
    <w:rsid w:val="00ED2ED5"/>
    <w:rsid w:val="00ED4758"/>
    <w:rsid w:val="00ED6469"/>
    <w:rsid w:val="00EE0E18"/>
    <w:rsid w:val="00EE150B"/>
    <w:rsid w:val="00EE20AF"/>
    <w:rsid w:val="00EE31DD"/>
    <w:rsid w:val="00EE3E4F"/>
    <w:rsid w:val="00EE3FF8"/>
    <w:rsid w:val="00EE4DC5"/>
    <w:rsid w:val="00EE5103"/>
    <w:rsid w:val="00EE5130"/>
    <w:rsid w:val="00EE5630"/>
    <w:rsid w:val="00EE6A0C"/>
    <w:rsid w:val="00EF4EA6"/>
    <w:rsid w:val="00EF60BA"/>
    <w:rsid w:val="00EF7E0A"/>
    <w:rsid w:val="00EF7FA0"/>
    <w:rsid w:val="00F00532"/>
    <w:rsid w:val="00F02FE5"/>
    <w:rsid w:val="00F0344F"/>
    <w:rsid w:val="00F040F3"/>
    <w:rsid w:val="00F0446F"/>
    <w:rsid w:val="00F0455A"/>
    <w:rsid w:val="00F04D09"/>
    <w:rsid w:val="00F04E59"/>
    <w:rsid w:val="00F06E46"/>
    <w:rsid w:val="00F070F3"/>
    <w:rsid w:val="00F07305"/>
    <w:rsid w:val="00F14D9E"/>
    <w:rsid w:val="00F150F4"/>
    <w:rsid w:val="00F156B7"/>
    <w:rsid w:val="00F15707"/>
    <w:rsid w:val="00F169F1"/>
    <w:rsid w:val="00F16D9B"/>
    <w:rsid w:val="00F1713B"/>
    <w:rsid w:val="00F20044"/>
    <w:rsid w:val="00F20170"/>
    <w:rsid w:val="00F2130C"/>
    <w:rsid w:val="00F21CF3"/>
    <w:rsid w:val="00F25C54"/>
    <w:rsid w:val="00F25F56"/>
    <w:rsid w:val="00F2603B"/>
    <w:rsid w:val="00F2779B"/>
    <w:rsid w:val="00F301C1"/>
    <w:rsid w:val="00F32283"/>
    <w:rsid w:val="00F327C9"/>
    <w:rsid w:val="00F32EF1"/>
    <w:rsid w:val="00F337DE"/>
    <w:rsid w:val="00F344B6"/>
    <w:rsid w:val="00F35948"/>
    <w:rsid w:val="00F37C75"/>
    <w:rsid w:val="00F37FC8"/>
    <w:rsid w:val="00F40C2E"/>
    <w:rsid w:val="00F411FD"/>
    <w:rsid w:val="00F4198B"/>
    <w:rsid w:val="00F47C84"/>
    <w:rsid w:val="00F501B5"/>
    <w:rsid w:val="00F5198B"/>
    <w:rsid w:val="00F51CC3"/>
    <w:rsid w:val="00F520DE"/>
    <w:rsid w:val="00F52C79"/>
    <w:rsid w:val="00F52F52"/>
    <w:rsid w:val="00F548CF"/>
    <w:rsid w:val="00F55F50"/>
    <w:rsid w:val="00F5619A"/>
    <w:rsid w:val="00F56594"/>
    <w:rsid w:val="00F56714"/>
    <w:rsid w:val="00F6131C"/>
    <w:rsid w:val="00F62B4D"/>
    <w:rsid w:val="00F632A6"/>
    <w:rsid w:val="00F64EC6"/>
    <w:rsid w:val="00F66409"/>
    <w:rsid w:val="00F716CF"/>
    <w:rsid w:val="00F729B0"/>
    <w:rsid w:val="00F74489"/>
    <w:rsid w:val="00F74F88"/>
    <w:rsid w:val="00F750EC"/>
    <w:rsid w:val="00F775ED"/>
    <w:rsid w:val="00F82FBB"/>
    <w:rsid w:val="00F83E4E"/>
    <w:rsid w:val="00F83F6D"/>
    <w:rsid w:val="00F85042"/>
    <w:rsid w:val="00F854E0"/>
    <w:rsid w:val="00F85FDD"/>
    <w:rsid w:val="00F907B8"/>
    <w:rsid w:val="00F908EC"/>
    <w:rsid w:val="00F91FEF"/>
    <w:rsid w:val="00F927E7"/>
    <w:rsid w:val="00F92D2E"/>
    <w:rsid w:val="00F957CB"/>
    <w:rsid w:val="00F96549"/>
    <w:rsid w:val="00FA0A0D"/>
    <w:rsid w:val="00FA2C73"/>
    <w:rsid w:val="00FA3291"/>
    <w:rsid w:val="00FA7119"/>
    <w:rsid w:val="00FA757C"/>
    <w:rsid w:val="00FA7E43"/>
    <w:rsid w:val="00FB2C7F"/>
    <w:rsid w:val="00FB4D00"/>
    <w:rsid w:val="00FB6A1B"/>
    <w:rsid w:val="00FB71EF"/>
    <w:rsid w:val="00FB7D6F"/>
    <w:rsid w:val="00FC15C2"/>
    <w:rsid w:val="00FC2C0B"/>
    <w:rsid w:val="00FC4116"/>
    <w:rsid w:val="00FC6799"/>
    <w:rsid w:val="00FC6806"/>
    <w:rsid w:val="00FD088F"/>
    <w:rsid w:val="00FD093D"/>
    <w:rsid w:val="00FD2C5B"/>
    <w:rsid w:val="00FD5C4A"/>
    <w:rsid w:val="00FD6B4C"/>
    <w:rsid w:val="00FD71D8"/>
    <w:rsid w:val="00FD7341"/>
    <w:rsid w:val="00FE2122"/>
    <w:rsid w:val="00FE21F4"/>
    <w:rsid w:val="00FE268D"/>
    <w:rsid w:val="00FE3071"/>
    <w:rsid w:val="00FE44E1"/>
    <w:rsid w:val="00FE5086"/>
    <w:rsid w:val="00FF134E"/>
    <w:rsid w:val="00FF169D"/>
    <w:rsid w:val="00FF33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colormru v:ext="edit" colors="#cf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toa heading" w:uiPriority="0"/>
    <w:lsdException w:name="List Bullet" w:uiPriority="0"/>
    <w:lsdException w:name="List 2" w:uiPriority="0"/>
    <w:lsdException w:name="List 3"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6B0DE6"/>
    <w:pPr>
      <w:suppressAutoHyphens/>
      <w:jc w:val="both"/>
    </w:pPr>
    <w:rPr>
      <w:sz w:val="24"/>
    </w:rPr>
  </w:style>
  <w:style w:type="paragraph" w:styleId="Heading1">
    <w:name w:val="heading 1"/>
    <w:basedOn w:val="Normal"/>
    <w:next w:val="Normal"/>
    <w:link w:val="Heading1Char"/>
    <w:qFormat/>
    <w:rsid w:val="006B0DE6"/>
    <w:pPr>
      <w:spacing w:after="240"/>
      <w:jc w:val="center"/>
      <w:outlineLvl w:val="0"/>
    </w:pPr>
    <w:rPr>
      <w:rFonts w:ascii="Times New Roman Bold" w:hAnsi="Times New Roman Bold"/>
      <w:b/>
      <w:smallCaps/>
      <w:sz w:val="32"/>
    </w:rPr>
  </w:style>
  <w:style w:type="paragraph" w:styleId="Heading2">
    <w:name w:val="heading 2"/>
    <w:basedOn w:val="Normal"/>
    <w:next w:val="Normal"/>
    <w:link w:val="Heading2Char"/>
    <w:qFormat/>
    <w:rsid w:val="006B0DE6"/>
    <w:pPr>
      <w:keepNext/>
      <w:spacing w:after="240"/>
      <w:jc w:val="center"/>
      <w:outlineLvl w:val="1"/>
    </w:pPr>
    <w:rPr>
      <w:rFonts w:ascii="Times New Roman Bold" w:hAnsi="Times New Roman Bold"/>
      <w:b/>
      <w:smallCaps/>
      <w:sz w:val="28"/>
    </w:rPr>
  </w:style>
  <w:style w:type="paragraph" w:styleId="Heading3">
    <w:name w:val="heading 3"/>
    <w:basedOn w:val="Normal"/>
    <w:next w:val="Normal"/>
    <w:link w:val="Heading3Char"/>
    <w:qFormat/>
    <w:rsid w:val="006B0DE6"/>
    <w:pPr>
      <w:keepNext/>
      <w:tabs>
        <w:tab w:val="left" w:pos="360"/>
      </w:tabs>
      <w:spacing w:after="240"/>
      <w:ind w:left="360" w:hanging="360"/>
      <w:jc w:val="left"/>
      <w:outlineLvl w:val="2"/>
    </w:pPr>
    <w:rPr>
      <w:rFonts w:ascii="Times New Roman Bold" w:hAnsi="Times New Roman Bold"/>
      <w:b/>
    </w:rPr>
  </w:style>
  <w:style w:type="paragraph" w:styleId="Heading4">
    <w:name w:val="heading 4"/>
    <w:basedOn w:val="Normal"/>
    <w:next w:val="Normal"/>
    <w:link w:val="Heading4Char"/>
    <w:qFormat/>
    <w:rsid w:val="006B0DE6"/>
    <w:pPr>
      <w:ind w:left="720" w:hanging="720"/>
      <w:jc w:val="left"/>
      <w:outlineLvl w:val="3"/>
    </w:pPr>
    <w:rPr>
      <w:rFonts w:ascii="Times New Roman Bold" w:hAnsi="Times New Roman Bold"/>
      <w:b/>
    </w:rPr>
  </w:style>
  <w:style w:type="paragraph" w:styleId="Heading5">
    <w:name w:val="heading 5"/>
    <w:basedOn w:val="Normal"/>
    <w:next w:val="BankNormal"/>
    <w:link w:val="Heading5Char"/>
    <w:qFormat/>
    <w:rsid w:val="006B0DE6"/>
    <w:pPr>
      <w:suppressAutoHyphens w:val="0"/>
      <w:spacing w:after="240"/>
      <w:outlineLvl w:val="4"/>
    </w:pPr>
  </w:style>
  <w:style w:type="paragraph" w:styleId="Heading6">
    <w:name w:val="heading 6"/>
    <w:basedOn w:val="Normal"/>
    <w:next w:val="BankNormal"/>
    <w:link w:val="Heading6Char"/>
    <w:qFormat/>
    <w:rsid w:val="006B0DE6"/>
    <w:pPr>
      <w:suppressAutoHyphens w:val="0"/>
      <w:spacing w:after="240"/>
      <w:ind w:left="1440" w:hanging="720"/>
      <w:jc w:val="left"/>
      <w:outlineLvl w:val="5"/>
    </w:pPr>
  </w:style>
  <w:style w:type="paragraph" w:styleId="Heading7">
    <w:name w:val="heading 7"/>
    <w:basedOn w:val="Normal"/>
    <w:next w:val="Normal"/>
    <w:link w:val="Heading7Char"/>
    <w:qFormat/>
    <w:rsid w:val="006B0DE6"/>
    <w:pPr>
      <w:keepNext/>
      <w:tabs>
        <w:tab w:val="center" w:pos="4680"/>
      </w:tabs>
      <w:spacing w:line="360" w:lineRule="auto"/>
      <w:jc w:val="center"/>
      <w:outlineLvl w:val="6"/>
    </w:pPr>
    <w:rPr>
      <w:b/>
      <w:i/>
      <w:spacing w:val="-4"/>
      <w:sz w:val="32"/>
    </w:rPr>
  </w:style>
  <w:style w:type="paragraph" w:styleId="Heading8">
    <w:name w:val="heading 8"/>
    <w:basedOn w:val="Normal"/>
    <w:next w:val="Normal"/>
    <w:link w:val="Heading8Char"/>
    <w:qFormat/>
    <w:rsid w:val="006B0DE6"/>
    <w:pPr>
      <w:keepNext/>
      <w:tabs>
        <w:tab w:val="center" w:pos="4680"/>
      </w:tabs>
      <w:jc w:val="center"/>
      <w:outlineLvl w:val="7"/>
    </w:pPr>
    <w:rPr>
      <w:rFonts w:ascii="Times New Roman Bold" w:hAnsi="Times New Roman Bold"/>
      <w:b/>
      <w:smallCaps/>
      <w:spacing w:val="-5"/>
      <w:sz w:val="36"/>
      <w:u w:val="single"/>
    </w:rPr>
  </w:style>
  <w:style w:type="paragraph" w:styleId="Heading9">
    <w:name w:val="heading 9"/>
    <w:basedOn w:val="Normal"/>
    <w:next w:val="Normal"/>
    <w:link w:val="Heading9Char"/>
    <w:qFormat/>
    <w:rsid w:val="006B0DE6"/>
    <w:pPr>
      <w:keepNext/>
      <w:tabs>
        <w:tab w:val="left" w:pos="-720"/>
      </w:tabs>
      <w:jc w:val="center"/>
      <w:outlineLvl w:val="8"/>
    </w:pPr>
    <w:rPr>
      <w:b/>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lock,t1,taten_body,body text,Body Text x,heading3,Body Text - Level 2"/>
    <w:basedOn w:val="Normal"/>
    <w:link w:val="BodyTextChar"/>
    <w:rsid w:val="006B0DE6"/>
    <w:pPr>
      <w:spacing w:after="120"/>
    </w:pPr>
  </w:style>
  <w:style w:type="paragraph" w:customStyle="1" w:styleId="BankNormal">
    <w:name w:val="BankNormal"/>
    <w:basedOn w:val="Normal"/>
    <w:rsid w:val="006B0DE6"/>
    <w:pPr>
      <w:suppressAutoHyphens w:val="0"/>
      <w:spacing w:after="240"/>
      <w:jc w:val="left"/>
    </w:pPr>
  </w:style>
  <w:style w:type="paragraph" w:styleId="Header">
    <w:name w:val="header"/>
    <w:basedOn w:val="Normal"/>
    <w:link w:val="HeaderChar"/>
    <w:rsid w:val="006B0DE6"/>
    <w:pPr>
      <w:pBdr>
        <w:bottom w:val="single" w:sz="6" w:space="1" w:color="auto"/>
      </w:pBdr>
      <w:tabs>
        <w:tab w:val="left" w:pos="4320"/>
      </w:tabs>
      <w:ind w:right="72"/>
    </w:pPr>
  </w:style>
  <w:style w:type="paragraph" w:styleId="Footer">
    <w:name w:val="footer"/>
    <w:basedOn w:val="Normal"/>
    <w:link w:val="FooterChar"/>
    <w:uiPriority w:val="99"/>
    <w:rsid w:val="006B0DE6"/>
    <w:rPr>
      <w:sz w:val="20"/>
    </w:rPr>
  </w:style>
  <w:style w:type="paragraph" w:styleId="TOC1">
    <w:name w:val="toc 1"/>
    <w:basedOn w:val="Normal"/>
    <w:next w:val="Normal"/>
    <w:semiHidden/>
    <w:rsid w:val="006B0DE6"/>
    <w:pPr>
      <w:tabs>
        <w:tab w:val="right" w:leader="dot" w:pos="9360"/>
      </w:tabs>
      <w:spacing w:before="120" w:after="120"/>
      <w:jc w:val="left"/>
    </w:pPr>
    <w:rPr>
      <w:b/>
      <w:caps/>
      <w:sz w:val="20"/>
    </w:rPr>
  </w:style>
  <w:style w:type="paragraph" w:styleId="TOC2">
    <w:name w:val="toc 2"/>
    <w:basedOn w:val="Normal"/>
    <w:semiHidden/>
    <w:rsid w:val="006B0DE6"/>
    <w:pPr>
      <w:tabs>
        <w:tab w:val="right" w:leader="dot" w:pos="9360"/>
      </w:tabs>
      <w:jc w:val="left"/>
    </w:pPr>
    <w:rPr>
      <w:smallCaps/>
      <w:sz w:val="20"/>
    </w:rPr>
  </w:style>
  <w:style w:type="paragraph" w:styleId="TOC3">
    <w:name w:val="toc 3"/>
    <w:basedOn w:val="Normal"/>
    <w:next w:val="Normal"/>
    <w:semiHidden/>
    <w:rsid w:val="006B0DE6"/>
    <w:pPr>
      <w:tabs>
        <w:tab w:val="right" w:leader="dot" w:pos="9360"/>
      </w:tabs>
      <w:ind w:left="240"/>
      <w:jc w:val="left"/>
    </w:pPr>
    <w:rPr>
      <w:i/>
      <w:sz w:val="20"/>
    </w:rPr>
  </w:style>
  <w:style w:type="paragraph" w:styleId="TOC4">
    <w:name w:val="toc 4"/>
    <w:basedOn w:val="Normal"/>
    <w:next w:val="Normal"/>
    <w:semiHidden/>
    <w:rsid w:val="006B0DE6"/>
    <w:pPr>
      <w:tabs>
        <w:tab w:val="right" w:leader="dot" w:pos="9360"/>
      </w:tabs>
      <w:ind w:left="480"/>
      <w:jc w:val="left"/>
    </w:pPr>
    <w:rPr>
      <w:sz w:val="18"/>
    </w:rPr>
  </w:style>
  <w:style w:type="paragraph" w:styleId="TOC5">
    <w:name w:val="toc 5"/>
    <w:basedOn w:val="Normal"/>
    <w:next w:val="Normal"/>
    <w:semiHidden/>
    <w:rsid w:val="006B0DE6"/>
    <w:pPr>
      <w:tabs>
        <w:tab w:val="right" w:leader="dot" w:pos="9360"/>
      </w:tabs>
      <w:ind w:left="720"/>
      <w:jc w:val="left"/>
    </w:pPr>
    <w:rPr>
      <w:sz w:val="18"/>
    </w:rPr>
  </w:style>
  <w:style w:type="paragraph" w:styleId="TOC6">
    <w:name w:val="toc 6"/>
    <w:basedOn w:val="Normal"/>
    <w:next w:val="Normal"/>
    <w:semiHidden/>
    <w:rsid w:val="006B0DE6"/>
    <w:pPr>
      <w:tabs>
        <w:tab w:val="right" w:leader="dot" w:pos="9360"/>
      </w:tabs>
      <w:ind w:left="960"/>
      <w:jc w:val="left"/>
    </w:pPr>
    <w:rPr>
      <w:sz w:val="18"/>
    </w:rPr>
  </w:style>
  <w:style w:type="paragraph" w:styleId="TOC7">
    <w:name w:val="toc 7"/>
    <w:basedOn w:val="Normal"/>
    <w:next w:val="Normal"/>
    <w:semiHidden/>
    <w:rsid w:val="006B0DE6"/>
    <w:pPr>
      <w:tabs>
        <w:tab w:val="right" w:leader="dot" w:pos="9360"/>
      </w:tabs>
      <w:ind w:left="1200"/>
      <w:jc w:val="left"/>
    </w:pPr>
    <w:rPr>
      <w:sz w:val="18"/>
    </w:rPr>
  </w:style>
  <w:style w:type="paragraph" w:styleId="TOC8">
    <w:name w:val="toc 8"/>
    <w:basedOn w:val="Normal"/>
    <w:next w:val="Normal"/>
    <w:semiHidden/>
    <w:rsid w:val="006B0DE6"/>
    <w:pPr>
      <w:tabs>
        <w:tab w:val="right" w:leader="dot" w:pos="9360"/>
      </w:tabs>
      <w:ind w:left="1440"/>
      <w:jc w:val="left"/>
    </w:pPr>
    <w:rPr>
      <w:sz w:val="18"/>
    </w:rPr>
  </w:style>
  <w:style w:type="paragraph" w:styleId="TOC9">
    <w:name w:val="toc 9"/>
    <w:basedOn w:val="Normal"/>
    <w:next w:val="Normal"/>
    <w:semiHidden/>
    <w:rsid w:val="006B0DE6"/>
    <w:pPr>
      <w:tabs>
        <w:tab w:val="right" w:leader="dot" w:pos="9360"/>
      </w:tabs>
      <w:ind w:left="1680"/>
      <w:jc w:val="left"/>
    </w:pPr>
    <w:rPr>
      <w:sz w:val="18"/>
    </w:rPr>
  </w:style>
  <w:style w:type="paragraph" w:styleId="Index1">
    <w:name w:val="index 1"/>
    <w:basedOn w:val="Normal"/>
    <w:next w:val="Normal"/>
    <w:semiHidden/>
    <w:rsid w:val="006B0DE6"/>
    <w:pPr>
      <w:tabs>
        <w:tab w:val="left" w:leader="dot" w:pos="9000"/>
        <w:tab w:val="right" w:pos="9360"/>
      </w:tabs>
      <w:ind w:left="1440" w:right="720" w:hanging="1440"/>
    </w:pPr>
  </w:style>
  <w:style w:type="paragraph" w:styleId="Index2">
    <w:name w:val="index 2"/>
    <w:basedOn w:val="Normal"/>
    <w:next w:val="Normal"/>
    <w:semiHidden/>
    <w:rsid w:val="006B0DE6"/>
    <w:pPr>
      <w:tabs>
        <w:tab w:val="left" w:leader="dot" w:pos="9000"/>
        <w:tab w:val="right" w:pos="9360"/>
      </w:tabs>
      <w:ind w:left="1440" w:right="720" w:hanging="720"/>
    </w:pPr>
  </w:style>
  <w:style w:type="paragraph" w:styleId="TOAHeading">
    <w:name w:val="toa heading"/>
    <w:basedOn w:val="Normal"/>
    <w:next w:val="Normal"/>
    <w:semiHidden/>
    <w:rsid w:val="006B0DE6"/>
    <w:pPr>
      <w:tabs>
        <w:tab w:val="left" w:pos="9000"/>
        <w:tab w:val="right" w:pos="9360"/>
      </w:tabs>
    </w:pPr>
  </w:style>
  <w:style w:type="paragraph" w:styleId="Caption">
    <w:name w:val="caption"/>
    <w:basedOn w:val="Normal"/>
    <w:next w:val="Normal"/>
    <w:qFormat/>
    <w:rsid w:val="006B0DE6"/>
  </w:style>
  <w:style w:type="paragraph" w:styleId="FootnoteText">
    <w:name w:val="footnote text"/>
    <w:basedOn w:val="Normal"/>
    <w:link w:val="FootnoteTextChar"/>
    <w:semiHidden/>
    <w:rsid w:val="006B0DE6"/>
    <w:pPr>
      <w:jc w:val="left"/>
    </w:pPr>
    <w:rPr>
      <w:sz w:val="20"/>
    </w:rPr>
  </w:style>
  <w:style w:type="character" w:styleId="EndnoteReference">
    <w:name w:val="endnote reference"/>
    <w:semiHidden/>
    <w:rsid w:val="006B0DE6"/>
    <w:rPr>
      <w:vertAlign w:val="superscript"/>
    </w:rPr>
  </w:style>
  <w:style w:type="character" w:styleId="FootnoteReference">
    <w:name w:val="footnote reference"/>
    <w:semiHidden/>
    <w:rsid w:val="006B0DE6"/>
    <w:rPr>
      <w:vertAlign w:val="superscript"/>
    </w:rPr>
  </w:style>
  <w:style w:type="character" w:styleId="PageNumber">
    <w:name w:val="page number"/>
    <w:basedOn w:val="DefaultParagraphFont"/>
    <w:rsid w:val="006B0DE6"/>
  </w:style>
  <w:style w:type="paragraph" w:customStyle="1" w:styleId="Head32">
    <w:name w:val="Head 3.2"/>
    <w:basedOn w:val="Normal"/>
    <w:rsid w:val="006B0DE6"/>
    <w:pPr>
      <w:tabs>
        <w:tab w:val="left" w:pos="360"/>
      </w:tabs>
      <w:ind w:left="360" w:hanging="360"/>
      <w:jc w:val="left"/>
    </w:pPr>
    <w:rPr>
      <w:b/>
    </w:rPr>
  </w:style>
  <w:style w:type="paragraph" w:customStyle="1" w:styleId="Head31">
    <w:name w:val="Head 3.1"/>
    <w:basedOn w:val="Normal"/>
    <w:rsid w:val="006B0DE6"/>
    <w:pPr>
      <w:jc w:val="center"/>
    </w:pPr>
    <w:rPr>
      <w:b/>
      <w:sz w:val="28"/>
    </w:rPr>
  </w:style>
  <w:style w:type="paragraph" w:customStyle="1" w:styleId="Head33">
    <w:name w:val="Head 3.3"/>
    <w:basedOn w:val="Normal"/>
    <w:rsid w:val="006B0DE6"/>
    <w:pPr>
      <w:ind w:left="720" w:hanging="720"/>
      <w:jc w:val="left"/>
    </w:pPr>
    <w:rPr>
      <w:b/>
    </w:rPr>
  </w:style>
  <w:style w:type="paragraph" w:customStyle="1" w:styleId="h">
    <w:name w:val="h"/>
    <w:basedOn w:val="Normal"/>
    <w:rsid w:val="006B0DE6"/>
  </w:style>
  <w:style w:type="paragraph" w:customStyle="1" w:styleId="MACNormal">
    <w:name w:val="MACNormal"/>
    <w:rsid w:val="006B0DE6"/>
    <w:pPr>
      <w:tabs>
        <w:tab w:val="left" w:pos="-1440"/>
        <w:tab w:val="left" w:pos="-720"/>
      </w:tabs>
      <w:suppressAutoHyphens/>
    </w:pPr>
    <w:rPr>
      <w:rFonts w:ascii="Courier" w:hAnsi="Courier"/>
      <w:color w:val="000000"/>
      <w:sz w:val="18"/>
    </w:rPr>
  </w:style>
  <w:style w:type="paragraph" w:styleId="BodyTextIndent">
    <w:name w:val="Body Text Indent"/>
    <w:basedOn w:val="Normal"/>
    <w:link w:val="BodyTextIndentChar"/>
    <w:rsid w:val="006B0DE6"/>
    <w:pPr>
      <w:tabs>
        <w:tab w:val="left" w:pos="860"/>
        <w:tab w:val="left" w:pos="1580"/>
        <w:tab w:val="left" w:pos="2180"/>
      </w:tabs>
      <w:ind w:left="1580" w:hanging="1580"/>
    </w:pPr>
  </w:style>
  <w:style w:type="paragraph" w:styleId="BodyTextIndent2">
    <w:name w:val="Body Text Indent 2"/>
    <w:basedOn w:val="Normal"/>
    <w:link w:val="BodyTextIndent2Char"/>
    <w:rsid w:val="006B0DE6"/>
    <w:pPr>
      <w:tabs>
        <w:tab w:val="right" w:pos="7560"/>
      </w:tabs>
      <w:ind w:left="738" w:hanging="738"/>
    </w:pPr>
  </w:style>
  <w:style w:type="paragraph" w:styleId="DocumentMap">
    <w:name w:val="Document Map"/>
    <w:basedOn w:val="Normal"/>
    <w:semiHidden/>
    <w:rsid w:val="006B0DE6"/>
    <w:pPr>
      <w:shd w:val="clear" w:color="auto" w:fill="000080"/>
    </w:pPr>
    <w:rPr>
      <w:rFonts w:ascii="Tahoma" w:hAnsi="Tahoma"/>
    </w:rPr>
  </w:style>
  <w:style w:type="paragraph" w:styleId="BodyTextIndent3">
    <w:name w:val="Body Text Indent 3"/>
    <w:basedOn w:val="Normal"/>
    <w:link w:val="BodyTextIndent3Char"/>
    <w:rsid w:val="006B0DE6"/>
    <w:pPr>
      <w:ind w:left="720" w:hanging="720"/>
    </w:pPr>
  </w:style>
  <w:style w:type="paragraph" w:styleId="BalloonText">
    <w:name w:val="Balloon Text"/>
    <w:basedOn w:val="Normal"/>
    <w:link w:val="BalloonTextChar"/>
    <w:uiPriority w:val="99"/>
    <w:semiHidden/>
    <w:rsid w:val="006B0DE6"/>
    <w:rPr>
      <w:rFonts w:ascii="Tahoma" w:hAnsi="Tahoma" w:cs="Tahoma"/>
      <w:sz w:val="16"/>
      <w:szCs w:val="16"/>
    </w:rPr>
  </w:style>
  <w:style w:type="paragraph" w:styleId="BlockText">
    <w:name w:val="Block Text"/>
    <w:basedOn w:val="Normal"/>
    <w:rsid w:val="006B0DE6"/>
    <w:pPr>
      <w:suppressAutoHyphens w:val="0"/>
      <w:ind w:left="3600" w:right="29" w:hanging="3600"/>
    </w:pPr>
  </w:style>
  <w:style w:type="paragraph" w:styleId="PlainText">
    <w:name w:val="Plain Text"/>
    <w:basedOn w:val="Normal"/>
    <w:rsid w:val="006B0DE6"/>
    <w:pPr>
      <w:widowControl w:val="0"/>
      <w:suppressAutoHyphens w:val="0"/>
      <w:overflowPunct w:val="0"/>
      <w:autoSpaceDE w:val="0"/>
      <w:autoSpaceDN w:val="0"/>
      <w:adjustRightInd w:val="0"/>
      <w:jc w:val="left"/>
      <w:textAlignment w:val="baseline"/>
    </w:pPr>
    <w:rPr>
      <w:rFonts w:ascii="Courier New" w:hAnsi="Courier New"/>
      <w:sz w:val="20"/>
    </w:rPr>
  </w:style>
  <w:style w:type="paragraph" w:customStyle="1" w:styleId="paranumber1">
    <w:name w:val="paranumber1"/>
    <w:basedOn w:val="Normal"/>
    <w:rsid w:val="006B0DE6"/>
    <w:pPr>
      <w:tabs>
        <w:tab w:val="left" w:pos="360"/>
      </w:tabs>
      <w:suppressAutoHyphens w:val="0"/>
      <w:overflowPunct w:val="0"/>
      <w:autoSpaceDE w:val="0"/>
      <w:autoSpaceDN w:val="0"/>
      <w:adjustRightInd w:val="0"/>
      <w:textAlignment w:val="baseline"/>
    </w:pPr>
    <w:rPr>
      <w:rFonts w:ascii="Tahoma" w:hAnsi="Tahoma"/>
      <w:sz w:val="22"/>
      <w:szCs w:val="24"/>
    </w:rPr>
  </w:style>
  <w:style w:type="paragraph" w:customStyle="1" w:styleId="NoSpacingCharChar">
    <w:name w:val="No Spacing Char Char"/>
    <w:link w:val="NoSpacingCharCharChar"/>
    <w:qFormat/>
    <w:rsid w:val="002C1F12"/>
    <w:rPr>
      <w:sz w:val="22"/>
      <w:szCs w:val="22"/>
    </w:rPr>
  </w:style>
  <w:style w:type="character" w:styleId="Hyperlink">
    <w:name w:val="Hyperlink"/>
    <w:rsid w:val="006B0DE6"/>
    <w:rPr>
      <w:color w:val="0000FF"/>
      <w:u w:val="single"/>
    </w:rPr>
  </w:style>
  <w:style w:type="paragraph" w:styleId="NormalWeb">
    <w:name w:val="Normal (Web)"/>
    <w:basedOn w:val="Normal"/>
    <w:uiPriority w:val="99"/>
    <w:rsid w:val="006B0DE6"/>
    <w:pPr>
      <w:suppressAutoHyphens w:val="0"/>
    </w:pPr>
    <w:rPr>
      <w:rFonts w:ascii="Arial" w:hAnsi="Arial"/>
      <w:szCs w:val="24"/>
    </w:rPr>
  </w:style>
  <w:style w:type="character" w:styleId="CommentReference">
    <w:name w:val="annotation reference"/>
    <w:semiHidden/>
    <w:rsid w:val="006B0DE6"/>
    <w:rPr>
      <w:sz w:val="16"/>
      <w:szCs w:val="16"/>
    </w:rPr>
  </w:style>
  <w:style w:type="paragraph" w:styleId="CommentText">
    <w:name w:val="annotation text"/>
    <w:basedOn w:val="Normal"/>
    <w:link w:val="CommentTextChar"/>
    <w:semiHidden/>
    <w:rsid w:val="006B0DE6"/>
    <w:rPr>
      <w:sz w:val="20"/>
    </w:rPr>
  </w:style>
  <w:style w:type="paragraph" w:styleId="CommentSubject">
    <w:name w:val="annotation subject"/>
    <w:basedOn w:val="CommentText"/>
    <w:next w:val="CommentText"/>
    <w:semiHidden/>
    <w:rsid w:val="006B0DE6"/>
    <w:rPr>
      <w:b/>
      <w:bCs/>
    </w:rPr>
  </w:style>
  <w:style w:type="paragraph" w:styleId="BodyText2">
    <w:name w:val="Body Text 2"/>
    <w:basedOn w:val="Normal"/>
    <w:link w:val="BodyText2Char"/>
    <w:rsid w:val="006B0DE6"/>
    <w:pPr>
      <w:suppressAutoHyphens w:val="0"/>
      <w:spacing w:after="120" w:line="480" w:lineRule="auto"/>
      <w:jc w:val="left"/>
    </w:pPr>
    <w:rPr>
      <w:szCs w:val="24"/>
    </w:rPr>
  </w:style>
  <w:style w:type="paragraph" w:styleId="Date">
    <w:name w:val="Date"/>
    <w:basedOn w:val="Normal"/>
    <w:next w:val="Normal"/>
    <w:rsid w:val="006B0DE6"/>
    <w:pPr>
      <w:suppressAutoHyphens w:val="0"/>
    </w:pPr>
    <w:rPr>
      <w:rFonts w:ascii="Arial" w:hAnsi="Arial"/>
      <w:sz w:val="16"/>
    </w:rPr>
  </w:style>
  <w:style w:type="paragraph" w:customStyle="1" w:styleId="xl24">
    <w:name w:val="xl24"/>
    <w:basedOn w:val="Normal"/>
    <w:rsid w:val="006B0DE6"/>
    <w:pPr>
      <w:suppressAutoHyphens w:val="0"/>
      <w:spacing w:before="100" w:beforeAutospacing="1" w:after="100" w:afterAutospacing="1"/>
      <w:textAlignment w:val="top"/>
    </w:pPr>
    <w:rPr>
      <w:b/>
      <w:bCs/>
      <w:color w:val="000000"/>
      <w:sz w:val="18"/>
      <w:szCs w:val="18"/>
    </w:rPr>
  </w:style>
  <w:style w:type="paragraph" w:styleId="List2">
    <w:name w:val="List 2"/>
    <w:basedOn w:val="Normal"/>
    <w:rsid w:val="006B0DE6"/>
    <w:pPr>
      <w:suppressAutoHyphens w:val="0"/>
      <w:overflowPunct w:val="0"/>
      <w:autoSpaceDE w:val="0"/>
      <w:autoSpaceDN w:val="0"/>
      <w:adjustRightInd w:val="0"/>
      <w:ind w:left="720" w:hanging="360"/>
      <w:jc w:val="left"/>
      <w:textAlignment w:val="baseline"/>
    </w:pPr>
    <w:rPr>
      <w:rFonts w:ascii="DV_Divya" w:hAnsi="DV_Divya"/>
      <w:sz w:val="28"/>
      <w:szCs w:val="24"/>
    </w:rPr>
  </w:style>
  <w:style w:type="paragraph" w:styleId="List3">
    <w:name w:val="List 3"/>
    <w:basedOn w:val="Normal"/>
    <w:rsid w:val="006B0DE6"/>
    <w:pPr>
      <w:suppressAutoHyphens w:val="0"/>
      <w:ind w:left="1080" w:hanging="360"/>
      <w:jc w:val="left"/>
    </w:pPr>
    <w:rPr>
      <w:szCs w:val="24"/>
    </w:rPr>
  </w:style>
  <w:style w:type="paragraph" w:styleId="ListBullet2">
    <w:name w:val="List Bullet 2"/>
    <w:basedOn w:val="Normal"/>
    <w:autoRedefine/>
    <w:rsid w:val="006B0DE6"/>
    <w:pPr>
      <w:tabs>
        <w:tab w:val="num" w:pos="1440"/>
      </w:tabs>
      <w:suppressAutoHyphens w:val="0"/>
      <w:ind w:left="1440" w:hanging="360"/>
      <w:jc w:val="center"/>
    </w:pPr>
    <w:rPr>
      <w:rFonts w:ascii="Arial" w:hAnsi="Arial"/>
      <w:b/>
      <w:sz w:val="20"/>
      <w:u w:val="single"/>
    </w:rPr>
  </w:style>
  <w:style w:type="paragraph" w:styleId="ListBullet3">
    <w:name w:val="List Bullet 3"/>
    <w:basedOn w:val="Normal"/>
    <w:autoRedefine/>
    <w:rsid w:val="006B0DE6"/>
    <w:pPr>
      <w:tabs>
        <w:tab w:val="num" w:pos="-360"/>
      </w:tabs>
      <w:suppressAutoHyphens w:val="0"/>
      <w:ind w:left="-360" w:hanging="360"/>
      <w:jc w:val="center"/>
    </w:pPr>
    <w:rPr>
      <w:rFonts w:ascii="Arial" w:hAnsi="Arial"/>
      <w:b/>
      <w:sz w:val="20"/>
      <w:u w:val="single"/>
    </w:rPr>
  </w:style>
  <w:style w:type="character" w:customStyle="1" w:styleId="NoSpacingCharCharChar">
    <w:name w:val="No Spacing Char Char Char"/>
    <w:link w:val="NoSpacingCharChar"/>
    <w:locked/>
    <w:rsid w:val="002C1F12"/>
    <w:rPr>
      <w:sz w:val="22"/>
      <w:szCs w:val="22"/>
      <w:lang w:val="en-US" w:eastAsia="en-US" w:bidi="ar-SA"/>
    </w:rPr>
  </w:style>
  <w:style w:type="paragraph" w:styleId="Revision">
    <w:name w:val="Revision"/>
    <w:hidden/>
    <w:uiPriority w:val="99"/>
    <w:semiHidden/>
    <w:rsid w:val="009404F7"/>
    <w:rPr>
      <w:sz w:val="24"/>
    </w:rPr>
  </w:style>
  <w:style w:type="character" w:customStyle="1" w:styleId="FooterChar">
    <w:name w:val="Footer Char"/>
    <w:link w:val="Footer"/>
    <w:uiPriority w:val="99"/>
    <w:rsid w:val="00A75740"/>
    <w:rPr>
      <w:lang w:bidi="ar-SA"/>
    </w:rPr>
  </w:style>
  <w:style w:type="table" w:styleId="TableGrid">
    <w:name w:val="Table Grid"/>
    <w:basedOn w:val="TableNormal"/>
    <w:rsid w:val="00E564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Report Para,Medium Grid 1 - Accent 21,Number Bullets,List Paragraph1,Resume Title,heading 4,Citation List,WinDForce-Letter,Heading 2_sj,En tête 1,Indent Paragraph"/>
    <w:basedOn w:val="Normal"/>
    <w:link w:val="ListParagraphChar"/>
    <w:uiPriority w:val="34"/>
    <w:qFormat/>
    <w:rsid w:val="007A0FD5"/>
    <w:pPr>
      <w:suppressAutoHyphens w:val="0"/>
      <w:spacing w:after="200" w:line="276" w:lineRule="auto"/>
      <w:ind w:left="720"/>
      <w:contextualSpacing/>
      <w:jc w:val="left"/>
    </w:pPr>
    <w:rPr>
      <w:rFonts w:ascii="Calibri" w:hAnsi="Calibri" w:cs="Mangal"/>
      <w:sz w:val="22"/>
      <w:szCs w:val="22"/>
    </w:rPr>
  </w:style>
  <w:style w:type="paragraph" w:styleId="Title">
    <w:name w:val="Title"/>
    <w:basedOn w:val="Normal"/>
    <w:link w:val="TitleChar"/>
    <w:qFormat/>
    <w:rsid w:val="001E3399"/>
    <w:pPr>
      <w:suppressAutoHyphens w:val="0"/>
      <w:autoSpaceDE w:val="0"/>
      <w:autoSpaceDN w:val="0"/>
      <w:adjustRightInd w:val="0"/>
      <w:spacing w:before="240" w:after="240"/>
      <w:ind w:left="360" w:right="289"/>
      <w:jc w:val="center"/>
    </w:pPr>
    <w:rPr>
      <w:rFonts w:ascii="Arial,Bold" w:hAnsi="Arial,Bold"/>
      <w:b/>
      <w:bCs/>
      <w:sz w:val="32"/>
      <w:szCs w:val="44"/>
    </w:rPr>
  </w:style>
  <w:style w:type="character" w:customStyle="1" w:styleId="TitleChar">
    <w:name w:val="Title Char"/>
    <w:basedOn w:val="DefaultParagraphFont"/>
    <w:link w:val="Title"/>
    <w:rsid w:val="001E3399"/>
    <w:rPr>
      <w:rFonts w:ascii="Arial,Bold" w:hAnsi="Arial,Bold"/>
      <w:b/>
      <w:bCs/>
      <w:sz w:val="32"/>
      <w:szCs w:val="44"/>
    </w:rPr>
  </w:style>
  <w:style w:type="character" w:customStyle="1" w:styleId="ListParagraphChar">
    <w:name w:val="List Paragraph Char"/>
    <w:aliases w:val="Report Para Char,Medium Grid 1 - Accent 21 Char,Number Bullets Char,List Paragraph1 Char,Resume Title Char,heading 4 Char,Citation List Char,WinDForce-Letter Char,Heading 2_sj Char,En tête 1 Char,Indent Paragraph Char"/>
    <w:link w:val="ListParagraph"/>
    <w:uiPriority w:val="34"/>
    <w:locked/>
    <w:rsid w:val="001E3399"/>
    <w:rPr>
      <w:rFonts w:ascii="Calibri" w:hAnsi="Calibri" w:cs="Mangal"/>
      <w:sz w:val="22"/>
      <w:szCs w:val="22"/>
    </w:rPr>
  </w:style>
  <w:style w:type="character" w:customStyle="1" w:styleId="BodyTextChar">
    <w:name w:val="Body Text Char"/>
    <w:aliases w:val="block Char,t1 Char,taten_body Char,body text Char,Body Text x Char,heading3 Char,Body Text - Level 2 Char"/>
    <w:basedOn w:val="DefaultParagraphFont"/>
    <w:link w:val="BodyText"/>
    <w:rsid w:val="00C0067D"/>
    <w:rPr>
      <w:sz w:val="24"/>
    </w:rPr>
  </w:style>
  <w:style w:type="character" w:customStyle="1" w:styleId="Heading1Char">
    <w:name w:val="Heading 1 Char"/>
    <w:basedOn w:val="DefaultParagraphFont"/>
    <w:link w:val="Heading1"/>
    <w:rsid w:val="00977AAD"/>
    <w:rPr>
      <w:rFonts w:ascii="Times New Roman Bold" w:hAnsi="Times New Roman Bold"/>
      <w:b/>
      <w:smallCaps/>
      <w:sz w:val="32"/>
    </w:rPr>
  </w:style>
  <w:style w:type="character" w:customStyle="1" w:styleId="Heading2Char">
    <w:name w:val="Heading 2 Char"/>
    <w:basedOn w:val="DefaultParagraphFont"/>
    <w:link w:val="Heading2"/>
    <w:rsid w:val="00977AAD"/>
    <w:rPr>
      <w:rFonts w:ascii="Times New Roman Bold" w:hAnsi="Times New Roman Bold"/>
      <w:b/>
      <w:smallCaps/>
      <w:sz w:val="28"/>
    </w:rPr>
  </w:style>
  <w:style w:type="character" w:customStyle="1" w:styleId="Heading3Char">
    <w:name w:val="Heading 3 Char"/>
    <w:basedOn w:val="DefaultParagraphFont"/>
    <w:link w:val="Heading3"/>
    <w:rsid w:val="00977AAD"/>
    <w:rPr>
      <w:rFonts w:ascii="Times New Roman Bold" w:hAnsi="Times New Roman Bold"/>
      <w:b/>
      <w:sz w:val="24"/>
    </w:rPr>
  </w:style>
  <w:style w:type="character" w:customStyle="1" w:styleId="Heading4Char">
    <w:name w:val="Heading 4 Char"/>
    <w:basedOn w:val="DefaultParagraphFont"/>
    <w:link w:val="Heading4"/>
    <w:rsid w:val="00977AAD"/>
    <w:rPr>
      <w:rFonts w:ascii="Times New Roman Bold" w:hAnsi="Times New Roman Bold"/>
      <w:b/>
      <w:sz w:val="24"/>
    </w:rPr>
  </w:style>
  <w:style w:type="character" w:customStyle="1" w:styleId="Heading5Char">
    <w:name w:val="Heading 5 Char"/>
    <w:basedOn w:val="DefaultParagraphFont"/>
    <w:link w:val="Heading5"/>
    <w:rsid w:val="00977AAD"/>
    <w:rPr>
      <w:sz w:val="24"/>
    </w:rPr>
  </w:style>
  <w:style w:type="character" w:customStyle="1" w:styleId="Heading6Char">
    <w:name w:val="Heading 6 Char"/>
    <w:basedOn w:val="DefaultParagraphFont"/>
    <w:link w:val="Heading6"/>
    <w:rsid w:val="00977AAD"/>
    <w:rPr>
      <w:sz w:val="24"/>
    </w:rPr>
  </w:style>
  <w:style w:type="character" w:customStyle="1" w:styleId="Heading7Char">
    <w:name w:val="Heading 7 Char"/>
    <w:basedOn w:val="DefaultParagraphFont"/>
    <w:link w:val="Heading7"/>
    <w:rsid w:val="00977AAD"/>
    <w:rPr>
      <w:b/>
      <w:i/>
      <w:spacing w:val="-4"/>
      <w:sz w:val="32"/>
    </w:rPr>
  </w:style>
  <w:style w:type="character" w:customStyle="1" w:styleId="Heading8Char">
    <w:name w:val="Heading 8 Char"/>
    <w:basedOn w:val="DefaultParagraphFont"/>
    <w:link w:val="Heading8"/>
    <w:rsid w:val="00977AAD"/>
    <w:rPr>
      <w:rFonts w:ascii="Times New Roman Bold" w:hAnsi="Times New Roman Bold"/>
      <w:b/>
      <w:smallCaps/>
      <w:spacing w:val="-5"/>
      <w:sz w:val="36"/>
      <w:u w:val="single"/>
    </w:rPr>
  </w:style>
  <w:style w:type="character" w:customStyle="1" w:styleId="Heading9Char">
    <w:name w:val="Heading 9 Char"/>
    <w:basedOn w:val="DefaultParagraphFont"/>
    <w:link w:val="Heading9"/>
    <w:rsid w:val="00977AAD"/>
    <w:rPr>
      <w:b/>
      <w:spacing w:val="-4"/>
      <w:sz w:val="24"/>
    </w:rPr>
  </w:style>
  <w:style w:type="paragraph" w:styleId="NoSpacing">
    <w:name w:val="No Spacing"/>
    <w:uiPriority w:val="1"/>
    <w:qFormat/>
    <w:rsid w:val="00977AAD"/>
    <w:rPr>
      <w:rFonts w:ascii="Calibri" w:eastAsia="Calibri" w:hAnsi="Calibri"/>
      <w:sz w:val="22"/>
      <w:szCs w:val="22"/>
      <w:lang w:eastAsia="en-IN"/>
    </w:rPr>
  </w:style>
  <w:style w:type="character" w:customStyle="1" w:styleId="BalloonTextChar">
    <w:name w:val="Balloon Text Char"/>
    <w:basedOn w:val="DefaultParagraphFont"/>
    <w:link w:val="BalloonText"/>
    <w:uiPriority w:val="99"/>
    <w:semiHidden/>
    <w:rsid w:val="00977AAD"/>
    <w:rPr>
      <w:rFonts w:ascii="Tahoma" w:hAnsi="Tahoma" w:cs="Tahoma"/>
      <w:sz w:val="16"/>
      <w:szCs w:val="16"/>
    </w:rPr>
  </w:style>
  <w:style w:type="character" w:customStyle="1" w:styleId="HeaderChar">
    <w:name w:val="Header Char"/>
    <w:basedOn w:val="DefaultParagraphFont"/>
    <w:link w:val="Header"/>
    <w:rsid w:val="00977AAD"/>
    <w:rPr>
      <w:sz w:val="24"/>
    </w:rPr>
  </w:style>
  <w:style w:type="paragraph" w:customStyle="1" w:styleId="Bodytext0">
    <w:name w:val="Bodytext"/>
    <w:basedOn w:val="Normal"/>
    <w:rsid w:val="00977AAD"/>
    <w:pPr>
      <w:widowControl w:val="0"/>
      <w:suppressAutoHyphens w:val="0"/>
      <w:overflowPunct w:val="0"/>
      <w:autoSpaceDE w:val="0"/>
      <w:autoSpaceDN w:val="0"/>
      <w:adjustRightInd w:val="0"/>
      <w:textAlignment w:val="baseline"/>
    </w:pPr>
    <w:rPr>
      <w:rFonts w:ascii="Univers (W1)" w:hAnsi="Univers (W1)"/>
      <w:sz w:val="26"/>
    </w:rPr>
  </w:style>
  <w:style w:type="paragraph" w:customStyle="1" w:styleId="xl29">
    <w:name w:val="xl29"/>
    <w:basedOn w:val="Normal"/>
    <w:rsid w:val="00977AAD"/>
    <w:pPr>
      <w:suppressAutoHyphens w:val="0"/>
      <w:spacing w:before="100" w:beforeAutospacing="1" w:after="100" w:afterAutospacing="1"/>
      <w:jc w:val="left"/>
    </w:pPr>
    <w:rPr>
      <w:rFonts w:ascii="Arial Black" w:eastAsia="Arial Unicode MS" w:hAnsi="Arial Black" w:cs="Arial Unicode MS"/>
      <w:b/>
      <w:bCs/>
      <w:szCs w:val="24"/>
    </w:rPr>
  </w:style>
  <w:style w:type="paragraph" w:styleId="BodyText3">
    <w:name w:val="Body Text 3"/>
    <w:basedOn w:val="Normal"/>
    <w:link w:val="BodyText3Char"/>
    <w:rsid w:val="00977AAD"/>
    <w:pPr>
      <w:suppressAutoHyphens w:val="0"/>
      <w:overflowPunct w:val="0"/>
      <w:autoSpaceDE w:val="0"/>
      <w:autoSpaceDN w:val="0"/>
      <w:adjustRightInd w:val="0"/>
      <w:textAlignment w:val="baseline"/>
    </w:pPr>
    <w:rPr>
      <w:rFonts w:ascii="Arial" w:hAnsi="Arial"/>
    </w:rPr>
  </w:style>
  <w:style w:type="character" w:customStyle="1" w:styleId="BodyText3Char">
    <w:name w:val="Body Text 3 Char"/>
    <w:basedOn w:val="DefaultParagraphFont"/>
    <w:link w:val="BodyText3"/>
    <w:rsid w:val="00977AAD"/>
    <w:rPr>
      <w:rFonts w:ascii="Arial" w:hAnsi="Arial"/>
      <w:sz w:val="24"/>
    </w:rPr>
  </w:style>
  <w:style w:type="character" w:customStyle="1" w:styleId="BodyText2Char">
    <w:name w:val="Body Text 2 Char"/>
    <w:basedOn w:val="DefaultParagraphFont"/>
    <w:link w:val="BodyText2"/>
    <w:rsid w:val="00977AAD"/>
    <w:rPr>
      <w:sz w:val="24"/>
      <w:szCs w:val="24"/>
    </w:rPr>
  </w:style>
  <w:style w:type="paragraph" w:customStyle="1" w:styleId="HangingIndent112">
    <w:name w:val="Hanging Indent 1.12"/>
    <w:basedOn w:val="Bodytext0"/>
    <w:rsid w:val="00977AAD"/>
  </w:style>
  <w:style w:type="paragraph" w:customStyle="1" w:styleId="font5">
    <w:name w:val="font5"/>
    <w:basedOn w:val="Normal"/>
    <w:rsid w:val="00977AAD"/>
    <w:pPr>
      <w:suppressAutoHyphens w:val="0"/>
      <w:spacing w:before="100" w:beforeAutospacing="1" w:after="100" w:afterAutospacing="1"/>
      <w:jc w:val="left"/>
    </w:pPr>
    <w:rPr>
      <w:rFonts w:ascii="Arial" w:eastAsia="Arial Unicode MS" w:hAnsi="Arial" w:cs="Arial"/>
      <w:b/>
      <w:bCs/>
      <w:sz w:val="18"/>
      <w:szCs w:val="18"/>
    </w:rPr>
  </w:style>
  <w:style w:type="paragraph" w:customStyle="1" w:styleId="font6">
    <w:name w:val="font6"/>
    <w:basedOn w:val="Normal"/>
    <w:rsid w:val="00977AAD"/>
    <w:pPr>
      <w:suppressAutoHyphens w:val="0"/>
      <w:spacing w:before="100" w:beforeAutospacing="1" w:after="100" w:afterAutospacing="1"/>
      <w:jc w:val="left"/>
    </w:pPr>
    <w:rPr>
      <w:rFonts w:ascii="Arial" w:eastAsia="Arial Unicode MS" w:hAnsi="Arial" w:cs="Arial"/>
      <w:b/>
      <w:bCs/>
      <w:sz w:val="18"/>
      <w:szCs w:val="18"/>
      <w:u w:val="single"/>
    </w:rPr>
  </w:style>
  <w:style w:type="paragraph" w:customStyle="1" w:styleId="xl25">
    <w:name w:val="xl25"/>
    <w:basedOn w:val="Normal"/>
    <w:rsid w:val="00977AAD"/>
    <w:pPr>
      <w:suppressAutoHyphens w:val="0"/>
      <w:spacing w:before="100" w:beforeAutospacing="1" w:after="100" w:afterAutospacing="1"/>
      <w:jc w:val="left"/>
    </w:pPr>
    <w:rPr>
      <w:rFonts w:ascii="Arial" w:eastAsia="Arial Unicode MS" w:hAnsi="Arial" w:cs="Arial"/>
      <w:szCs w:val="24"/>
    </w:rPr>
  </w:style>
  <w:style w:type="paragraph" w:customStyle="1" w:styleId="xl26">
    <w:name w:val="xl26"/>
    <w:basedOn w:val="Normal"/>
    <w:rsid w:val="00977AAD"/>
    <w:pPr>
      <w:suppressAutoHyphens w:val="0"/>
      <w:spacing w:before="100" w:beforeAutospacing="1" w:after="100" w:afterAutospacing="1"/>
      <w:jc w:val="center"/>
    </w:pPr>
    <w:rPr>
      <w:rFonts w:ascii="Arial" w:eastAsia="Arial Unicode MS" w:hAnsi="Arial" w:cs="Arial"/>
      <w:b/>
      <w:bCs/>
      <w:szCs w:val="24"/>
    </w:rPr>
  </w:style>
  <w:style w:type="paragraph" w:customStyle="1" w:styleId="xl27">
    <w:name w:val="xl27"/>
    <w:basedOn w:val="Normal"/>
    <w:rsid w:val="00977AAD"/>
    <w:pPr>
      <w:suppressAutoHyphens w:val="0"/>
      <w:spacing w:before="100" w:beforeAutospacing="1" w:after="100" w:afterAutospacing="1"/>
      <w:jc w:val="left"/>
    </w:pPr>
    <w:rPr>
      <w:rFonts w:ascii="Arial" w:eastAsia="Arial Unicode MS" w:hAnsi="Arial" w:cs="Arial"/>
      <w:sz w:val="16"/>
      <w:szCs w:val="16"/>
    </w:rPr>
  </w:style>
  <w:style w:type="paragraph" w:customStyle="1" w:styleId="xl28">
    <w:name w:val="xl28"/>
    <w:basedOn w:val="Normal"/>
    <w:rsid w:val="00977AAD"/>
    <w:pPr>
      <w:suppressAutoHyphens w:val="0"/>
      <w:spacing w:before="100" w:beforeAutospacing="1" w:after="100" w:afterAutospacing="1"/>
      <w:jc w:val="center"/>
    </w:pPr>
    <w:rPr>
      <w:rFonts w:ascii="Arial" w:eastAsia="Arial Unicode MS" w:hAnsi="Arial" w:cs="Arial"/>
      <w:sz w:val="16"/>
      <w:szCs w:val="16"/>
    </w:rPr>
  </w:style>
  <w:style w:type="paragraph" w:customStyle="1" w:styleId="xl30">
    <w:name w:val="xl30"/>
    <w:basedOn w:val="Normal"/>
    <w:rsid w:val="00977AAD"/>
    <w:pPr>
      <w:suppressAutoHyphens w:val="0"/>
      <w:spacing w:before="100" w:beforeAutospacing="1" w:after="100" w:afterAutospacing="1"/>
      <w:jc w:val="left"/>
    </w:pPr>
    <w:rPr>
      <w:rFonts w:ascii="Arial" w:eastAsia="Arial Unicode MS" w:hAnsi="Arial" w:cs="Arial"/>
      <w:b/>
      <w:bCs/>
      <w:sz w:val="18"/>
      <w:szCs w:val="18"/>
    </w:rPr>
  </w:style>
  <w:style w:type="paragraph" w:customStyle="1" w:styleId="xl31">
    <w:name w:val="xl31"/>
    <w:basedOn w:val="Normal"/>
    <w:rsid w:val="00977AAD"/>
    <w:pPr>
      <w:pBdr>
        <w:top w:val="single" w:sz="8" w:space="0" w:color="auto"/>
        <w:left w:val="single" w:sz="8" w:space="0" w:color="auto"/>
        <w:bottom w:val="single" w:sz="8" w:space="0" w:color="auto"/>
        <w:right w:val="single" w:sz="8" w:space="0" w:color="auto"/>
      </w:pBdr>
      <w:suppressAutoHyphens w:val="0"/>
      <w:spacing w:before="100" w:beforeAutospacing="1" w:after="100" w:afterAutospacing="1"/>
      <w:jc w:val="left"/>
    </w:pPr>
    <w:rPr>
      <w:rFonts w:ascii="Arial" w:eastAsia="Arial Unicode MS" w:hAnsi="Arial" w:cs="Arial"/>
      <w:szCs w:val="24"/>
    </w:rPr>
  </w:style>
  <w:style w:type="paragraph" w:customStyle="1" w:styleId="xl32">
    <w:name w:val="xl32"/>
    <w:basedOn w:val="Normal"/>
    <w:rsid w:val="00977AAD"/>
    <w:pPr>
      <w:suppressAutoHyphens w:val="0"/>
      <w:spacing w:before="100" w:beforeAutospacing="1" w:after="100" w:afterAutospacing="1"/>
      <w:jc w:val="left"/>
      <w:textAlignment w:val="center"/>
    </w:pPr>
    <w:rPr>
      <w:rFonts w:ascii="Arial Black" w:eastAsia="Arial Unicode MS" w:hAnsi="Arial Black" w:cs="Arial Unicode MS"/>
      <w:b/>
      <w:bCs/>
      <w:szCs w:val="24"/>
    </w:rPr>
  </w:style>
  <w:style w:type="paragraph" w:customStyle="1" w:styleId="xl33">
    <w:name w:val="xl33"/>
    <w:basedOn w:val="Normal"/>
    <w:rsid w:val="00977AAD"/>
    <w:pPr>
      <w:suppressAutoHyphens w:val="0"/>
      <w:spacing w:before="100" w:beforeAutospacing="1" w:after="100" w:afterAutospacing="1"/>
      <w:jc w:val="center"/>
    </w:pPr>
    <w:rPr>
      <w:rFonts w:ascii="Arial" w:eastAsia="Arial Unicode MS" w:hAnsi="Arial" w:cs="Arial"/>
      <w:b/>
      <w:bCs/>
      <w:szCs w:val="24"/>
    </w:rPr>
  </w:style>
  <w:style w:type="paragraph" w:customStyle="1" w:styleId="xl34">
    <w:name w:val="xl34"/>
    <w:basedOn w:val="Normal"/>
    <w:rsid w:val="00977AAD"/>
    <w:pPr>
      <w:suppressAutoHyphens w:val="0"/>
      <w:spacing w:before="100" w:beforeAutospacing="1" w:after="100" w:afterAutospacing="1"/>
      <w:jc w:val="left"/>
    </w:pPr>
    <w:rPr>
      <w:rFonts w:ascii="Arial Black" w:eastAsia="Arial Unicode MS" w:hAnsi="Arial Black" w:cs="Arial Unicode MS"/>
      <w:b/>
      <w:bCs/>
      <w:szCs w:val="24"/>
    </w:rPr>
  </w:style>
  <w:style w:type="paragraph" w:customStyle="1" w:styleId="xl35">
    <w:name w:val="xl35"/>
    <w:basedOn w:val="Normal"/>
    <w:rsid w:val="00977AAD"/>
    <w:pPr>
      <w:suppressAutoHyphens w:val="0"/>
      <w:spacing w:before="100" w:beforeAutospacing="1" w:after="100" w:afterAutospacing="1"/>
      <w:jc w:val="left"/>
    </w:pPr>
    <w:rPr>
      <w:rFonts w:ascii="Arial" w:eastAsia="Arial Unicode MS" w:hAnsi="Arial" w:cs="Arial"/>
      <w:b/>
      <w:bCs/>
      <w:szCs w:val="24"/>
    </w:rPr>
  </w:style>
  <w:style w:type="paragraph" w:customStyle="1" w:styleId="xl36">
    <w:name w:val="xl36"/>
    <w:basedOn w:val="Normal"/>
    <w:rsid w:val="00977AAD"/>
    <w:pPr>
      <w:suppressAutoHyphens w:val="0"/>
      <w:spacing w:before="100" w:beforeAutospacing="1" w:after="100" w:afterAutospacing="1"/>
      <w:jc w:val="left"/>
    </w:pPr>
    <w:rPr>
      <w:rFonts w:ascii="Arial" w:eastAsia="Arial Unicode MS" w:hAnsi="Arial" w:cs="Arial"/>
      <w:sz w:val="18"/>
      <w:szCs w:val="18"/>
    </w:rPr>
  </w:style>
  <w:style w:type="paragraph" w:customStyle="1" w:styleId="xl37">
    <w:name w:val="xl37"/>
    <w:basedOn w:val="Normal"/>
    <w:rsid w:val="00977AAD"/>
    <w:pPr>
      <w:suppressAutoHyphens w:val="0"/>
      <w:spacing w:before="100" w:beforeAutospacing="1" w:after="100" w:afterAutospacing="1"/>
      <w:jc w:val="left"/>
    </w:pPr>
    <w:rPr>
      <w:rFonts w:ascii="Arial" w:eastAsia="Arial Unicode MS" w:hAnsi="Arial" w:cs="Arial"/>
      <w:sz w:val="18"/>
      <w:szCs w:val="18"/>
    </w:rPr>
  </w:style>
  <w:style w:type="paragraph" w:customStyle="1" w:styleId="xl38">
    <w:name w:val="xl38"/>
    <w:basedOn w:val="Normal"/>
    <w:rsid w:val="00977AAD"/>
    <w:pPr>
      <w:suppressAutoHyphens w:val="0"/>
      <w:spacing w:before="100" w:beforeAutospacing="1" w:after="100" w:afterAutospacing="1"/>
      <w:jc w:val="center"/>
    </w:pPr>
    <w:rPr>
      <w:rFonts w:ascii="Arial" w:eastAsia="Arial Unicode MS" w:hAnsi="Arial" w:cs="Arial"/>
      <w:b/>
      <w:bCs/>
      <w:szCs w:val="24"/>
    </w:rPr>
  </w:style>
  <w:style w:type="paragraph" w:customStyle="1" w:styleId="xl39">
    <w:name w:val="xl39"/>
    <w:basedOn w:val="Normal"/>
    <w:rsid w:val="00977AAD"/>
    <w:pPr>
      <w:pBdr>
        <w:top w:val="single" w:sz="8" w:space="0" w:color="auto"/>
        <w:left w:val="single" w:sz="8" w:space="0" w:color="auto"/>
        <w:bottom w:val="single" w:sz="4" w:space="0" w:color="auto"/>
        <w:right w:val="single" w:sz="8" w:space="0" w:color="auto"/>
      </w:pBdr>
      <w:suppressAutoHyphens w:val="0"/>
      <w:spacing w:before="100" w:beforeAutospacing="1" w:after="100" w:afterAutospacing="1"/>
      <w:jc w:val="center"/>
    </w:pPr>
    <w:rPr>
      <w:rFonts w:ascii="Arial" w:eastAsia="Arial Unicode MS" w:hAnsi="Arial" w:cs="Arial"/>
      <w:b/>
      <w:bCs/>
      <w:szCs w:val="24"/>
    </w:rPr>
  </w:style>
  <w:style w:type="paragraph" w:customStyle="1" w:styleId="xl40">
    <w:name w:val="xl40"/>
    <w:basedOn w:val="Normal"/>
    <w:rsid w:val="00977AAD"/>
    <w:pPr>
      <w:pBdr>
        <w:left w:val="single" w:sz="8" w:space="0" w:color="auto"/>
        <w:right w:val="single" w:sz="8" w:space="0" w:color="auto"/>
      </w:pBdr>
      <w:suppressAutoHyphens w:val="0"/>
      <w:spacing w:before="100" w:beforeAutospacing="1" w:after="100" w:afterAutospacing="1"/>
      <w:jc w:val="center"/>
    </w:pPr>
    <w:rPr>
      <w:rFonts w:ascii="Arial" w:eastAsia="Arial Unicode MS" w:hAnsi="Arial" w:cs="Arial"/>
      <w:b/>
      <w:bCs/>
      <w:szCs w:val="24"/>
    </w:rPr>
  </w:style>
  <w:style w:type="paragraph" w:customStyle="1" w:styleId="xl41">
    <w:name w:val="xl41"/>
    <w:basedOn w:val="Normal"/>
    <w:rsid w:val="00977AAD"/>
    <w:pPr>
      <w:pBdr>
        <w:top w:val="single" w:sz="4" w:space="0" w:color="auto"/>
        <w:left w:val="single" w:sz="8" w:space="0" w:color="auto"/>
        <w:bottom w:val="single" w:sz="8" w:space="0" w:color="auto"/>
        <w:right w:val="single" w:sz="8" w:space="0" w:color="auto"/>
      </w:pBdr>
      <w:suppressAutoHyphens w:val="0"/>
      <w:spacing w:before="100" w:beforeAutospacing="1" w:after="100" w:afterAutospacing="1"/>
      <w:jc w:val="center"/>
    </w:pPr>
    <w:rPr>
      <w:rFonts w:ascii="Arial" w:eastAsia="Arial Unicode MS" w:hAnsi="Arial" w:cs="Arial"/>
      <w:b/>
      <w:bCs/>
      <w:szCs w:val="24"/>
    </w:rPr>
  </w:style>
  <w:style w:type="paragraph" w:customStyle="1" w:styleId="xl42">
    <w:name w:val="xl42"/>
    <w:basedOn w:val="Normal"/>
    <w:rsid w:val="00977AAD"/>
    <w:pPr>
      <w:pBdr>
        <w:top w:val="single" w:sz="8" w:space="0" w:color="auto"/>
        <w:bottom w:val="single" w:sz="8" w:space="0" w:color="auto"/>
      </w:pBdr>
      <w:suppressAutoHyphens w:val="0"/>
      <w:spacing w:before="100" w:beforeAutospacing="1" w:after="100" w:afterAutospacing="1"/>
      <w:jc w:val="center"/>
    </w:pPr>
    <w:rPr>
      <w:rFonts w:ascii="Arial" w:eastAsia="Arial Unicode MS" w:hAnsi="Arial" w:cs="Arial"/>
      <w:b/>
      <w:bCs/>
      <w:szCs w:val="24"/>
    </w:rPr>
  </w:style>
  <w:style w:type="paragraph" w:customStyle="1" w:styleId="xl43">
    <w:name w:val="xl43"/>
    <w:basedOn w:val="Normal"/>
    <w:rsid w:val="00977AAD"/>
    <w:pPr>
      <w:pBdr>
        <w:top w:val="single" w:sz="4" w:space="0" w:color="auto"/>
        <w:left w:val="single" w:sz="8" w:space="0" w:color="auto"/>
        <w:right w:val="single" w:sz="8" w:space="0" w:color="auto"/>
      </w:pBdr>
      <w:suppressAutoHyphens w:val="0"/>
      <w:spacing w:before="100" w:beforeAutospacing="1" w:after="100" w:afterAutospacing="1"/>
      <w:jc w:val="center"/>
    </w:pPr>
    <w:rPr>
      <w:rFonts w:ascii="Arial" w:eastAsia="Arial Unicode MS" w:hAnsi="Arial" w:cs="Arial"/>
      <w:b/>
      <w:bCs/>
      <w:szCs w:val="24"/>
    </w:rPr>
  </w:style>
  <w:style w:type="paragraph" w:customStyle="1" w:styleId="xl44">
    <w:name w:val="xl44"/>
    <w:basedOn w:val="Normal"/>
    <w:rsid w:val="00977AAD"/>
    <w:pPr>
      <w:suppressAutoHyphens w:val="0"/>
      <w:spacing w:before="100" w:beforeAutospacing="1" w:after="100" w:afterAutospacing="1"/>
      <w:jc w:val="right"/>
    </w:pPr>
    <w:rPr>
      <w:rFonts w:ascii="Arial" w:eastAsia="Arial Unicode MS" w:hAnsi="Arial" w:cs="Arial"/>
      <w:b/>
      <w:bCs/>
      <w:sz w:val="18"/>
      <w:szCs w:val="18"/>
    </w:rPr>
  </w:style>
  <w:style w:type="paragraph" w:customStyle="1" w:styleId="xl45">
    <w:name w:val="xl45"/>
    <w:basedOn w:val="Normal"/>
    <w:rsid w:val="00977AAD"/>
    <w:pPr>
      <w:suppressAutoHyphens w:val="0"/>
      <w:spacing w:before="100" w:beforeAutospacing="1" w:after="100" w:afterAutospacing="1"/>
      <w:jc w:val="left"/>
    </w:pPr>
    <w:rPr>
      <w:rFonts w:ascii="Arial" w:eastAsia="Arial Unicode MS" w:hAnsi="Arial" w:cs="Arial"/>
      <w:i/>
      <w:iCs/>
      <w:sz w:val="16"/>
      <w:szCs w:val="16"/>
    </w:rPr>
  </w:style>
  <w:style w:type="paragraph" w:customStyle="1" w:styleId="xl46">
    <w:name w:val="xl46"/>
    <w:basedOn w:val="Normal"/>
    <w:rsid w:val="00977AAD"/>
    <w:pPr>
      <w:pBdr>
        <w:top w:val="single" w:sz="4" w:space="0" w:color="auto"/>
        <w:left w:val="single" w:sz="8" w:space="0" w:color="auto"/>
        <w:bottom w:val="single" w:sz="4" w:space="0" w:color="auto"/>
        <w:right w:val="single" w:sz="8" w:space="0" w:color="auto"/>
      </w:pBdr>
      <w:suppressAutoHyphens w:val="0"/>
      <w:spacing w:before="100" w:beforeAutospacing="1" w:after="100" w:afterAutospacing="1"/>
      <w:jc w:val="center"/>
    </w:pPr>
    <w:rPr>
      <w:rFonts w:ascii="Arial" w:eastAsia="Arial Unicode MS" w:hAnsi="Arial" w:cs="Arial"/>
      <w:b/>
      <w:bCs/>
      <w:szCs w:val="24"/>
    </w:rPr>
  </w:style>
  <w:style w:type="paragraph" w:customStyle="1" w:styleId="xl47">
    <w:name w:val="xl47"/>
    <w:basedOn w:val="Normal"/>
    <w:rsid w:val="00977AAD"/>
    <w:pPr>
      <w:pBdr>
        <w:left w:val="single" w:sz="8" w:space="0" w:color="auto"/>
        <w:bottom w:val="single" w:sz="4" w:space="0" w:color="auto"/>
        <w:right w:val="single" w:sz="8" w:space="0" w:color="auto"/>
      </w:pBdr>
      <w:suppressAutoHyphens w:val="0"/>
      <w:spacing w:before="100" w:beforeAutospacing="1" w:after="100" w:afterAutospacing="1"/>
      <w:jc w:val="center"/>
    </w:pPr>
    <w:rPr>
      <w:rFonts w:ascii="Arial" w:eastAsia="Arial Unicode MS" w:hAnsi="Arial" w:cs="Arial"/>
      <w:b/>
      <w:bCs/>
      <w:szCs w:val="24"/>
    </w:rPr>
  </w:style>
  <w:style w:type="paragraph" w:customStyle="1" w:styleId="xl48">
    <w:name w:val="xl48"/>
    <w:basedOn w:val="Normal"/>
    <w:rsid w:val="00977AAD"/>
    <w:pPr>
      <w:suppressAutoHyphens w:val="0"/>
      <w:spacing w:before="100" w:beforeAutospacing="1" w:after="100" w:afterAutospacing="1"/>
      <w:jc w:val="left"/>
    </w:pPr>
    <w:rPr>
      <w:rFonts w:ascii="Arial" w:eastAsia="Arial Unicode MS" w:hAnsi="Arial" w:cs="Arial"/>
      <w:b/>
      <w:bCs/>
      <w:sz w:val="16"/>
      <w:szCs w:val="16"/>
    </w:rPr>
  </w:style>
  <w:style w:type="paragraph" w:customStyle="1" w:styleId="xl49">
    <w:name w:val="xl49"/>
    <w:basedOn w:val="Normal"/>
    <w:rsid w:val="00977AAD"/>
    <w:pPr>
      <w:suppressAutoHyphens w:val="0"/>
      <w:spacing w:before="100" w:beforeAutospacing="1" w:after="100" w:afterAutospacing="1"/>
      <w:jc w:val="left"/>
      <w:textAlignment w:val="top"/>
    </w:pPr>
    <w:rPr>
      <w:rFonts w:ascii="Arial" w:eastAsia="Arial Unicode MS" w:hAnsi="Arial" w:cs="Arial"/>
      <w:sz w:val="16"/>
      <w:szCs w:val="16"/>
    </w:rPr>
  </w:style>
  <w:style w:type="paragraph" w:customStyle="1" w:styleId="xl50">
    <w:name w:val="xl50"/>
    <w:basedOn w:val="Normal"/>
    <w:rsid w:val="00977AAD"/>
    <w:pPr>
      <w:suppressAutoHyphens w:val="0"/>
      <w:spacing w:before="100" w:beforeAutospacing="1" w:after="100" w:afterAutospacing="1"/>
      <w:jc w:val="left"/>
      <w:textAlignment w:val="top"/>
    </w:pPr>
    <w:rPr>
      <w:rFonts w:ascii="Arial" w:eastAsia="Arial Unicode MS" w:hAnsi="Arial" w:cs="Arial"/>
      <w:sz w:val="16"/>
      <w:szCs w:val="16"/>
    </w:rPr>
  </w:style>
  <w:style w:type="paragraph" w:customStyle="1" w:styleId="xl51">
    <w:name w:val="xl51"/>
    <w:basedOn w:val="Normal"/>
    <w:rsid w:val="00977AAD"/>
    <w:pPr>
      <w:suppressAutoHyphens w:val="0"/>
      <w:spacing w:before="100" w:beforeAutospacing="1" w:after="100" w:afterAutospacing="1"/>
      <w:jc w:val="left"/>
    </w:pPr>
    <w:rPr>
      <w:rFonts w:ascii="Arial Black" w:eastAsia="Arial Unicode MS" w:hAnsi="Arial Black" w:cs="Arial Unicode MS"/>
      <w:b/>
      <w:bCs/>
      <w:sz w:val="22"/>
      <w:szCs w:val="22"/>
    </w:rPr>
  </w:style>
  <w:style w:type="paragraph" w:customStyle="1" w:styleId="xl52">
    <w:name w:val="xl52"/>
    <w:basedOn w:val="Normal"/>
    <w:rsid w:val="00977AAD"/>
    <w:pPr>
      <w:pBdr>
        <w:top w:val="single" w:sz="8" w:space="0" w:color="auto"/>
        <w:left w:val="single" w:sz="8" w:space="0" w:color="auto"/>
        <w:bottom w:val="single" w:sz="8" w:space="0" w:color="auto"/>
        <w:right w:val="single" w:sz="8" w:space="0" w:color="auto"/>
      </w:pBdr>
      <w:suppressAutoHyphens w:val="0"/>
      <w:spacing w:before="100" w:beforeAutospacing="1" w:after="100" w:afterAutospacing="1"/>
      <w:jc w:val="center"/>
    </w:pPr>
    <w:rPr>
      <w:rFonts w:ascii="Arial" w:eastAsia="Arial Unicode MS" w:hAnsi="Arial" w:cs="Arial"/>
      <w:b/>
      <w:bCs/>
      <w:szCs w:val="24"/>
    </w:rPr>
  </w:style>
  <w:style w:type="paragraph" w:customStyle="1" w:styleId="xl53">
    <w:name w:val="xl53"/>
    <w:basedOn w:val="Normal"/>
    <w:rsid w:val="00977AAD"/>
    <w:pPr>
      <w:pBdr>
        <w:top w:val="single" w:sz="8" w:space="0" w:color="auto"/>
      </w:pBdr>
      <w:suppressAutoHyphens w:val="0"/>
      <w:spacing w:before="100" w:beforeAutospacing="1" w:after="100" w:afterAutospacing="1"/>
      <w:jc w:val="center"/>
    </w:pPr>
    <w:rPr>
      <w:rFonts w:ascii="Arial" w:eastAsia="Arial Unicode MS" w:hAnsi="Arial" w:cs="Arial"/>
      <w:b/>
      <w:bCs/>
      <w:szCs w:val="24"/>
    </w:rPr>
  </w:style>
  <w:style w:type="paragraph" w:customStyle="1" w:styleId="xl54">
    <w:name w:val="xl54"/>
    <w:basedOn w:val="Normal"/>
    <w:rsid w:val="00977AAD"/>
    <w:pPr>
      <w:suppressAutoHyphens w:val="0"/>
      <w:spacing w:before="100" w:beforeAutospacing="1" w:after="100" w:afterAutospacing="1"/>
      <w:jc w:val="right"/>
    </w:pPr>
    <w:rPr>
      <w:rFonts w:ascii="Arial" w:eastAsia="Arial Unicode MS" w:hAnsi="Arial" w:cs="Arial"/>
      <w:b/>
      <w:bCs/>
      <w:szCs w:val="24"/>
    </w:rPr>
  </w:style>
  <w:style w:type="paragraph" w:customStyle="1" w:styleId="xl55">
    <w:name w:val="xl55"/>
    <w:basedOn w:val="Normal"/>
    <w:rsid w:val="00977AAD"/>
    <w:pPr>
      <w:suppressAutoHyphens w:val="0"/>
      <w:spacing w:before="100" w:beforeAutospacing="1" w:after="100" w:afterAutospacing="1"/>
      <w:jc w:val="left"/>
    </w:pPr>
    <w:rPr>
      <w:rFonts w:ascii="Arial Black" w:eastAsia="Arial Unicode MS" w:hAnsi="Arial Black" w:cs="Arial Unicode MS"/>
      <w:b/>
      <w:bCs/>
      <w:sz w:val="18"/>
      <w:szCs w:val="18"/>
    </w:rPr>
  </w:style>
  <w:style w:type="paragraph" w:customStyle="1" w:styleId="Bullet1">
    <w:name w:val="Bullet1"/>
    <w:basedOn w:val="ListBullet"/>
    <w:autoRedefine/>
    <w:rsid w:val="00977AAD"/>
    <w:pPr>
      <w:tabs>
        <w:tab w:val="left" w:pos="360"/>
      </w:tabs>
      <w:spacing w:after="60"/>
    </w:pPr>
    <w:rPr>
      <w:color w:val="000000"/>
    </w:rPr>
  </w:style>
  <w:style w:type="paragraph" w:styleId="ListBullet">
    <w:name w:val="List Bullet"/>
    <w:basedOn w:val="Normal"/>
    <w:autoRedefine/>
    <w:rsid w:val="00977AAD"/>
    <w:pPr>
      <w:tabs>
        <w:tab w:val="num" w:pos="360"/>
      </w:tabs>
      <w:suppressAutoHyphens w:val="0"/>
      <w:spacing w:after="120"/>
      <w:ind w:left="360" w:hanging="360"/>
      <w:jc w:val="left"/>
    </w:pPr>
    <w:rPr>
      <w:sz w:val="20"/>
      <w:lang w:val="en-GB"/>
    </w:rPr>
  </w:style>
  <w:style w:type="paragraph" w:styleId="Subtitle">
    <w:name w:val="Subtitle"/>
    <w:basedOn w:val="Normal"/>
    <w:link w:val="SubtitleChar"/>
    <w:qFormat/>
    <w:rsid w:val="00977AAD"/>
    <w:pPr>
      <w:suppressAutoHyphens w:val="0"/>
      <w:jc w:val="center"/>
    </w:pPr>
    <w:rPr>
      <w:b/>
      <w:szCs w:val="24"/>
    </w:rPr>
  </w:style>
  <w:style w:type="character" w:customStyle="1" w:styleId="SubtitleChar">
    <w:name w:val="Subtitle Char"/>
    <w:basedOn w:val="DefaultParagraphFont"/>
    <w:link w:val="Subtitle"/>
    <w:rsid w:val="00977AAD"/>
    <w:rPr>
      <w:b/>
      <w:sz w:val="24"/>
      <w:szCs w:val="24"/>
    </w:rPr>
  </w:style>
  <w:style w:type="character" w:customStyle="1" w:styleId="BodyTextIndentChar">
    <w:name w:val="Body Text Indent Char"/>
    <w:basedOn w:val="DefaultParagraphFont"/>
    <w:link w:val="BodyTextIndent"/>
    <w:rsid w:val="00977AAD"/>
    <w:rPr>
      <w:sz w:val="24"/>
    </w:rPr>
  </w:style>
  <w:style w:type="character" w:customStyle="1" w:styleId="BodyTextIndent2Char">
    <w:name w:val="Body Text Indent 2 Char"/>
    <w:basedOn w:val="DefaultParagraphFont"/>
    <w:link w:val="BodyTextIndent2"/>
    <w:rsid w:val="00977AAD"/>
    <w:rPr>
      <w:sz w:val="24"/>
    </w:rPr>
  </w:style>
  <w:style w:type="character" w:customStyle="1" w:styleId="BodyTextIndent3Char">
    <w:name w:val="Body Text Indent 3 Char"/>
    <w:basedOn w:val="DefaultParagraphFont"/>
    <w:link w:val="BodyTextIndent3"/>
    <w:rsid w:val="00977AAD"/>
    <w:rPr>
      <w:sz w:val="24"/>
    </w:rPr>
  </w:style>
  <w:style w:type="paragraph" w:customStyle="1" w:styleId="Lastprinted">
    <w:name w:val="Last printed"/>
    <w:rsid w:val="00977AAD"/>
    <w:rPr>
      <w:sz w:val="24"/>
      <w:szCs w:val="24"/>
    </w:rPr>
  </w:style>
  <w:style w:type="paragraph" w:customStyle="1" w:styleId="Definition">
    <w:name w:val="Definition"/>
    <w:basedOn w:val="Normal"/>
    <w:rsid w:val="00977AAD"/>
    <w:pPr>
      <w:tabs>
        <w:tab w:val="left" w:pos="-720"/>
      </w:tabs>
      <w:ind w:left="720"/>
    </w:pPr>
    <w:rPr>
      <w:spacing w:val="-2"/>
    </w:rPr>
  </w:style>
  <w:style w:type="character" w:customStyle="1" w:styleId="FootnoteTextChar">
    <w:name w:val="Footnote Text Char"/>
    <w:basedOn w:val="DefaultParagraphFont"/>
    <w:link w:val="FootnoteText"/>
    <w:semiHidden/>
    <w:rsid w:val="00977AAD"/>
  </w:style>
  <w:style w:type="character" w:customStyle="1" w:styleId="apple-converted-space">
    <w:name w:val="apple-converted-space"/>
    <w:basedOn w:val="DefaultParagraphFont"/>
    <w:rsid w:val="00977AAD"/>
  </w:style>
  <w:style w:type="character" w:styleId="Emphasis">
    <w:name w:val="Emphasis"/>
    <w:basedOn w:val="DefaultParagraphFont"/>
    <w:uiPriority w:val="20"/>
    <w:qFormat/>
    <w:rsid w:val="00977AAD"/>
    <w:rPr>
      <w:i/>
      <w:iCs/>
    </w:rPr>
  </w:style>
  <w:style w:type="character" w:customStyle="1" w:styleId="TableFormatChar">
    <w:name w:val="Table Format Char"/>
    <w:link w:val="TableFormat"/>
    <w:locked/>
    <w:rsid w:val="00AE06D9"/>
    <w:rPr>
      <w:rFonts w:ascii="Calibri" w:eastAsia="Calibri" w:hAnsi="Calibri"/>
      <w:bCs/>
      <w:sz w:val="21"/>
      <w:lang w:val="en-GB" w:eastAsia="en-GB"/>
    </w:rPr>
  </w:style>
  <w:style w:type="paragraph" w:customStyle="1" w:styleId="TableFormat">
    <w:name w:val="Table Format"/>
    <w:basedOn w:val="Normal"/>
    <w:next w:val="Normal"/>
    <w:link w:val="TableFormatChar"/>
    <w:qFormat/>
    <w:rsid w:val="00AE06D9"/>
    <w:pPr>
      <w:tabs>
        <w:tab w:val="left" w:pos="-90"/>
      </w:tabs>
      <w:suppressAutoHyphens w:val="0"/>
      <w:snapToGrid w:val="0"/>
      <w:spacing w:line="300" w:lineRule="auto"/>
      <w:ind w:left="-90" w:right="-124"/>
      <w:jc w:val="center"/>
    </w:pPr>
    <w:rPr>
      <w:rFonts w:ascii="Calibri" w:eastAsia="Calibri" w:hAnsi="Calibri"/>
      <w:bCs/>
      <w:sz w:val="21"/>
      <w:lang w:val="en-GB" w:eastAsia="en-GB"/>
    </w:rPr>
  </w:style>
  <w:style w:type="character" w:customStyle="1" w:styleId="CommentTextChar">
    <w:name w:val="Comment Text Char"/>
    <w:basedOn w:val="DefaultParagraphFont"/>
    <w:link w:val="CommentText"/>
    <w:semiHidden/>
    <w:rsid w:val="00394942"/>
  </w:style>
</w:styles>
</file>

<file path=word/webSettings.xml><?xml version="1.0" encoding="utf-8"?>
<w:webSettings xmlns:r="http://schemas.openxmlformats.org/officeDocument/2006/relationships" xmlns:w="http://schemas.openxmlformats.org/wordprocessingml/2006/main">
  <w:divs>
    <w:div w:id="24672104">
      <w:bodyDiv w:val="1"/>
      <w:marLeft w:val="0"/>
      <w:marRight w:val="0"/>
      <w:marTop w:val="0"/>
      <w:marBottom w:val="0"/>
      <w:divBdr>
        <w:top w:val="none" w:sz="0" w:space="0" w:color="auto"/>
        <w:left w:val="none" w:sz="0" w:space="0" w:color="auto"/>
        <w:bottom w:val="none" w:sz="0" w:space="0" w:color="auto"/>
        <w:right w:val="none" w:sz="0" w:space="0" w:color="auto"/>
      </w:divBdr>
    </w:div>
    <w:div w:id="757092811">
      <w:bodyDiv w:val="1"/>
      <w:marLeft w:val="0"/>
      <w:marRight w:val="0"/>
      <w:marTop w:val="0"/>
      <w:marBottom w:val="0"/>
      <w:divBdr>
        <w:top w:val="none" w:sz="0" w:space="0" w:color="auto"/>
        <w:left w:val="none" w:sz="0" w:space="0" w:color="auto"/>
        <w:bottom w:val="none" w:sz="0" w:space="0" w:color="auto"/>
        <w:right w:val="none" w:sz="0" w:space="0" w:color="auto"/>
      </w:divBdr>
    </w:div>
    <w:div w:id="138289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gm.project@punjab.gov.in" TargetMode="External"/><Relationship Id="rId2" Type="http://schemas.openxmlformats.org/officeDocument/2006/relationships/customXml" Target="../customXml/item2.xml"/><Relationship Id="rId16" Type="http://schemas.openxmlformats.org/officeDocument/2006/relationships/hyperlink" Target="mailto:gm.project@punjab.gov.i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mailto:gm.project@punjab.gov.i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pmidc.punjab.gov.in" TargetMode="Externa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16777-63B2-4786-BC27-E23FE024301E}">
  <ds:schemaRefs>
    <ds:schemaRef ds:uri="http://schemas.openxmlformats.org/officeDocument/2006/bibliography"/>
  </ds:schemaRefs>
</ds:datastoreItem>
</file>

<file path=customXml/itemProps2.xml><?xml version="1.0" encoding="utf-8"?>
<ds:datastoreItem xmlns:ds="http://schemas.openxmlformats.org/officeDocument/2006/customXml" ds:itemID="{8483679B-DBBD-4F90-8408-594ABDEE5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67</Pages>
  <Words>14289</Words>
  <Characters>79286</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Contract for Consultants’ Services</vt:lpstr>
    </vt:vector>
  </TitlesOfParts>
  <Company>The World Bank Group</Company>
  <LinksUpToDate>false</LinksUpToDate>
  <CharactersWithSpaces>93389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for Consultants’ Services</dc:title>
  <dc:creator>Anjali Pancholy;TCPO</dc:creator>
  <cp:lastModifiedBy>Anoop</cp:lastModifiedBy>
  <cp:revision>34</cp:revision>
  <cp:lastPrinted>2018-07-06T06:15:00Z</cp:lastPrinted>
  <dcterms:created xsi:type="dcterms:W3CDTF">2018-07-25T10:45:00Z</dcterms:created>
  <dcterms:modified xsi:type="dcterms:W3CDTF">2018-08-01T11:13:00Z</dcterms:modified>
</cp:coreProperties>
</file>